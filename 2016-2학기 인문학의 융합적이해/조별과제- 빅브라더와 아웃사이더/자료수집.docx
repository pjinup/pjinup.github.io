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E22" w:rsidRPr="00612E22" w:rsidRDefault="00612E22" w:rsidP="00612E22">
      <w:pPr>
        <w:widowControl/>
        <w:pBdr>
          <w:bottom w:val="single" w:sz="6" w:space="0" w:color="AAAAAA"/>
        </w:pBdr>
        <w:wordWrap/>
        <w:autoSpaceDE/>
        <w:autoSpaceDN/>
        <w:spacing w:after="60"/>
        <w:jc w:val="left"/>
        <w:outlineLvl w:val="0"/>
        <w:rPr>
          <w:rFonts w:ascii="Arial" w:eastAsia="굴림" w:hAnsi="Arial" w:cs="Arial"/>
          <w:color w:val="000000"/>
          <w:kern w:val="36"/>
          <w:sz w:val="43"/>
          <w:szCs w:val="43"/>
        </w:rPr>
      </w:pPr>
      <w:r w:rsidRPr="00612E22">
        <w:rPr>
          <w:rFonts w:ascii="Arial" w:eastAsia="굴림" w:hAnsi="Arial" w:cs="Arial"/>
          <w:color w:val="000000"/>
          <w:kern w:val="36"/>
          <w:sz w:val="43"/>
          <w:szCs w:val="43"/>
        </w:rPr>
        <w:t>빅</w:t>
      </w:r>
      <w:r w:rsidRPr="00612E22">
        <w:rPr>
          <w:rFonts w:ascii="Arial" w:eastAsia="굴림" w:hAnsi="Arial" w:cs="Arial"/>
          <w:color w:val="000000"/>
          <w:kern w:val="36"/>
          <w:sz w:val="43"/>
          <w:szCs w:val="43"/>
        </w:rPr>
        <w:t xml:space="preserve"> </w:t>
      </w:r>
      <w:r w:rsidRPr="00612E22">
        <w:rPr>
          <w:rFonts w:ascii="Arial" w:eastAsia="굴림" w:hAnsi="Arial" w:cs="Arial"/>
          <w:color w:val="000000"/>
          <w:kern w:val="36"/>
          <w:sz w:val="43"/>
          <w:szCs w:val="43"/>
        </w:rPr>
        <w:t>브라더</w:t>
      </w:r>
      <w:r w:rsidRPr="00612E22">
        <w:rPr>
          <w:rFonts w:ascii="Arial" w:eastAsia="굴림" w:hAnsi="Arial" w:cs="Arial"/>
          <w:color w:val="000000"/>
          <w:kern w:val="36"/>
          <w:sz w:val="43"/>
          <w:szCs w:val="43"/>
        </w:rPr>
        <w:t xml:space="preserve"> (</w:t>
      </w:r>
      <w:r w:rsidRPr="00612E22">
        <w:rPr>
          <w:rFonts w:ascii="Arial" w:eastAsia="굴림" w:hAnsi="Arial" w:cs="Arial"/>
          <w:color w:val="000000"/>
          <w:kern w:val="36"/>
          <w:sz w:val="43"/>
          <w:szCs w:val="43"/>
        </w:rPr>
        <w:t>텔레비전</w:t>
      </w:r>
      <w:r w:rsidRPr="00612E22">
        <w:rPr>
          <w:rFonts w:ascii="Arial" w:eastAsia="굴림" w:hAnsi="Arial" w:cs="Arial"/>
          <w:color w:val="000000"/>
          <w:kern w:val="36"/>
          <w:sz w:val="43"/>
          <w:szCs w:val="43"/>
        </w:rPr>
        <w:t xml:space="preserve"> </w:t>
      </w:r>
      <w:r w:rsidRPr="00612E22">
        <w:rPr>
          <w:rFonts w:ascii="Arial" w:eastAsia="굴림" w:hAnsi="Arial" w:cs="Arial"/>
          <w:color w:val="000000"/>
          <w:kern w:val="36"/>
          <w:sz w:val="43"/>
          <w:szCs w:val="43"/>
        </w:rPr>
        <w:t>프로그램</w:t>
      </w:r>
      <w:r w:rsidRPr="00612E22">
        <w:rPr>
          <w:rFonts w:ascii="Arial" w:eastAsia="굴림" w:hAnsi="Arial" w:cs="Arial"/>
          <w:color w:val="000000"/>
          <w:kern w:val="36"/>
          <w:sz w:val="43"/>
          <w:szCs w:val="43"/>
        </w:rPr>
        <w:t>)</w:t>
      </w:r>
    </w:p>
    <w:p w:rsidR="00612E22" w:rsidRPr="00612E22" w:rsidRDefault="00612E22" w:rsidP="00612E2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《</w:t>
      </w:r>
      <w:r w:rsidRPr="00612E22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빅</w:t>
      </w:r>
      <w:r w:rsidRPr="00612E22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브라더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》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612E22">
        <w:rPr>
          <w:rFonts w:ascii="Arial" w:eastAsia="굴림" w:hAnsi="Arial" w:cs="Arial" w:hint="eastAsia"/>
          <w:i/>
          <w:iCs/>
          <w:color w:val="252525"/>
          <w:kern w:val="0"/>
          <w:sz w:val="21"/>
          <w:szCs w:val="21"/>
        </w:rPr>
        <w:t>Big Brother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네덜란드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언론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거물인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John de Mol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만든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리얼리티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TV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프로그램이다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프로그램은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일정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외부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세상과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단절된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텔레비전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카메라의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감시를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받는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큰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집에서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24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함께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생활하는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동거인을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보여준다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약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3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개월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동안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12~16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명의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참가자가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집에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들어간다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최종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상금을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획득하려면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참가자는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정기적인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축출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투표에서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살아남아서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마지막까지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남는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사람이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되어야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빅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브라더의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최초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판은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1999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네덜란드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상업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방송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채널인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Veronica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에서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방송되었다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후로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방송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형식은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세계적인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텔레비전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프로그램이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되어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여러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판으로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많은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나라에서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방송되고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612E22" w:rsidRPr="00612E22" w:rsidRDefault="00612E22" w:rsidP="00612E22">
      <w:pPr>
        <w:widowControl/>
        <w:pBdr>
          <w:bottom w:val="single" w:sz="6" w:space="0" w:color="AAAAAA"/>
        </w:pBdr>
        <w:wordWrap/>
        <w:autoSpaceDE/>
        <w:autoSpaceDN/>
        <w:spacing w:before="240" w:after="60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</w:pPr>
      <w:r w:rsidRPr="00612E22">
        <w:rPr>
          <w:rFonts w:ascii="Arial" w:eastAsia="굴림" w:hAnsi="Arial" w:cs="Arial"/>
          <w:b/>
          <w:bCs/>
          <w:color w:val="000000"/>
          <w:kern w:val="0"/>
          <w:sz w:val="32"/>
        </w:rPr>
        <w:t>역사</w:t>
      </w:r>
    </w:p>
    <w:p w:rsidR="00612E22" w:rsidRPr="00612E22" w:rsidRDefault="00612E22" w:rsidP="00612E2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쇼의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제목은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영국의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7" w:tooltip="조지 오웰" w:history="1">
        <w:r w:rsidRPr="00612E22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조지</w:t>
        </w:r>
        <w:r w:rsidRPr="00612E22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 xml:space="preserve"> </w:t>
        </w:r>
        <w:r w:rsidRPr="00612E22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오웰</w:t>
        </w:r>
      </w:hyperlink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소설《</w:t>
      </w:r>
      <w:hyperlink r:id="rId8" w:tooltip="1984년 (소설)" w:history="1">
        <w:r w:rsidRPr="00612E22">
          <w:rPr>
            <w:rFonts w:ascii="Arial" w:eastAsia="굴림" w:hAnsi="Arial" w:cs="Arial" w:hint="eastAsia"/>
            <w:i/>
            <w:iCs/>
            <w:color w:val="0B0080"/>
            <w:kern w:val="0"/>
            <w:sz w:val="21"/>
            <w:u w:val="single"/>
          </w:rPr>
          <w:t>1984</w:t>
        </w:r>
      </w:hyperlink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》에서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유래됐다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소설에서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hyperlink r:id="rId9" w:tooltip="빅 브라더 (1984년)" w:history="1">
        <w:r w:rsidRPr="00612E22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빅</w:t>
        </w:r>
        <w:r w:rsidRPr="00612E22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 xml:space="preserve"> </w:t>
        </w:r>
        <w:r w:rsidRPr="00612E22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브라더</w:t>
        </w:r>
        <w:r w:rsidRPr="00612E22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 xml:space="preserve"> (1984</w:t>
        </w:r>
        <w:r w:rsidRPr="00612E22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년</w:t>
        </w:r>
        <w:r w:rsidRPr="00612E22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)</w:t>
        </w:r>
      </w:hyperlink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의미는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사회학적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통찰과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풍자로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유명한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긍정적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의미로는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선의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목적으로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사회를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돌보는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보호적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감시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부정적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의미로는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음모론에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입각한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권력자들의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사회통제의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수단을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말한다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 .</w:t>
      </w:r>
      <w:hyperlink r:id="rId10" w:anchor="cite_note-1" w:history="1">
        <w:r w:rsidRPr="00612E22">
          <w:rPr>
            <w:rFonts w:ascii="Arial" w:eastAsia="굴림" w:hAnsi="Arial" w:cs="Arial" w:hint="eastAsia"/>
            <w:color w:val="0B0080"/>
            <w:kern w:val="0"/>
            <w:sz w:val="21"/>
            <w:u w:val="single"/>
            <w:vertAlign w:val="superscript"/>
          </w:rPr>
          <w:t>[1]</w:t>
        </w:r>
      </w:hyperlink>
    </w:p>
    <w:p w:rsidR="00612E22" w:rsidRPr="00612E22" w:rsidRDefault="00612E22" w:rsidP="00612E22">
      <w:pPr>
        <w:widowControl/>
        <w:pBdr>
          <w:bottom w:val="single" w:sz="6" w:space="0" w:color="AAAAAA"/>
        </w:pBdr>
        <w:wordWrap/>
        <w:autoSpaceDE/>
        <w:autoSpaceDN/>
        <w:spacing w:before="240" w:after="60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</w:pPr>
      <w:r w:rsidRPr="00612E22">
        <w:rPr>
          <w:rFonts w:ascii="Arial" w:eastAsia="굴림" w:hAnsi="Arial" w:cs="Arial"/>
          <w:b/>
          <w:bCs/>
          <w:color w:val="000000"/>
          <w:kern w:val="0"/>
          <w:sz w:val="32"/>
        </w:rPr>
        <w:t>진행</w:t>
      </w:r>
      <w:r w:rsidRPr="00612E22">
        <w:rPr>
          <w:rFonts w:ascii="Arial" w:eastAsia="굴림" w:hAnsi="Arial" w:cs="Arial"/>
          <w:b/>
          <w:bCs/>
          <w:color w:val="000000"/>
          <w:kern w:val="0"/>
          <w:sz w:val="32"/>
        </w:rPr>
        <w:t xml:space="preserve"> </w:t>
      </w:r>
      <w:r w:rsidRPr="00612E22">
        <w:rPr>
          <w:rFonts w:ascii="Arial" w:eastAsia="굴림" w:hAnsi="Arial" w:cs="Arial"/>
          <w:b/>
          <w:bCs/>
          <w:color w:val="000000"/>
          <w:kern w:val="0"/>
          <w:sz w:val="32"/>
        </w:rPr>
        <w:t>방법</w:t>
      </w:r>
    </w:p>
    <w:p w:rsidR="00612E22" w:rsidRPr="00612E22" w:rsidRDefault="00612E22" w:rsidP="00612E2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"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빅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브라더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"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리얼리티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텔레비전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쇼로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사람들이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바깥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세상과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고립된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큰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집에서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함께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산다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집안에는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여러대의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카메라가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설치되어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있는데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시청자는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계속해서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카메라를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통해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집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내부를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각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시리즈는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약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3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개월에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걸쳐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지속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되고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15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명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되는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참가자들이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참가자들은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탈락시킬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한명을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지명한다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 2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명이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한꺼번에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탈락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드물게는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모두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탈락하는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경우도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참가자들은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개인적으로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탈락시킬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사람을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지명하고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지명된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사람을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시청자에게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발표한다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그리고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시청자들은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전화를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통해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누구를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탈락시킬지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투표한다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참가자들은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집에서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탈락되지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최후의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되는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쇼의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최종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목표이다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마지막으로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남은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최후의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상금과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차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휴가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등을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상으로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받게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된다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612E22" w:rsidRPr="00612E22" w:rsidRDefault="00612E22" w:rsidP="00612E2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여러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나라들이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《빅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브라더》의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포맷을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응용할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나라의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정서에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맞게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형태가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변했지만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일반적인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컨셉은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원작과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같다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들어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참가자들은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카메라에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그들의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행동이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모두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녹화되는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특별히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설계된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집에서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한정된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생활을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바깥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세계와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연결된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연락도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허락되지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않는다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부분에서는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각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나라별로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그리고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시즌별로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다르긴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하지만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나라에서는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외부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신문이나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잡지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등을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읽는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것조차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허용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되지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않으며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립스틱이나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아이라이너를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사용하는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행위까지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제약을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두기도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그래서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초창기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《빅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브라더》는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생존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가까운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분위기였다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그래서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음식까지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제한을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두고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심지어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고급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물건을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취급하는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것까지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금지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했다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하지만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최근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시리즈에서는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현대식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집을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제공하고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여러가지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고급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시설을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갖추고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참가자들은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PD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지정해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놓은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업무를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해결해야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여기에서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말하는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PD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참가자들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사이에서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빅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브라더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라고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통한다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 PD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주는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일은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참가자들의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협동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능력을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시험하기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위한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것이다</w:t>
      </w:r>
      <w:r w:rsidRPr="00612E22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CD62C3" w:rsidRDefault="00CD62C3"/>
    <w:p w:rsidR="00612E22" w:rsidRDefault="00612E22"/>
    <w:p w:rsidR="00612E22" w:rsidRDefault="00F55A00">
      <w:hyperlink r:id="rId11" w:history="1">
        <w:r w:rsidR="00612E22" w:rsidRPr="00D604CB">
          <w:rPr>
            <w:rStyle w:val="a3"/>
          </w:rPr>
          <w:t>https://ko.wikipedia.org/wiki/%EB%B9%85_%EB%B8%8C%EB%9D%BC%EB%8D%94_(%ED%85%94%EB%A0%88%EB%B9%84%EC%A0%84_%ED%94%84%EB%A1%9C%EA%B7%B8%EB%9E%A8)</w:t>
        </w:r>
      </w:hyperlink>
    </w:p>
    <w:p w:rsidR="00612E22" w:rsidRDefault="00612E22"/>
    <w:p w:rsidR="00612E22" w:rsidRDefault="00612E22"/>
    <w:p w:rsidR="00612E22" w:rsidRDefault="00612E22"/>
    <w:p w:rsidR="00612E22" w:rsidRDefault="00612E22"/>
    <w:p w:rsidR="00612E22" w:rsidRPr="00612E22" w:rsidRDefault="00612E22" w:rsidP="00612E22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2E22">
        <w:rPr>
          <w:rFonts w:ascii="맑은 고딕" w:eastAsia="맑은 고딕" w:hAnsi="맑은 고딕" w:cs="굴림" w:hint="eastAsia"/>
          <w:color w:val="000000"/>
          <w:spacing w:val="-17"/>
          <w:kern w:val="0"/>
          <w:sz w:val="44"/>
        </w:rPr>
        <w:lastRenderedPageBreak/>
        <w:t xml:space="preserve">빅 브라더 법(big brother </w:t>
      </w:r>
      <w:r w:rsidRPr="00612E22">
        <w:rPr>
          <w:rFonts w:ascii="바탕" w:eastAsia="바탕" w:hAnsi="바탕" w:cs="바탕" w:hint="eastAsia"/>
          <w:color w:val="000000"/>
          <w:spacing w:val="-17"/>
          <w:kern w:val="0"/>
          <w:sz w:val="44"/>
        </w:rPr>
        <w:t>法</w:t>
      </w:r>
      <w:r w:rsidRPr="00612E22">
        <w:rPr>
          <w:rFonts w:ascii="맑은 고딕" w:eastAsia="맑은 고딕" w:hAnsi="맑은 고딕" w:cs="굴림" w:hint="eastAsia"/>
          <w:color w:val="000000"/>
          <w:spacing w:val="-17"/>
          <w:kern w:val="0"/>
          <w:sz w:val="44"/>
        </w:rPr>
        <w:t>)'의 뜻과 유래</w:t>
      </w:r>
      <w:r w:rsidR="00CD62C3" w:rsidRPr="00612E2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간단하게 말하면, '빅브라더법'이란 '사생활을 침해하는 법'을 의미합니다.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개정을 앞두고 있는 '통신비밀보호법'이 '빅브라더법' 논란의 중심에 있습니다.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맑은 고딕" w:eastAsia="맑은 고딕" w:hAnsi="맑은 고딕" w:cs="굴림" w:hint="eastAsia"/>
          <w:color w:val="222222"/>
          <w:kern w:val="0"/>
          <w:sz w:val="27"/>
          <w:szCs w:val="27"/>
        </w:rPr>
        <w:br/>
      </w: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2007년 6월 22일 법사위를 통과해 현재 국회 본회의에 상정된 '통신비밀보호법' 개정안은 휴대전화 감청이 가능하도록 전기통신사업자에게 감청장비를 갖추도록 의무화하고, 휴대전화 사용내역은 물론 인터넷 접속지를 추적할 수 있는 아이피 주소와 인터넷 사용기록 등을 보관하도록 하고 있습니다.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인권단체에서는 '사생활 침해'라며 반발하고 있구요.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이 법이 개정되면 휴대폰과 인터넷 공간의 일상적인 감청과 검열이 가능하게 됩니다.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원래 '빅브라더(big brother)'라는 용어는 조지 오웰(George Orwell)의 소설 &lt;1984년&gt;에서 유래한 것입니다.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소설 속에 등장하는 '빅브라더'는 텔레스크린을 통해 사회를 끊임없이 감시하며, 실로 가공할 만한 사생활 침해를 보여줍니다.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'사생활 침해'라는 공통점 때문에 '통신비밀보호법'을 '빅브라더법'이라고 부르는 것이구요.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인권단체에서 개정을 앞두고 있는 '통신비밀보호법'에 반대하는 것도 개인의 사생활을 보호하기 위한 것입니다.</w:t>
      </w:r>
    </w:p>
    <w:p w:rsidR="00612E22" w:rsidRPr="00612E22" w:rsidRDefault="00612E22" w:rsidP="00612E22">
      <w:pPr>
        <w:widowControl/>
        <w:autoSpaceDE/>
        <w:autoSpaceDN/>
        <w:spacing w:after="270"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F55A00" w:rsidP="00612E22">
      <w:pPr>
        <w:widowControl/>
        <w:autoSpaceDE/>
        <w:autoSpaceDN/>
        <w:spacing w:line="469" w:lineRule="atLeast"/>
        <w:jc w:val="left"/>
        <w:rPr>
          <w:rFonts w:ascii="돋움" w:eastAsia="돋움" w:hAnsi="돋움" w:cs="굴림"/>
          <w:color w:val="222222"/>
          <w:kern w:val="0"/>
          <w:sz w:val="27"/>
          <w:szCs w:val="27"/>
        </w:rPr>
      </w:pPr>
      <w:r w:rsidRPr="00F55A00">
        <w:rPr>
          <w:rFonts w:ascii="돋움" w:eastAsia="돋움" w:hAnsi="돋움" w:cs="굴림"/>
          <w:color w:val="222222"/>
          <w:kern w:val="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0000FF"/>
          <w:kern w:val="0"/>
          <w:sz w:val="27"/>
          <w:szCs w:val="27"/>
        </w:rPr>
        <w:t>빅브라더 [big brother] </w:t>
      </w:r>
      <w:r w:rsidRPr="00612E22">
        <w:rPr>
          <w:rFonts w:ascii="돋움" w:eastAsia="돋움" w:hAnsi="돋움" w:cs="굴림" w:hint="eastAsia"/>
          <w:color w:val="0000FF"/>
          <w:kern w:val="0"/>
          <w:sz w:val="27"/>
          <w:szCs w:val="27"/>
        </w:rPr>
        <w:br/>
      </w: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 정보의 독점으로 사회를 통제하는 관리 권력, 혹은 그러한 사회체계를 일컫는 말.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사회학적 통찰과 풍자로 유명한 영국의 소설가 조지 오웰(George Orwell, 1903∼1950)의 소설 《1984년》에서 비롯된 용어이다.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긍정적 의미로는 선의 목적으로 사회를 돌보는 보호적 감시, 부정적 의미로는 음모론에 입각한 권력자들의 사회통제의 수단을 말한다.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사회적 환난을 예방한다는 차원에서 정당화될 수도 있는 이 빅브라더는 사실 엄청난 사회적 단점을 가지고 있다.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소설 《1984년》에서 빅브라더는 텔레스크린을 통해 소설 속의 사회를 끊임없이 감시한다.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이는 사회 곳곳에, 심지어는 화장실에까지 설치되어 있어 실로 가공할 만한 사생활 침해를 보여준다.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음모론에 입각하여 재해석하자면, 사회의 희망적 권력체제가 아닌 독점권력의 관리자들이 민중을 유혹하고 정보를 왜곡하여 얻는 강력한 권력의 주체가 바로 빅 브라더의 정보수집으로 완성된다고 할 수도 있다.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과거 빅 브라더의 실체는 매우 비현실적으로 보였지만, 소설 속의 그것과 흡사한 감시체제가 현대에 이르러 실제 사회에서도 실현되기 시작하였다.</w:t>
      </w: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</w:p>
    <w:p w:rsidR="00612E22" w:rsidRPr="00612E22" w:rsidRDefault="00612E22" w:rsidP="00612E22">
      <w:pPr>
        <w:widowControl/>
        <w:autoSpaceDE/>
        <w:autoSpaceDN/>
        <w:spacing w:line="469" w:lineRule="atLeast"/>
        <w:jc w:val="left"/>
        <w:rPr>
          <w:rFonts w:ascii="맑은 고딕" w:eastAsia="맑은 고딕" w:hAnsi="맑은 고딕" w:cs="굴림"/>
          <w:color w:val="222222"/>
          <w:kern w:val="0"/>
          <w:sz w:val="27"/>
          <w:szCs w:val="27"/>
        </w:rPr>
      </w:pPr>
      <w:r w:rsidRPr="00612E22">
        <w:rPr>
          <w:rFonts w:ascii="돋움" w:eastAsia="돋움" w:hAnsi="돋움" w:cs="굴림" w:hint="eastAsia"/>
          <w:color w:val="222222"/>
          <w:kern w:val="0"/>
          <w:sz w:val="27"/>
          <w:szCs w:val="27"/>
        </w:rPr>
        <w:t>미국의 경우 국방부의 규모와 맞먹는 국토안보부가 설치되고, 이들의 감시행동을 법적으로 보호해 줄 애국법이 통과된 상태이다.</w:t>
      </w:r>
    </w:p>
    <w:p w:rsidR="00612E22" w:rsidRDefault="00612E22"/>
    <w:p w:rsidR="00612E22" w:rsidRDefault="00612E22"/>
    <w:p w:rsidR="00612E22" w:rsidRDefault="00F55A00">
      <w:hyperlink r:id="rId12" w:history="1">
        <w:r w:rsidR="00612E22" w:rsidRPr="00D604CB">
          <w:rPr>
            <w:rStyle w:val="a3"/>
          </w:rPr>
          <w:t>http://tip.daum.net/openknow/49838063</w:t>
        </w:r>
      </w:hyperlink>
    </w:p>
    <w:p w:rsidR="00612E22" w:rsidRDefault="00612E22"/>
    <w:p w:rsidR="00864C6E" w:rsidRPr="00864C6E" w:rsidRDefault="00864C6E" w:rsidP="00864C6E">
      <w:pPr>
        <w:widowControl/>
        <w:pBdr>
          <w:bottom w:val="single" w:sz="6" w:space="0" w:color="AAAAAA"/>
        </w:pBdr>
        <w:wordWrap/>
        <w:autoSpaceDE/>
        <w:autoSpaceDN/>
        <w:spacing w:after="60"/>
        <w:jc w:val="left"/>
        <w:outlineLvl w:val="0"/>
        <w:rPr>
          <w:rFonts w:ascii="Arial" w:eastAsia="굴림" w:hAnsi="Arial" w:cs="Arial"/>
          <w:color w:val="000000"/>
          <w:kern w:val="36"/>
          <w:sz w:val="43"/>
          <w:szCs w:val="43"/>
        </w:rPr>
      </w:pPr>
      <w:r w:rsidRPr="00864C6E">
        <w:rPr>
          <w:rFonts w:ascii="Arial" w:eastAsia="굴림" w:hAnsi="Arial" w:cs="Arial"/>
          <w:color w:val="000000"/>
          <w:kern w:val="36"/>
          <w:sz w:val="43"/>
          <w:szCs w:val="43"/>
        </w:rPr>
        <w:t>1984</w:t>
      </w:r>
      <w:r w:rsidRPr="00864C6E">
        <w:rPr>
          <w:rFonts w:ascii="Arial" w:eastAsia="굴림" w:hAnsi="Arial" w:cs="Arial"/>
          <w:color w:val="000000"/>
          <w:kern w:val="36"/>
          <w:sz w:val="43"/>
          <w:szCs w:val="43"/>
        </w:rPr>
        <w:t>년</w:t>
      </w:r>
      <w:r w:rsidRPr="00864C6E">
        <w:rPr>
          <w:rFonts w:ascii="Arial" w:eastAsia="굴림" w:hAnsi="Arial" w:cs="Arial"/>
          <w:color w:val="000000"/>
          <w:kern w:val="36"/>
          <w:sz w:val="43"/>
          <w:szCs w:val="43"/>
        </w:rPr>
        <w:t xml:space="preserve"> (</w:t>
      </w:r>
      <w:r w:rsidRPr="00864C6E">
        <w:rPr>
          <w:rFonts w:ascii="Arial" w:eastAsia="굴림" w:hAnsi="Arial" w:cs="Arial"/>
          <w:color w:val="000000"/>
          <w:kern w:val="36"/>
          <w:sz w:val="43"/>
          <w:szCs w:val="43"/>
        </w:rPr>
        <w:t>소설</w:t>
      </w:r>
      <w:r w:rsidRPr="00864C6E">
        <w:rPr>
          <w:rFonts w:ascii="Arial" w:eastAsia="굴림" w:hAnsi="Arial" w:cs="Arial"/>
          <w:color w:val="000000"/>
          <w:kern w:val="36"/>
          <w:sz w:val="43"/>
          <w:szCs w:val="43"/>
        </w:rPr>
        <w:t>)</w:t>
      </w:r>
    </w:p>
    <w:p w:rsidR="00864C6E" w:rsidRPr="00864C6E" w:rsidRDefault="00864C6E" w:rsidP="00864C6E">
      <w:pPr>
        <w:widowControl/>
        <w:wordWrap/>
        <w:autoSpaceDE/>
        <w:autoSpaceDN/>
        <w:jc w:val="left"/>
        <w:rPr>
          <w:rFonts w:ascii="Arial" w:eastAsia="굴림" w:hAnsi="Arial" w:cs="Arial"/>
          <w:color w:val="252525"/>
          <w:kern w:val="0"/>
          <w:sz w:val="22"/>
        </w:rPr>
      </w:pPr>
      <w:r w:rsidRPr="00864C6E">
        <w:rPr>
          <w:rFonts w:ascii="Arial" w:eastAsia="굴림" w:hAnsi="Arial" w:cs="Arial"/>
          <w:color w:val="252525"/>
          <w:kern w:val="0"/>
          <w:sz w:val="22"/>
        </w:rPr>
        <w:t>위키백과</w:t>
      </w:r>
      <w:r w:rsidRPr="00864C6E">
        <w:rPr>
          <w:rFonts w:ascii="Arial" w:eastAsia="굴림" w:hAnsi="Arial" w:cs="Arial"/>
          <w:color w:val="252525"/>
          <w:kern w:val="0"/>
          <w:sz w:val="22"/>
        </w:rPr>
        <w:t xml:space="preserve">, </w:t>
      </w:r>
      <w:r w:rsidRPr="00864C6E">
        <w:rPr>
          <w:rFonts w:ascii="Arial" w:eastAsia="굴림" w:hAnsi="Arial" w:cs="Arial"/>
          <w:color w:val="252525"/>
          <w:kern w:val="0"/>
          <w:sz w:val="22"/>
        </w:rPr>
        <w:t>우리</w:t>
      </w:r>
      <w:r w:rsidRPr="00864C6E">
        <w:rPr>
          <w:rFonts w:ascii="Arial" w:eastAsia="굴림" w:hAnsi="Arial" w:cs="Arial"/>
          <w:color w:val="252525"/>
          <w:kern w:val="0"/>
          <w:sz w:val="22"/>
        </w:rPr>
        <w:t xml:space="preserve"> </w:t>
      </w:r>
      <w:r w:rsidRPr="00864C6E">
        <w:rPr>
          <w:rFonts w:ascii="Arial" w:eastAsia="굴림" w:hAnsi="Arial" w:cs="Arial"/>
          <w:color w:val="252525"/>
          <w:kern w:val="0"/>
          <w:sz w:val="22"/>
        </w:rPr>
        <w:t>모두의</w:t>
      </w:r>
      <w:r w:rsidRPr="00864C6E">
        <w:rPr>
          <w:rFonts w:ascii="Arial" w:eastAsia="굴림" w:hAnsi="Arial" w:cs="Arial"/>
          <w:color w:val="252525"/>
          <w:kern w:val="0"/>
          <w:sz w:val="22"/>
        </w:rPr>
        <w:t xml:space="preserve"> </w:t>
      </w:r>
      <w:r w:rsidRPr="00864C6E">
        <w:rPr>
          <w:rFonts w:ascii="Arial" w:eastAsia="굴림" w:hAnsi="Arial" w:cs="Arial"/>
          <w:color w:val="252525"/>
          <w:kern w:val="0"/>
          <w:sz w:val="22"/>
        </w:rPr>
        <w:t>백과사전</w:t>
      </w:r>
      <w:r w:rsidRPr="00864C6E">
        <w:rPr>
          <w:rFonts w:ascii="Arial" w:eastAsia="굴림" w:hAnsi="Arial" w:cs="Arial"/>
          <w:color w:val="252525"/>
          <w:kern w:val="0"/>
          <w:sz w:val="22"/>
        </w:rPr>
        <w:t>.</w:t>
      </w:r>
    </w:p>
    <w:tbl>
      <w:tblPr>
        <w:tblW w:w="0" w:type="auto"/>
        <w:tblCellSpacing w:w="15" w:type="dxa"/>
        <w:tblInd w:w="1882" w:type="dxa"/>
        <w:tblBorders>
          <w:top w:val="single" w:sz="6" w:space="0" w:color="AAAAAA"/>
          <w:left w:val="single" w:sz="48" w:space="0" w:color="F28500"/>
          <w:bottom w:val="single" w:sz="6" w:space="0" w:color="AAAAAA"/>
          <w:right w:val="single" w:sz="6" w:space="0" w:color="AAAAAA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"/>
        <w:gridCol w:w="6676"/>
      </w:tblGrid>
      <w:tr w:rsidR="00864C6E" w:rsidRPr="00864C6E" w:rsidTr="00864C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3" w:type="dxa"/>
              <w:left w:w="120" w:type="dxa"/>
              <w:bottom w:w="33" w:type="dxa"/>
              <w:right w:w="0" w:type="dxa"/>
            </w:tcMar>
            <w:vAlign w:val="center"/>
            <w:hideMark/>
          </w:tcPr>
          <w:p w:rsidR="00864C6E" w:rsidRPr="00864C6E" w:rsidRDefault="00864C6E" w:rsidP="00864C6E">
            <w:pPr>
              <w:widowControl/>
              <w:wordWrap/>
              <w:autoSpaceDE/>
              <w:autoSpaceDN/>
              <w:jc w:val="center"/>
              <w:divId w:val="1451246149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>
              <w:rPr>
                <w:rFonts w:ascii="굴림" w:eastAsia="굴림" w:hAnsi="굴림" w:cs="굴림"/>
                <w:noProof/>
                <w:kern w:val="0"/>
                <w:sz w:val="23"/>
                <w:szCs w:val="23"/>
              </w:rPr>
              <w:drawing>
                <wp:inline distT="0" distB="0" distL="0" distR="0">
                  <wp:extent cx="382905" cy="297815"/>
                  <wp:effectExtent l="0" t="0" r="0" b="0"/>
                  <wp:docPr id="17" name="그림 17" descr="Question book-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Question book-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4C6E" w:rsidRPr="00864C6E" w:rsidRDefault="00864C6E" w:rsidP="00864C6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4C6E">
              <w:rPr>
                <w:rFonts w:ascii="굴림" w:eastAsia="굴림" w:hAnsi="굴림" w:cs="굴림"/>
                <w:kern w:val="0"/>
                <w:sz w:val="24"/>
                <w:szCs w:val="24"/>
              </w:rPr>
              <w:t>이 문서의 내용은 </w:t>
            </w:r>
            <w:hyperlink r:id="rId14" w:tooltip="위키백과:출처 밝히기" w:history="1">
              <w:r w:rsidRPr="00864C6E">
                <w:rPr>
                  <w:rFonts w:ascii="굴림" w:eastAsia="굴림" w:hAnsi="굴림" w:cs="굴림"/>
                  <w:b/>
                  <w:bCs/>
                  <w:color w:val="0B0080"/>
                  <w:kern w:val="0"/>
                  <w:sz w:val="24"/>
                  <w:szCs w:val="24"/>
                  <w:u w:val="single"/>
                </w:rPr>
                <w:t>출처</w:t>
              </w:r>
            </w:hyperlink>
            <w:r w:rsidRPr="00864C6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가 분명하지 않습니다.</w:t>
            </w:r>
            <w:r w:rsidRPr="00864C6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지금 바로 이 </w:t>
            </w:r>
            <w:hyperlink r:id="rId15" w:history="1">
              <w:r w:rsidRPr="00864C6E">
                <w:rPr>
                  <w:rFonts w:ascii="굴림" w:eastAsia="굴림" w:hAnsi="굴림" w:cs="굴림"/>
                  <w:color w:val="663366"/>
                  <w:kern w:val="0"/>
                  <w:sz w:val="24"/>
                  <w:szCs w:val="24"/>
                  <w:u w:val="single"/>
                </w:rPr>
                <w:t>문서를 편집</w:t>
              </w:r>
            </w:hyperlink>
            <w:r w:rsidRPr="00864C6E">
              <w:rPr>
                <w:rFonts w:ascii="굴림" w:eastAsia="굴림" w:hAnsi="굴림" w:cs="굴림"/>
                <w:kern w:val="0"/>
                <w:sz w:val="24"/>
                <w:szCs w:val="24"/>
              </w:rPr>
              <w:t>하여, 참고하신 문헌이나 </w:t>
            </w:r>
            <w:hyperlink r:id="rId16" w:tooltip="위키백과:신뢰할 수 있는 출처" w:history="1">
              <w:r w:rsidRPr="00864C6E">
                <w:rPr>
                  <w:rFonts w:ascii="굴림" w:eastAsia="굴림" w:hAnsi="굴림" w:cs="굴림"/>
                  <w:color w:val="0B0080"/>
                  <w:kern w:val="0"/>
                  <w:sz w:val="24"/>
                  <w:szCs w:val="24"/>
                  <w:u w:val="single"/>
                </w:rPr>
                <w:t>신뢰할 수 있는 출처</w:t>
              </w:r>
            </w:hyperlink>
            <w:r w:rsidRPr="00864C6E">
              <w:rPr>
                <w:rFonts w:ascii="굴림" w:eastAsia="굴림" w:hAnsi="굴림" w:cs="굴림"/>
                <w:kern w:val="0"/>
                <w:sz w:val="24"/>
                <w:szCs w:val="24"/>
              </w:rPr>
              <w:t>를 각주 등으로 표기해 주세요. </w:t>
            </w:r>
            <w:hyperlink r:id="rId17" w:tooltip="위키백과:확인 가능" w:history="1">
              <w:r w:rsidRPr="00864C6E">
                <w:rPr>
                  <w:rFonts w:ascii="굴림" w:eastAsia="굴림" w:hAnsi="굴림" w:cs="굴림"/>
                  <w:color w:val="0B0080"/>
                  <w:kern w:val="0"/>
                  <w:sz w:val="24"/>
                  <w:szCs w:val="24"/>
                  <w:u w:val="single"/>
                </w:rPr>
                <w:t>검증</w:t>
              </w:r>
            </w:hyperlink>
            <w:r w:rsidRPr="00864C6E">
              <w:rPr>
                <w:rFonts w:ascii="굴림" w:eastAsia="굴림" w:hAnsi="굴림" w:cs="굴림"/>
                <w:kern w:val="0"/>
                <w:sz w:val="24"/>
                <w:szCs w:val="24"/>
              </w:rPr>
              <w:t>되지 않은 내용은 삭제될 수도 있습니다. 내용에 대한 의견은 </w:t>
            </w:r>
            <w:hyperlink r:id="rId18" w:tooltip="토론:1984년 (소설)" w:history="1">
              <w:r w:rsidRPr="00864C6E">
                <w:rPr>
                  <w:rFonts w:ascii="굴림" w:eastAsia="굴림" w:hAnsi="굴림" w:cs="굴림"/>
                  <w:color w:val="0B0080"/>
                  <w:kern w:val="0"/>
                  <w:sz w:val="24"/>
                  <w:szCs w:val="24"/>
                  <w:u w:val="single"/>
                </w:rPr>
                <w:t>토론 문서</w:t>
              </w:r>
            </w:hyperlink>
            <w:r w:rsidRPr="00864C6E">
              <w:rPr>
                <w:rFonts w:ascii="굴림" w:eastAsia="굴림" w:hAnsi="굴림" w:cs="굴림"/>
                <w:kern w:val="0"/>
                <w:sz w:val="24"/>
                <w:szCs w:val="24"/>
              </w:rPr>
              <w:t>에서 나누어 주세요. </w:t>
            </w:r>
            <w:r w:rsidRPr="00864C6E">
              <w:rPr>
                <w:rFonts w:ascii="굴림" w:eastAsia="굴림" w:hAnsi="굴림" w:cs="굴림"/>
                <w:kern w:val="0"/>
              </w:rPr>
              <w:t>(2013년 7월)</w:t>
            </w:r>
          </w:p>
        </w:tc>
      </w:tr>
    </w:tbl>
    <w:p w:rsidR="00864C6E" w:rsidRPr="00864C6E" w:rsidRDefault="00864C6E" w:rsidP="00864C6E">
      <w:pPr>
        <w:widowControl/>
        <w:shd w:val="clear" w:color="auto" w:fill="F9F9F9"/>
        <w:wordWrap/>
        <w:autoSpaceDE/>
        <w:autoSpaceDN/>
        <w:jc w:val="center"/>
        <w:rPr>
          <w:rFonts w:ascii="Arial" w:eastAsia="굴림" w:hAnsi="Arial" w:cs="Arial"/>
          <w:color w:val="252525"/>
          <w:kern w:val="0"/>
          <w:sz w:val="22"/>
        </w:rPr>
      </w:pPr>
      <w:r>
        <w:rPr>
          <w:rFonts w:ascii="Arial" w:eastAsia="굴림" w:hAnsi="Arial" w:cs="Arial"/>
          <w:noProof/>
          <w:color w:val="0B0080"/>
          <w:kern w:val="0"/>
          <w:sz w:val="22"/>
        </w:rPr>
        <w:drawing>
          <wp:inline distT="0" distB="0" distL="0" distR="0">
            <wp:extent cx="2860040" cy="1329055"/>
            <wp:effectExtent l="19050" t="0" r="0" b="0"/>
            <wp:docPr id="18" name="그림 18" descr="https://upload.wikimedia.org/wikipedia/commons/thumb/e/ec/1984_fictious_world_map.png/300px-1984_fictious_world_map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commons/thumb/e/ec/1984_fictious_world_map.png/300px-1984_fictious_world_map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C6E" w:rsidRPr="00864C6E" w:rsidRDefault="00864C6E" w:rsidP="00864C6E">
      <w:pPr>
        <w:widowControl/>
        <w:shd w:val="clear" w:color="auto" w:fill="F9F9F9"/>
        <w:wordWrap/>
        <w:autoSpaceDE/>
        <w:autoSpaceDN/>
        <w:spacing w:line="336" w:lineRule="atLeast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조지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공상한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21" w:tooltip="1984년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1984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년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세계</w:t>
      </w:r>
      <w:proofErr w:type="gramStart"/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보라색은</w:t>
      </w:r>
      <w:proofErr w:type="gramEnd"/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유라시아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분홍색은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오세아니아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초록색은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동아시아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노란색은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분쟁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지역이다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《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1984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》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(Nineteen Eighty-Four)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1949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출판된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22" w:tooltip="조지 오웰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조지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 xml:space="preserve"> 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오웰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23" w:tooltip="디스토피아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디스토피아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24" w:tooltip="소설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소설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25" w:tooltip="1984년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1984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년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26" w:tooltip="전체주의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전체주의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극도화된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사회로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상정하고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미래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소설이다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27" w:tooltip="올더스 헉슬리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올더스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 xml:space="preserve"> 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헉슬리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《</w:t>
      </w:r>
      <w:hyperlink r:id="rId28" w:tooltip="멋진 신세계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멋진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 xml:space="preserve"> 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신세계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》와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더불어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이후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29" w:tooltip="디스토피아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디스토피아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대부분의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예술작품에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영향을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원형적인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작품으로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62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이상의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언어로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번역되었다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시스템에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의문을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제기하는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사람들을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오웰족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'(Orwellian)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이라고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부르게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정도로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파급력을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가졌다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작품의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제목인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1984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작가가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작품을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쓰기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시작한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1948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뒷자리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년도를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뒤집은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shd w:val="clear" w:color="auto" w:fill="F9F9F9"/>
        <w:wordWrap/>
        <w:autoSpaceDE/>
        <w:autoSpaceDN/>
        <w:spacing w:before="240" w:after="60"/>
        <w:jc w:val="center"/>
        <w:outlineLvl w:val="1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 w:rsidRPr="00864C6E">
        <w:rPr>
          <w:rFonts w:ascii="Arial" w:eastAsia="굴림" w:hAnsi="Arial" w:cs="Arial"/>
          <w:b/>
          <w:bCs/>
          <w:color w:val="000000"/>
          <w:kern w:val="0"/>
          <w:sz w:val="22"/>
        </w:rPr>
        <w:t>목차</w:t>
      </w:r>
    </w:p>
    <w:p w:rsidR="00864C6E" w:rsidRPr="00864C6E" w:rsidRDefault="00864C6E" w:rsidP="00864C6E">
      <w:pPr>
        <w:widowControl/>
        <w:shd w:val="clear" w:color="auto" w:fill="F9F9F9"/>
        <w:wordWrap/>
        <w:autoSpaceDE/>
        <w:autoSpaceDN/>
        <w:jc w:val="center"/>
        <w:rPr>
          <w:rFonts w:ascii="Arial" w:eastAsia="굴림" w:hAnsi="Arial" w:cs="Arial"/>
          <w:color w:val="252525"/>
          <w:kern w:val="0"/>
          <w:sz w:val="22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2"/>
        </w:rPr>
        <w:t> 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[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숨기기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] </w:t>
      </w:r>
    </w:p>
    <w:p w:rsidR="00864C6E" w:rsidRPr="00864C6E" w:rsidRDefault="00F55A00" w:rsidP="00864C6E">
      <w:pPr>
        <w:widowControl/>
        <w:numPr>
          <w:ilvl w:val="0"/>
          <w:numId w:val="5"/>
        </w:numPr>
        <w:shd w:val="clear" w:color="auto" w:fill="F9F9F9"/>
        <w:wordWrap/>
        <w:autoSpaceDE/>
        <w:autoSpaceDN/>
        <w:spacing w:before="100" w:beforeAutospacing="1" w:after="24"/>
        <w:ind w:left="0"/>
        <w:jc w:val="left"/>
        <w:rPr>
          <w:rFonts w:ascii="Arial" w:eastAsia="굴림" w:hAnsi="Arial" w:cs="Arial"/>
          <w:color w:val="252525"/>
          <w:kern w:val="0"/>
          <w:sz w:val="22"/>
        </w:rPr>
      </w:pPr>
      <w:hyperlink r:id="rId30" w:anchor=".EC.9E.91.ED.92.88_.EC.84.A4.EB.AA.85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1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작품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 xml:space="preserve"> 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설명</w:t>
        </w:r>
      </w:hyperlink>
    </w:p>
    <w:p w:rsidR="00864C6E" w:rsidRPr="00864C6E" w:rsidRDefault="00F55A00" w:rsidP="00864C6E">
      <w:pPr>
        <w:widowControl/>
        <w:numPr>
          <w:ilvl w:val="0"/>
          <w:numId w:val="5"/>
        </w:numPr>
        <w:shd w:val="clear" w:color="auto" w:fill="F9F9F9"/>
        <w:wordWrap/>
        <w:autoSpaceDE/>
        <w:autoSpaceDN/>
        <w:spacing w:before="100" w:beforeAutospacing="1" w:after="24"/>
        <w:ind w:left="0"/>
        <w:jc w:val="left"/>
        <w:rPr>
          <w:rFonts w:ascii="Arial" w:eastAsia="굴림" w:hAnsi="Arial" w:cs="Arial"/>
          <w:color w:val="252525"/>
          <w:kern w:val="0"/>
          <w:sz w:val="22"/>
        </w:rPr>
      </w:pPr>
      <w:hyperlink r:id="rId31" w:anchor=".EC.8B.9C.EB.8C.80.EC.83.81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2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시대상</w:t>
        </w:r>
      </w:hyperlink>
    </w:p>
    <w:p w:rsidR="00864C6E" w:rsidRPr="00864C6E" w:rsidRDefault="00F55A00" w:rsidP="00864C6E">
      <w:pPr>
        <w:widowControl/>
        <w:numPr>
          <w:ilvl w:val="0"/>
          <w:numId w:val="5"/>
        </w:numPr>
        <w:shd w:val="clear" w:color="auto" w:fill="F9F9F9"/>
        <w:wordWrap/>
        <w:autoSpaceDE/>
        <w:autoSpaceDN/>
        <w:spacing w:before="100" w:beforeAutospacing="1" w:after="24"/>
        <w:ind w:left="0"/>
        <w:jc w:val="left"/>
        <w:rPr>
          <w:rFonts w:ascii="Arial" w:eastAsia="굴림" w:hAnsi="Arial" w:cs="Arial"/>
          <w:color w:val="252525"/>
          <w:kern w:val="0"/>
          <w:sz w:val="22"/>
        </w:rPr>
      </w:pPr>
      <w:hyperlink r:id="rId32" w:anchor=".EC.A4.84.EA.B1.B0.EB.A6.AC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3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줄거리</w:t>
        </w:r>
      </w:hyperlink>
    </w:p>
    <w:p w:rsidR="00864C6E" w:rsidRPr="00864C6E" w:rsidRDefault="00F55A00" w:rsidP="00864C6E">
      <w:pPr>
        <w:widowControl/>
        <w:numPr>
          <w:ilvl w:val="0"/>
          <w:numId w:val="5"/>
        </w:numPr>
        <w:shd w:val="clear" w:color="auto" w:fill="F9F9F9"/>
        <w:wordWrap/>
        <w:autoSpaceDE/>
        <w:autoSpaceDN/>
        <w:spacing w:before="100" w:beforeAutospacing="1" w:after="24"/>
        <w:ind w:left="0"/>
        <w:jc w:val="left"/>
        <w:rPr>
          <w:rFonts w:ascii="Arial" w:eastAsia="굴림" w:hAnsi="Arial" w:cs="Arial"/>
          <w:color w:val="252525"/>
          <w:kern w:val="0"/>
          <w:sz w:val="22"/>
        </w:rPr>
      </w:pPr>
      <w:hyperlink r:id="rId33" w:anchor=".EC.98.A4.EC.9B.B0.EC.9D.98_.EC.96.B8.EC.96.B4.EA.B4.80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4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오웰의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 xml:space="preserve"> 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언어관</w:t>
        </w:r>
      </w:hyperlink>
    </w:p>
    <w:p w:rsidR="00864C6E" w:rsidRPr="00864C6E" w:rsidRDefault="00F55A00" w:rsidP="00864C6E">
      <w:pPr>
        <w:widowControl/>
        <w:numPr>
          <w:ilvl w:val="0"/>
          <w:numId w:val="5"/>
        </w:numPr>
        <w:shd w:val="clear" w:color="auto" w:fill="F9F9F9"/>
        <w:wordWrap/>
        <w:autoSpaceDE/>
        <w:autoSpaceDN/>
        <w:spacing w:before="100" w:beforeAutospacing="1" w:after="24"/>
        <w:ind w:left="0"/>
        <w:jc w:val="left"/>
        <w:rPr>
          <w:rFonts w:ascii="Arial" w:eastAsia="굴림" w:hAnsi="Arial" w:cs="Arial"/>
          <w:color w:val="252525"/>
          <w:kern w:val="0"/>
          <w:sz w:val="22"/>
        </w:rPr>
      </w:pPr>
      <w:hyperlink r:id="rId34" w:anchor=".EC.98.81.ED.96.A5.EC.9D.84_.EC.A4.80_.EC.9E.91.ED.92.88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5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영향을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 xml:space="preserve"> 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준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 xml:space="preserve"> 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작품</w:t>
        </w:r>
      </w:hyperlink>
    </w:p>
    <w:p w:rsidR="00864C6E" w:rsidRPr="00864C6E" w:rsidRDefault="00F55A00" w:rsidP="00864C6E">
      <w:pPr>
        <w:widowControl/>
        <w:numPr>
          <w:ilvl w:val="0"/>
          <w:numId w:val="5"/>
        </w:numPr>
        <w:shd w:val="clear" w:color="auto" w:fill="F9F9F9"/>
        <w:wordWrap/>
        <w:autoSpaceDE/>
        <w:autoSpaceDN/>
        <w:spacing w:before="100" w:beforeAutospacing="1" w:after="24"/>
        <w:ind w:left="0"/>
        <w:jc w:val="left"/>
        <w:rPr>
          <w:rFonts w:ascii="Arial" w:eastAsia="굴림" w:hAnsi="Arial" w:cs="Arial"/>
          <w:color w:val="252525"/>
          <w:kern w:val="0"/>
          <w:sz w:val="22"/>
        </w:rPr>
      </w:pPr>
      <w:hyperlink r:id="rId35" w:anchor=".EA.B0.99.EC.9D.B4_.EC.9D.BD.EA.B8.B0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6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같이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 xml:space="preserve"> 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2"/>
          </w:rPr>
          <w:t>읽기</w:t>
        </w:r>
      </w:hyperlink>
    </w:p>
    <w:p w:rsidR="00864C6E" w:rsidRPr="00864C6E" w:rsidRDefault="00864C6E" w:rsidP="00864C6E">
      <w:pPr>
        <w:widowControl/>
        <w:pBdr>
          <w:bottom w:val="single" w:sz="6" w:space="0" w:color="AAAAAA"/>
        </w:pBdr>
        <w:wordWrap/>
        <w:autoSpaceDE/>
        <w:autoSpaceDN/>
        <w:spacing w:before="240" w:after="60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</w:pPr>
      <w:r w:rsidRPr="00864C6E">
        <w:rPr>
          <w:rFonts w:ascii="Arial" w:eastAsia="굴림" w:hAnsi="Arial" w:cs="Arial"/>
          <w:b/>
          <w:bCs/>
          <w:color w:val="000000"/>
          <w:kern w:val="0"/>
          <w:sz w:val="32"/>
        </w:rPr>
        <w:lastRenderedPageBreak/>
        <w:t>작품</w:t>
      </w:r>
      <w:r w:rsidRPr="00864C6E">
        <w:rPr>
          <w:rFonts w:ascii="Arial" w:eastAsia="굴림" w:hAnsi="Arial" w:cs="Arial"/>
          <w:b/>
          <w:bCs/>
          <w:color w:val="000000"/>
          <w:kern w:val="0"/>
          <w:sz w:val="32"/>
        </w:rPr>
        <w:t xml:space="preserve"> </w:t>
      </w:r>
      <w:r w:rsidRPr="00864C6E">
        <w:rPr>
          <w:rFonts w:ascii="Arial" w:eastAsia="굴림" w:hAnsi="Arial" w:cs="Arial"/>
          <w:b/>
          <w:bCs/>
          <w:color w:val="000000"/>
          <w:kern w:val="0"/>
          <w:sz w:val="32"/>
        </w:rPr>
        <w:t>설명</w:t>
      </w:r>
      <w:r w:rsidRPr="00864C6E">
        <w:rPr>
          <w:rFonts w:ascii="Arial" w:eastAsia="굴림" w:hAnsi="Arial" w:cs="Arial"/>
          <w:color w:val="555555"/>
          <w:kern w:val="0"/>
          <w:sz w:val="24"/>
        </w:rPr>
        <w:t>[</w:t>
      </w:r>
      <w:hyperlink r:id="rId36" w:tooltip="부분 편집: 작품 설명" w:history="1">
        <w:r w:rsidRPr="00864C6E">
          <w:rPr>
            <w:rFonts w:ascii="Arial" w:eastAsia="굴림" w:hAnsi="Arial" w:cs="Arial"/>
            <w:color w:val="0B0080"/>
            <w:kern w:val="0"/>
            <w:sz w:val="24"/>
            <w:u w:val="single"/>
          </w:rPr>
          <w:t>편집</w:t>
        </w:r>
      </w:hyperlink>
      <w:r w:rsidRPr="00864C6E">
        <w:rPr>
          <w:rFonts w:ascii="Arial" w:eastAsia="굴림" w:hAnsi="Arial" w:cs="Arial"/>
          <w:color w:val="555555"/>
          <w:kern w:val="0"/>
          <w:sz w:val="24"/>
        </w:rPr>
        <w:t>]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1949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6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8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앤드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와버그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출판사에서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출간되었으며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탈고는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1948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스코틀랜드의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섬에서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이루어졌다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당시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아내를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잃고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섬에서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요양중이며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집필에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몰두하고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러시아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작가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37" w:tooltip="자먀틴 (없는 문서)" w:history="1">
        <w:r w:rsidRPr="00864C6E">
          <w:rPr>
            <w:rFonts w:ascii="Arial" w:eastAsia="굴림" w:hAnsi="Arial" w:cs="Arial" w:hint="eastAsia"/>
            <w:color w:val="A55858"/>
            <w:kern w:val="0"/>
            <w:sz w:val="21"/>
            <w:u w:val="single"/>
          </w:rPr>
          <w:t>자먀틴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38" w:tooltip="우리들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우리들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(1921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39" w:tooltip="프랑스어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프랑스어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판으로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읽은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1946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년이었다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작품과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이전에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읽었던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40" w:tooltip="캐서린 버드킨 (없는 문서)" w:history="1">
        <w:r w:rsidRPr="00864C6E">
          <w:rPr>
            <w:rFonts w:ascii="Arial" w:eastAsia="굴림" w:hAnsi="Arial" w:cs="Arial" w:hint="eastAsia"/>
            <w:color w:val="A55858"/>
            <w:kern w:val="0"/>
            <w:sz w:val="21"/>
            <w:u w:val="single"/>
          </w:rPr>
          <w:t>캐서린</w:t>
        </w:r>
        <w:r w:rsidRPr="00864C6E">
          <w:rPr>
            <w:rFonts w:ascii="Arial" w:eastAsia="굴림" w:hAnsi="Arial" w:cs="Arial" w:hint="eastAsia"/>
            <w:color w:val="A55858"/>
            <w:kern w:val="0"/>
            <w:sz w:val="21"/>
            <w:u w:val="single"/>
          </w:rPr>
          <w:t xml:space="preserve"> </w:t>
        </w:r>
        <w:r w:rsidRPr="00864C6E">
          <w:rPr>
            <w:rFonts w:ascii="Arial" w:eastAsia="굴림" w:hAnsi="Arial" w:cs="Arial" w:hint="eastAsia"/>
            <w:color w:val="A55858"/>
            <w:kern w:val="0"/>
            <w:sz w:val="21"/>
            <w:u w:val="single"/>
          </w:rPr>
          <w:t>버드킨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41" w:tooltip="나치의 밤 (없는 문서)" w:history="1">
        <w:r w:rsidRPr="00864C6E">
          <w:rPr>
            <w:rFonts w:ascii="Arial" w:eastAsia="굴림" w:hAnsi="Arial" w:cs="Arial" w:hint="eastAsia"/>
            <w:color w:val="A55858"/>
            <w:kern w:val="0"/>
            <w:sz w:val="21"/>
            <w:u w:val="single"/>
          </w:rPr>
          <w:t>나치의</w:t>
        </w:r>
        <w:r w:rsidRPr="00864C6E">
          <w:rPr>
            <w:rFonts w:ascii="Arial" w:eastAsia="굴림" w:hAnsi="Arial" w:cs="Arial" w:hint="eastAsia"/>
            <w:color w:val="A55858"/>
            <w:kern w:val="0"/>
            <w:sz w:val="21"/>
            <w:u w:val="single"/>
          </w:rPr>
          <w:t xml:space="preserve"> </w:t>
        </w:r>
        <w:r w:rsidRPr="00864C6E">
          <w:rPr>
            <w:rFonts w:ascii="Arial" w:eastAsia="굴림" w:hAnsi="Arial" w:cs="Arial" w:hint="eastAsia"/>
            <w:color w:val="A55858"/>
            <w:kern w:val="0"/>
            <w:sz w:val="21"/>
            <w:u w:val="single"/>
          </w:rPr>
          <w:t>밤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(1937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읽으며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자신의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새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책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유럽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최후의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구상하기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시작했다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출판사의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제안으로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제목을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바꾸기로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했고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분명하지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이유로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제목을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'1984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바꾸었다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《</w:t>
      </w:r>
      <w:hyperlink r:id="rId42" w:tooltip="동물 농장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동물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 xml:space="preserve"> 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농장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》처럼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소설의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배경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역시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43" w:tooltip="이오시프 스탈린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스탈린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시대의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소련에서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차용했다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44" w:tooltip="빅 브라더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빅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 xml:space="preserve"> 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브라더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스탈린이고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45" w:tooltip="골드슈타인 (없는 문서)" w:history="1">
        <w:r w:rsidRPr="00864C6E">
          <w:rPr>
            <w:rFonts w:ascii="Arial" w:eastAsia="굴림" w:hAnsi="Arial" w:cs="Arial" w:hint="eastAsia"/>
            <w:color w:val="A55858"/>
            <w:kern w:val="0"/>
            <w:sz w:val="21"/>
            <w:u w:val="single"/>
          </w:rPr>
          <w:t>골드슈타인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(Goldstein)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트로츠키다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 (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트로츠키의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원래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본명이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브론슈타인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Bronstein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이기도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.)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유라시아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오세아니아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동아시아로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구분한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세계의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3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강국은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유럽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-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공산권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-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서구권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아시아권으로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나눴는데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힘의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균형을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예상한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설정이라고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소설에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묘사된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분위기는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독일과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소련의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분위기를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차용하여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전체주의적이다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소설에서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다층적인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체계를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구성하였다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윈스턴과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쥴리아가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살아가고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디스토피아적인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세계와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골드슈타인이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책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묘사된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저항군의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체계와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책의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뒤에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첨부된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신어의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원리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'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등이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그것이다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소설의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전개를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디스토피아적인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세계를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치밀하게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구축하고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그것을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붕괴시키기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디스토피아를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철저하게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분석한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책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(The Book)'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썼다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그리고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디스토피아적인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세계가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어떻게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만들어지는지를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신어의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원리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통해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묘사하고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다층적인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체계를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만들어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어두운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근미래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SF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소설에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극도의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사실감을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불어넣고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pBdr>
          <w:bottom w:val="single" w:sz="6" w:space="0" w:color="AAAAAA"/>
        </w:pBdr>
        <w:wordWrap/>
        <w:autoSpaceDE/>
        <w:autoSpaceDN/>
        <w:spacing w:before="240" w:after="60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</w:pPr>
      <w:r w:rsidRPr="00864C6E">
        <w:rPr>
          <w:rFonts w:ascii="Arial" w:eastAsia="굴림" w:hAnsi="Arial" w:cs="Arial"/>
          <w:b/>
          <w:bCs/>
          <w:color w:val="000000"/>
          <w:kern w:val="0"/>
          <w:sz w:val="32"/>
        </w:rPr>
        <w:t>시대상</w:t>
      </w:r>
      <w:r w:rsidRPr="00864C6E">
        <w:rPr>
          <w:rFonts w:ascii="Arial" w:eastAsia="굴림" w:hAnsi="Arial" w:cs="Arial"/>
          <w:color w:val="555555"/>
          <w:kern w:val="0"/>
          <w:sz w:val="24"/>
        </w:rPr>
        <w:t>[</w:t>
      </w:r>
      <w:hyperlink r:id="rId46" w:tooltip="부분 편집: 시대상" w:history="1">
        <w:r w:rsidRPr="00864C6E">
          <w:rPr>
            <w:rFonts w:ascii="Arial" w:eastAsia="굴림" w:hAnsi="Arial" w:cs="Arial"/>
            <w:color w:val="0B0080"/>
            <w:kern w:val="0"/>
            <w:sz w:val="24"/>
            <w:u w:val="single"/>
          </w:rPr>
          <w:t>편집</w:t>
        </w:r>
      </w:hyperlink>
      <w:r w:rsidRPr="00864C6E">
        <w:rPr>
          <w:rFonts w:ascii="Arial" w:eastAsia="굴림" w:hAnsi="Arial" w:cs="Arial"/>
          <w:color w:val="555555"/>
          <w:kern w:val="0"/>
          <w:sz w:val="24"/>
        </w:rPr>
        <w:t>]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1984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세계의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삼대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강국인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오세아니아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동아시아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유라시아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나라는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너나할것없이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극단적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전체주의국가이다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오세아니아는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'(INGSOC -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영국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사회주의의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신어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적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표현법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동아시아는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죽음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숭배를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유라시아는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47" w:tooltip="볼셰비즘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볼셰비즘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주창하지만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결국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다른것은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이름일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뿐이다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1950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미국의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대영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제국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합병과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소련의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유럽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병합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그리고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뒤를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핵전쟁으로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오세아니아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(Oceania)'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유라시아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(Eurasia)'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모습을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갖추고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뒤이은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1960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년대의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동아시아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(East Asia)'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에서는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드디어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내전이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끝나고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단일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국가가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출범하게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된다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오세아니아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아메리카대륙과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영국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남부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아프리카와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오세아니아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대륙을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유라시아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러시아와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전유럽을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동아시아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한국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중국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동남아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티벳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몽골을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차지한다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삼대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강국은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국가가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동맹하여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국가를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공격하는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전쟁을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계속하고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물론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배신과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동맹을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반복하는데다가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오세아니아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태평양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대서양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인도양의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지리적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이점으로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유라시아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방대한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영토로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동아시아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높은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출생률과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근면한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국민성으로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보호받기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때문에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끝이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전쟁의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유일한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목적은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노동력이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만들어낸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모든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재화를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소비하여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역사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불변의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원칙인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불평등을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깨지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위함이다</w:t>
      </w:r>
      <w:proofErr w:type="gramStart"/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.(</w:t>
      </w:r>
      <w:proofErr w:type="gramEnd"/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작가는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가상의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책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책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(The Book)'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불평등이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유지되어야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부분부터는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인용하지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않았다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.)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주무대인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오세아니아는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내부당원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외부당원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그리고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80%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가량의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무산계급의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계급으로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국가이다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절대권력을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당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'(The Party)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전쟁을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관장하는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평화부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'(Ministry of Peace),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사상범죄를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포함한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모든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범죄를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관리하는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애정부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'(Ministry of Love),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매일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같이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배급량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감소만을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발표하는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풍요부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'(Ministry of Plenty),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모든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정보를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통제</w:t>
      </w:r>
      <w:proofErr w:type="gramStart"/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조작하는</w:t>
      </w:r>
      <w:proofErr w:type="gramEnd"/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48" w:tooltip="진리부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진리부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(Ministry of truth)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성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省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나뉜다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성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省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들의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반어법적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이름과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전쟁은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평화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자유는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예속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무지는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힘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.'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이라는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슬로건은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당의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hyperlink r:id="rId49" w:tooltip="이중사고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이중사고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라는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덕목을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대표하는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또한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쌍방향으로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음향과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영상이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전달되는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텔레스크린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'(Telescreen)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마이크로폰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사상경찰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헬리콥터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유년대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등으로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체제전복의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위험이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외부당원들을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철저하게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lastRenderedPageBreak/>
        <w:t>감시한다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동시에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가공인물인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빅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브라더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숭배와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역시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가공인물인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골든슈타인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'(Goldenstien)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매번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바뀌는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그러나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절대로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바뀐다는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사실이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알려지지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적국에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저주로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인간의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모든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감정을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효과적으로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관리한다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섹스는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아이를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낳는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위해서만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일종의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오르가즘을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없애는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연구도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진행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중이다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사상범죄는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사형이나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폭력으로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거짓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자백으로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끝나는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아니다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우선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사상범죄자는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존재했다는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모든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흔적이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사라진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엄청난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고문에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노출된다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아예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인간성을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말살해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버린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마음까지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세뇌를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시킴으로써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순교자를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철저하게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없애는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pBdr>
          <w:bottom w:val="single" w:sz="6" w:space="0" w:color="AAAAAA"/>
        </w:pBdr>
        <w:wordWrap/>
        <w:autoSpaceDE/>
        <w:autoSpaceDN/>
        <w:spacing w:before="240" w:after="60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</w:pPr>
      <w:r w:rsidRPr="00864C6E">
        <w:rPr>
          <w:rFonts w:ascii="Arial" w:eastAsia="굴림" w:hAnsi="Arial" w:cs="Arial"/>
          <w:b/>
          <w:bCs/>
          <w:color w:val="000000"/>
          <w:kern w:val="0"/>
          <w:sz w:val="32"/>
        </w:rPr>
        <w:t>줄거리</w:t>
      </w:r>
      <w:r w:rsidRPr="00864C6E">
        <w:rPr>
          <w:rFonts w:ascii="Arial" w:eastAsia="굴림" w:hAnsi="Arial" w:cs="Arial"/>
          <w:color w:val="555555"/>
          <w:kern w:val="0"/>
          <w:sz w:val="24"/>
        </w:rPr>
        <w:t>[</w:t>
      </w:r>
      <w:hyperlink r:id="rId50" w:tooltip="부분 편집: 줄거리" w:history="1">
        <w:r w:rsidRPr="00864C6E">
          <w:rPr>
            <w:rFonts w:ascii="Arial" w:eastAsia="굴림" w:hAnsi="Arial" w:cs="Arial"/>
            <w:color w:val="0B0080"/>
            <w:kern w:val="0"/>
            <w:sz w:val="24"/>
            <w:u w:val="single"/>
          </w:rPr>
          <w:t>편집</w:t>
        </w:r>
      </w:hyperlink>
      <w:r w:rsidRPr="00864C6E">
        <w:rPr>
          <w:rFonts w:ascii="Arial" w:eastAsia="굴림" w:hAnsi="Arial" w:cs="Arial"/>
          <w:color w:val="555555"/>
          <w:kern w:val="0"/>
          <w:sz w:val="24"/>
        </w:rPr>
        <w:t>]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주인공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윈스턴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스미스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'(Winston Smith)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오세아니아의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외부당원이다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 '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과거를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지배하는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자가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미래를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지배하고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현재를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지배하는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자가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과거를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지배한다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.'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라는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슬로건을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진리성에서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근무하는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당의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위선을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깨닫고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전체주의적인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당에게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저항을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하려는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일기를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쓰면서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일탈자가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된다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우연히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같은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진리성에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근무하는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줄리아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'(Julia)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당에서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금지하는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연애를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하면서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미래를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향해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과거를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향해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사고가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자유롭고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저마다의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개성이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다를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수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있으며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혼자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고독하게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살지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않는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시대를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향해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진실이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존재하고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일단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이루어진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것은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없어질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수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없는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시대를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향해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.'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라고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부르짖으며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당의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전복을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꾀하게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된다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그러던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도중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우연히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호감을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갖고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내부당원인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오브라이언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'(O'Brien)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만나게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되어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자리에서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오브라이언이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가입한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지하단체인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형제단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소속에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줄리아와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가입한다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그러나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모든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파악하고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사상경찰의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함정에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빠지고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잡혀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애정성에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끌려간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오브라이언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말한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형제단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자신의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자살을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도와줄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기대한다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그러나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거듭되는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폭력과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거짓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자백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후에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만난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오브라이언은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함정에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빠트리게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장본인이었음이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드러나고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고문한것도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오브라이언이다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.).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결국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사상범죄인들과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똑같은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단계를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거쳐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빅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브라더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마음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속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깊이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사랑하는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존재로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거듭나게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되면서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조용히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총살형을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기다린다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pBdr>
          <w:bottom w:val="single" w:sz="6" w:space="0" w:color="AAAAAA"/>
        </w:pBdr>
        <w:wordWrap/>
        <w:autoSpaceDE/>
        <w:autoSpaceDN/>
        <w:spacing w:before="240" w:after="60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</w:pPr>
      <w:r w:rsidRPr="00864C6E">
        <w:rPr>
          <w:rFonts w:ascii="Arial" w:eastAsia="굴림" w:hAnsi="Arial" w:cs="Arial"/>
          <w:b/>
          <w:bCs/>
          <w:color w:val="000000"/>
          <w:kern w:val="0"/>
          <w:sz w:val="32"/>
        </w:rPr>
        <w:t>오웰의</w:t>
      </w:r>
      <w:r w:rsidRPr="00864C6E">
        <w:rPr>
          <w:rFonts w:ascii="Arial" w:eastAsia="굴림" w:hAnsi="Arial" w:cs="Arial"/>
          <w:b/>
          <w:bCs/>
          <w:color w:val="000000"/>
          <w:kern w:val="0"/>
          <w:sz w:val="32"/>
        </w:rPr>
        <w:t xml:space="preserve"> </w:t>
      </w:r>
      <w:r w:rsidRPr="00864C6E">
        <w:rPr>
          <w:rFonts w:ascii="Arial" w:eastAsia="굴림" w:hAnsi="Arial" w:cs="Arial"/>
          <w:b/>
          <w:bCs/>
          <w:color w:val="000000"/>
          <w:kern w:val="0"/>
          <w:sz w:val="32"/>
        </w:rPr>
        <w:t>언어관</w:t>
      </w:r>
      <w:r w:rsidRPr="00864C6E">
        <w:rPr>
          <w:rFonts w:ascii="Arial" w:eastAsia="굴림" w:hAnsi="Arial" w:cs="Arial"/>
          <w:color w:val="555555"/>
          <w:kern w:val="0"/>
          <w:sz w:val="24"/>
        </w:rPr>
        <w:t>[</w:t>
      </w:r>
      <w:hyperlink r:id="rId51" w:tooltip="부분 편집: 오웰의 언어관" w:history="1">
        <w:r w:rsidRPr="00864C6E">
          <w:rPr>
            <w:rFonts w:ascii="Arial" w:eastAsia="굴림" w:hAnsi="Arial" w:cs="Arial"/>
            <w:color w:val="0B0080"/>
            <w:kern w:val="0"/>
            <w:sz w:val="24"/>
            <w:u w:val="single"/>
          </w:rPr>
          <w:t>편집</w:t>
        </w:r>
      </w:hyperlink>
      <w:r w:rsidRPr="00864C6E">
        <w:rPr>
          <w:rFonts w:ascii="Arial" w:eastAsia="굴림" w:hAnsi="Arial" w:cs="Arial"/>
          <w:color w:val="555555"/>
          <w:kern w:val="0"/>
          <w:sz w:val="24"/>
        </w:rPr>
        <w:t>]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기본적으로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저널리스트였으며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BBC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입사하여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방송을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송출한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경험을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가지고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파리와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런던의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밑바닥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생활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때부터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부랑자들의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어휘를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기록할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정도로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언어에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관심이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많은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사람이었으니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전체주의의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대중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선동이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식으로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이루어지는가에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고찰은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충분히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하고있었다고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봐도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좋을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농장에서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스퀼러가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대중의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기억을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조작하고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일곱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계명을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조금씩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바꿔나가는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1984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년에서는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치밀하게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묘사되었는데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그것이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신어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'(Newspeak)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그것을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서술한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부분이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신어의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원리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F55A00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hyperlink r:id="rId52" w:tooltip="신어 (1984년)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신어</w:t>
        </w:r>
      </w:hyperlink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구어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(Oldspeak)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대체할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언어로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개발된다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원리는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글의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체계를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단순화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시키고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어휘를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차츰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줄여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사상범죄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자체를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사라지게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하는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것이다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사고의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폭을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좁히면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사람들이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광범위한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사고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자체를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할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없게되므로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범죄에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대한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생각조차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할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없게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되는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것이다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신어에는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문법적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규칙이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첫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번째는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어휘의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줄이는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춥다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(cold)'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반대인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덥다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(hot)'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안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(un)'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붙여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안춥다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(uncold)'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한다든지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훌륭하다를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(plus)'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붙여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더좋다</w:t>
      </w:r>
      <w:proofErr w:type="gramStart"/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.(</w:t>
      </w:r>
      <w:proofErr w:type="gramEnd"/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plus good)',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더더좋다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.(double plus good);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대체하는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말한다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뿐만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아니라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명사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대신하며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모든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명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/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파생어가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변형을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예외를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인정하지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않는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규칙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또한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포함된다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규칙에서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상당한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수준의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언어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지식을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가졌음을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버마에서도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버마어를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익혀서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현지인들과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대화를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있었고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스페인에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전투하러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가서도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스페인어를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열심히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배웠다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그리고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파리에서도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가까이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부랑아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생활을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했으니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국제적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언어감각은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이전부터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마련되어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자르다를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대신한다는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부분에서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lastRenderedPageBreak/>
        <w:t>언어들의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다양한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변이들을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인식하고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있었음을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위치에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따라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단어가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품사를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바꿔가며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활용되는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언어로는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중국어가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대표적인데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표의문자라는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한자의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특성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때문에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그러한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면이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 book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같은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단어는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명사일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동사일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용례가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이렇듯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영어가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불규칙성에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깊이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인식하고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번째는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어휘의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길이를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줄이는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앞에서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말했듯이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영국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사회주의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(England Socialism)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'(INGSOC)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부른다든지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선사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善思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goodthink),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앞에서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말한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성을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각각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평성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',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애성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',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풍성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',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진성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부른다는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이유는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영국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사회주의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라는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라는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표현이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사고의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폭을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줄이기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때문이다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번째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규칙에서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53" w:tooltip="의미론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의미론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까지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상당히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깊게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인식하고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있었음을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국제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공산당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'(Communist International)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인류애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붉은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깃발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마르크스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파리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등을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연상시키지만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코민테른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'(Comintern)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이라는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말은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조직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강령만을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연상시킨다고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적었다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단어를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합성함에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있어서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발음을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편하게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해야한다는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강조하고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있는데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이것은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합성어가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언중사이에서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정착되는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요인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중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하나라고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발상을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이어나가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개념을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줄이고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말을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빨리할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있게끔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신어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야말로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사상통제의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가장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적절한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도구라는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식으로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논리를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전개하는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신어의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원리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하나의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체계적인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언어학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논문이라고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해도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손색이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그리고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hyperlink r:id="rId54" w:tooltip="증오언설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이분간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 xml:space="preserve"> 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증오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</w:t>
      </w:r>
      <w:hyperlink r:id="rId55" w:tooltip="이중사고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u w:val="single"/>
          </w:rPr>
          <w:t>이중사고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'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통한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통제를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보여주고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2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부에서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줄리아와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윈스턴의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다정한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대화를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보여주어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언어가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어떻게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사람을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행복하게도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불행하게도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만드는지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극적으로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전달한다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Default="00F55A00">
      <w:hyperlink r:id="rId56" w:history="1">
        <w:r w:rsidR="00864C6E" w:rsidRPr="00D604CB">
          <w:rPr>
            <w:rStyle w:val="a3"/>
          </w:rPr>
          <w:t>https://ko.wikipedia.org/wiki/1984%EB%85%84_(%EC%86%8C%EC%84%A4)</w:t>
        </w:r>
      </w:hyperlink>
    </w:p>
    <w:p w:rsidR="00864C6E" w:rsidRDefault="00864C6E"/>
    <w:p w:rsidR="00864C6E" w:rsidRPr="00864C6E" w:rsidRDefault="00864C6E" w:rsidP="00864C6E">
      <w:pPr>
        <w:widowControl/>
        <w:pBdr>
          <w:bottom w:val="single" w:sz="6" w:space="0" w:color="AAAAAA"/>
        </w:pBdr>
        <w:wordWrap/>
        <w:autoSpaceDE/>
        <w:autoSpaceDN/>
        <w:spacing w:after="60"/>
        <w:jc w:val="left"/>
        <w:outlineLvl w:val="0"/>
        <w:rPr>
          <w:rFonts w:ascii="Arial" w:eastAsia="굴림" w:hAnsi="Arial" w:cs="Arial"/>
          <w:color w:val="000000"/>
          <w:kern w:val="36"/>
          <w:sz w:val="43"/>
          <w:szCs w:val="43"/>
        </w:rPr>
      </w:pPr>
      <w:r w:rsidRPr="00864C6E">
        <w:rPr>
          <w:rFonts w:ascii="Arial" w:eastAsia="굴림" w:hAnsi="Arial" w:cs="Arial"/>
          <w:color w:val="000000"/>
          <w:kern w:val="36"/>
          <w:sz w:val="43"/>
          <w:szCs w:val="43"/>
        </w:rPr>
        <w:t>굿모닝</w:t>
      </w:r>
      <w:r w:rsidRPr="00864C6E">
        <w:rPr>
          <w:rFonts w:ascii="Arial" w:eastAsia="굴림" w:hAnsi="Arial" w:cs="Arial"/>
          <w:color w:val="000000"/>
          <w:kern w:val="36"/>
          <w:sz w:val="43"/>
          <w:szCs w:val="43"/>
        </w:rPr>
        <w:t xml:space="preserve"> </w:t>
      </w:r>
      <w:r w:rsidRPr="00864C6E">
        <w:rPr>
          <w:rFonts w:ascii="Arial" w:eastAsia="굴림" w:hAnsi="Arial" w:cs="Arial"/>
          <w:color w:val="000000"/>
          <w:kern w:val="36"/>
          <w:sz w:val="43"/>
          <w:szCs w:val="43"/>
        </w:rPr>
        <w:t>미스터</w:t>
      </w:r>
      <w:r w:rsidRPr="00864C6E">
        <w:rPr>
          <w:rFonts w:ascii="Arial" w:eastAsia="굴림" w:hAnsi="Arial" w:cs="Arial"/>
          <w:color w:val="000000"/>
          <w:kern w:val="36"/>
          <w:sz w:val="43"/>
          <w:szCs w:val="43"/>
        </w:rPr>
        <w:t xml:space="preserve"> </w:t>
      </w:r>
      <w:r w:rsidRPr="00864C6E">
        <w:rPr>
          <w:rFonts w:ascii="Arial" w:eastAsia="굴림" w:hAnsi="Arial" w:cs="Arial"/>
          <w:color w:val="000000"/>
          <w:kern w:val="36"/>
          <w:sz w:val="43"/>
          <w:szCs w:val="43"/>
        </w:rPr>
        <w:t>오웰</w:t>
      </w:r>
    </w:p>
    <w:p w:rsidR="00864C6E" w:rsidRPr="00864C6E" w:rsidRDefault="00864C6E" w:rsidP="00864C6E">
      <w:pPr>
        <w:widowControl/>
        <w:wordWrap/>
        <w:autoSpaceDE/>
        <w:autoSpaceDN/>
        <w:jc w:val="left"/>
        <w:rPr>
          <w:rFonts w:ascii="Arial" w:eastAsia="굴림" w:hAnsi="Arial" w:cs="Arial"/>
          <w:color w:val="252525"/>
          <w:kern w:val="0"/>
          <w:sz w:val="22"/>
        </w:rPr>
      </w:pPr>
      <w:r w:rsidRPr="00864C6E">
        <w:rPr>
          <w:rFonts w:ascii="Arial" w:eastAsia="굴림" w:hAnsi="Arial" w:cs="Arial"/>
          <w:color w:val="252525"/>
          <w:kern w:val="0"/>
          <w:sz w:val="22"/>
        </w:rPr>
        <w:t>위키백과</w:t>
      </w:r>
      <w:r w:rsidRPr="00864C6E">
        <w:rPr>
          <w:rFonts w:ascii="Arial" w:eastAsia="굴림" w:hAnsi="Arial" w:cs="Arial"/>
          <w:color w:val="252525"/>
          <w:kern w:val="0"/>
          <w:sz w:val="22"/>
        </w:rPr>
        <w:t xml:space="preserve">, </w:t>
      </w:r>
      <w:r w:rsidRPr="00864C6E">
        <w:rPr>
          <w:rFonts w:ascii="Arial" w:eastAsia="굴림" w:hAnsi="Arial" w:cs="Arial"/>
          <w:color w:val="252525"/>
          <w:kern w:val="0"/>
          <w:sz w:val="22"/>
        </w:rPr>
        <w:t>우리</w:t>
      </w:r>
      <w:r w:rsidRPr="00864C6E">
        <w:rPr>
          <w:rFonts w:ascii="Arial" w:eastAsia="굴림" w:hAnsi="Arial" w:cs="Arial"/>
          <w:color w:val="252525"/>
          <w:kern w:val="0"/>
          <w:sz w:val="22"/>
        </w:rPr>
        <w:t xml:space="preserve"> </w:t>
      </w:r>
      <w:r w:rsidRPr="00864C6E">
        <w:rPr>
          <w:rFonts w:ascii="Arial" w:eastAsia="굴림" w:hAnsi="Arial" w:cs="Arial"/>
          <w:color w:val="252525"/>
          <w:kern w:val="0"/>
          <w:sz w:val="22"/>
        </w:rPr>
        <w:t>모두의</w:t>
      </w:r>
      <w:r w:rsidRPr="00864C6E">
        <w:rPr>
          <w:rFonts w:ascii="Arial" w:eastAsia="굴림" w:hAnsi="Arial" w:cs="Arial"/>
          <w:color w:val="252525"/>
          <w:kern w:val="0"/>
          <w:sz w:val="22"/>
        </w:rPr>
        <w:t xml:space="preserve"> </w:t>
      </w:r>
      <w:r w:rsidRPr="00864C6E">
        <w:rPr>
          <w:rFonts w:ascii="Arial" w:eastAsia="굴림" w:hAnsi="Arial" w:cs="Arial"/>
          <w:color w:val="252525"/>
          <w:kern w:val="0"/>
          <w:sz w:val="22"/>
        </w:rPr>
        <w:t>백과사전</w:t>
      </w:r>
      <w:r w:rsidRPr="00864C6E">
        <w:rPr>
          <w:rFonts w:ascii="Arial" w:eastAsia="굴림" w:hAnsi="Arial" w:cs="Arial"/>
          <w:color w:val="252525"/>
          <w:kern w:val="0"/>
          <w:sz w:val="22"/>
        </w:rPr>
        <w:t>.</w:t>
      </w:r>
    </w:p>
    <w:tbl>
      <w:tblPr>
        <w:tblW w:w="0" w:type="auto"/>
        <w:tblCellSpacing w:w="15" w:type="dxa"/>
        <w:tblInd w:w="1882" w:type="dxa"/>
        <w:tblBorders>
          <w:top w:val="single" w:sz="6" w:space="0" w:color="AAAAAA"/>
          <w:left w:val="single" w:sz="48" w:space="0" w:color="F28500"/>
          <w:bottom w:val="single" w:sz="6" w:space="0" w:color="AAAAAA"/>
          <w:right w:val="single" w:sz="6" w:space="0" w:color="AAAAAA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"/>
        <w:gridCol w:w="6676"/>
      </w:tblGrid>
      <w:tr w:rsidR="00864C6E" w:rsidRPr="00864C6E" w:rsidTr="00864C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3" w:type="dxa"/>
              <w:left w:w="120" w:type="dxa"/>
              <w:bottom w:w="33" w:type="dxa"/>
              <w:right w:w="0" w:type="dxa"/>
            </w:tcMar>
            <w:vAlign w:val="center"/>
            <w:hideMark/>
          </w:tcPr>
          <w:p w:rsidR="00864C6E" w:rsidRPr="00864C6E" w:rsidRDefault="00864C6E" w:rsidP="00864C6E">
            <w:pPr>
              <w:widowControl/>
              <w:wordWrap/>
              <w:autoSpaceDE/>
              <w:autoSpaceDN/>
              <w:jc w:val="center"/>
              <w:divId w:val="760835763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>
              <w:rPr>
                <w:rFonts w:ascii="굴림" w:eastAsia="굴림" w:hAnsi="굴림" w:cs="굴림"/>
                <w:noProof/>
                <w:kern w:val="0"/>
                <w:sz w:val="23"/>
                <w:szCs w:val="23"/>
              </w:rPr>
              <w:drawing>
                <wp:inline distT="0" distB="0" distL="0" distR="0">
                  <wp:extent cx="382905" cy="297815"/>
                  <wp:effectExtent l="0" t="0" r="0" b="0"/>
                  <wp:docPr id="21" name="그림 21" descr="Question book-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Question book-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4C6E" w:rsidRPr="00864C6E" w:rsidRDefault="00864C6E" w:rsidP="00864C6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4C6E">
              <w:rPr>
                <w:rFonts w:ascii="굴림" w:eastAsia="굴림" w:hAnsi="굴림" w:cs="굴림"/>
                <w:kern w:val="0"/>
                <w:sz w:val="24"/>
                <w:szCs w:val="24"/>
              </w:rPr>
              <w:t>이 문서의 내용은 </w:t>
            </w:r>
            <w:hyperlink r:id="rId57" w:tooltip="위키백과:출처 밝히기" w:history="1">
              <w:r w:rsidRPr="00864C6E">
                <w:rPr>
                  <w:rFonts w:ascii="굴림" w:eastAsia="굴림" w:hAnsi="굴림" w:cs="굴림"/>
                  <w:b/>
                  <w:bCs/>
                  <w:color w:val="0B0080"/>
                  <w:kern w:val="0"/>
                  <w:sz w:val="24"/>
                  <w:szCs w:val="24"/>
                </w:rPr>
                <w:t>출처</w:t>
              </w:r>
            </w:hyperlink>
            <w:r w:rsidRPr="00864C6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가 분명하지 않습니다.</w:t>
            </w:r>
            <w:r w:rsidRPr="00864C6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지금 바로 이 </w:t>
            </w:r>
            <w:hyperlink r:id="rId58" w:history="1">
              <w:r w:rsidRPr="00864C6E">
                <w:rPr>
                  <w:rFonts w:ascii="굴림" w:eastAsia="굴림" w:hAnsi="굴림" w:cs="굴림"/>
                  <w:color w:val="663366"/>
                  <w:kern w:val="0"/>
                  <w:sz w:val="24"/>
                  <w:szCs w:val="24"/>
                </w:rPr>
                <w:t>문서를 편집</w:t>
              </w:r>
            </w:hyperlink>
            <w:r w:rsidRPr="00864C6E">
              <w:rPr>
                <w:rFonts w:ascii="굴림" w:eastAsia="굴림" w:hAnsi="굴림" w:cs="굴림"/>
                <w:kern w:val="0"/>
                <w:sz w:val="24"/>
                <w:szCs w:val="24"/>
              </w:rPr>
              <w:t>하여, 참고하신 문헌이나 </w:t>
            </w:r>
            <w:hyperlink r:id="rId59" w:tooltip="위키백과:신뢰할 수 있는 출처" w:history="1">
              <w:r w:rsidRPr="00864C6E">
                <w:rPr>
                  <w:rFonts w:ascii="굴림" w:eastAsia="굴림" w:hAnsi="굴림" w:cs="굴림"/>
                  <w:color w:val="0B0080"/>
                  <w:kern w:val="0"/>
                  <w:sz w:val="24"/>
                  <w:szCs w:val="24"/>
                </w:rPr>
                <w:t>신뢰할 수 있는 출처</w:t>
              </w:r>
            </w:hyperlink>
            <w:r w:rsidRPr="00864C6E">
              <w:rPr>
                <w:rFonts w:ascii="굴림" w:eastAsia="굴림" w:hAnsi="굴림" w:cs="굴림"/>
                <w:kern w:val="0"/>
                <w:sz w:val="24"/>
                <w:szCs w:val="24"/>
              </w:rPr>
              <w:t>를 각주 등으로 표기해 주세요. </w:t>
            </w:r>
            <w:hyperlink r:id="rId60" w:tooltip="위키백과:확인 가능" w:history="1">
              <w:r w:rsidRPr="00864C6E">
                <w:rPr>
                  <w:rFonts w:ascii="굴림" w:eastAsia="굴림" w:hAnsi="굴림" w:cs="굴림"/>
                  <w:color w:val="0B0080"/>
                  <w:kern w:val="0"/>
                  <w:sz w:val="24"/>
                  <w:szCs w:val="24"/>
                </w:rPr>
                <w:t>검증</w:t>
              </w:r>
            </w:hyperlink>
            <w:r w:rsidRPr="00864C6E">
              <w:rPr>
                <w:rFonts w:ascii="굴림" w:eastAsia="굴림" w:hAnsi="굴림" w:cs="굴림"/>
                <w:kern w:val="0"/>
                <w:sz w:val="24"/>
                <w:szCs w:val="24"/>
              </w:rPr>
              <w:t>되지 않은 내용은 삭제될 수도 있습니다. 내용에 대한 의견은 </w:t>
            </w:r>
            <w:hyperlink r:id="rId61" w:tooltip="토론:굿모닝 미스터 오웰 (없는 문서)" w:history="1">
              <w:r w:rsidRPr="00864C6E">
                <w:rPr>
                  <w:rFonts w:ascii="굴림" w:eastAsia="굴림" w:hAnsi="굴림" w:cs="굴림"/>
                  <w:color w:val="A55858"/>
                  <w:kern w:val="0"/>
                  <w:sz w:val="24"/>
                  <w:szCs w:val="24"/>
                </w:rPr>
                <w:t>토론 문서</w:t>
              </w:r>
            </w:hyperlink>
            <w:r w:rsidRPr="00864C6E">
              <w:rPr>
                <w:rFonts w:ascii="굴림" w:eastAsia="굴림" w:hAnsi="굴림" w:cs="굴림"/>
                <w:kern w:val="0"/>
                <w:sz w:val="24"/>
                <w:szCs w:val="24"/>
              </w:rPr>
              <w:t>에서 나누어 주세요. </w:t>
            </w:r>
            <w:r w:rsidRPr="00864C6E">
              <w:rPr>
                <w:rFonts w:ascii="굴림" w:eastAsia="굴림" w:hAnsi="굴림" w:cs="굴림"/>
                <w:kern w:val="0"/>
              </w:rPr>
              <w:t>(2013년 11월)</w:t>
            </w:r>
          </w:p>
        </w:tc>
      </w:tr>
    </w:tbl>
    <w:p w:rsidR="00864C6E" w:rsidRPr="00864C6E" w:rsidRDefault="00864C6E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굿모닝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미스터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오웰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한국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태생의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미국인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62" w:tooltip="백남준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백남준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기획한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세계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최초의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인공위성을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통한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생중계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쇼이다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쇼는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미국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시간으로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63" w:tooltip="1984년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1984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년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64" w:tooltip="1월 1일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1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월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 xml:space="preserve"> 1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일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정오에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시작되었다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쇼의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〈굿모닝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미스터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오웰〉에는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65" w:tooltip="조지 오웰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조지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 xml:space="preserve"> 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오웰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《</w:t>
      </w:r>
      <w:hyperlink r:id="rId66" w:tooltip="1984년 (소설)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1984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》의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텔레비전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같은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대중매체에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지배당하며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살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것이라는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내용은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틀렸다는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뜻을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담았다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  <w:hyperlink r:id="rId67" w:anchor="cite_note-.EB.8F.99.EC.95.84_1-1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vertAlign w:val="superscript"/>
          </w:rPr>
          <w:t>[1]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〈굿모닝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미스터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오웰〉은</w:t>
      </w:r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68" w:tooltip="1988년 하계 올림픽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1988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년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 xml:space="preserve"> 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서울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 xml:space="preserve"> </w:t>
        </w:r>
        <w:r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올림픽</w:t>
        </w:r>
      </w:hyperlink>
      <w:r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예술제를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예비행사로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소개되기도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했다</w:t>
      </w:r>
      <w:r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  <w:hyperlink r:id="rId69" w:anchor="cite_note-.EB.8F.99.EC.95.84_2-2" w:history="1">
        <w:r w:rsidRPr="00864C6E">
          <w:rPr>
            <w:rFonts w:ascii="Arial" w:eastAsia="굴림" w:hAnsi="Arial" w:cs="Arial" w:hint="eastAsia"/>
            <w:color w:val="0B0080"/>
            <w:kern w:val="0"/>
            <w:sz w:val="21"/>
            <w:vertAlign w:val="superscript"/>
          </w:rPr>
          <w:t>[2]</w:t>
        </w:r>
      </w:hyperlink>
    </w:p>
    <w:p w:rsidR="00864C6E" w:rsidRPr="00864C6E" w:rsidRDefault="00F55A00" w:rsidP="00864C6E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hyperlink r:id="rId70" w:tooltip="파리 (도시)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파리</w:t>
        </w:r>
      </w:hyperlink>
      <w:r w:rsidR="00864C6E"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71" w:tooltip="조르주 퐁피두 센터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퐁피두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 xml:space="preserve"> 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센터</w:t>
        </w:r>
      </w:hyperlink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에서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72" w:tooltip="요제프 보이스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요제프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 xml:space="preserve"> 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보이스</w:t>
        </w:r>
      </w:hyperlink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퍼포먼스가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이루어졌으며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동시에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73" w:tooltip="뉴욕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뉴욕</w:t>
        </w:r>
      </w:hyperlink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에서는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74" w:tooltip="존 케이지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존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 xml:space="preserve"> 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케이지</w:t>
        </w:r>
      </w:hyperlink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연주를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시작했다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두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사람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외에도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75" w:tooltip="머스 커닝햄 (없는 문서)" w:history="1">
        <w:r w:rsidR="00864C6E" w:rsidRPr="00864C6E">
          <w:rPr>
            <w:rFonts w:ascii="Arial" w:eastAsia="굴림" w:hAnsi="Arial" w:cs="Arial" w:hint="eastAsia"/>
            <w:color w:val="A55858"/>
            <w:kern w:val="0"/>
            <w:sz w:val="21"/>
          </w:rPr>
          <w:t>머스</w:t>
        </w:r>
        <w:r w:rsidR="00864C6E" w:rsidRPr="00864C6E">
          <w:rPr>
            <w:rFonts w:ascii="Arial" w:eastAsia="굴림" w:hAnsi="Arial" w:cs="Arial" w:hint="eastAsia"/>
            <w:color w:val="A55858"/>
            <w:kern w:val="0"/>
            <w:sz w:val="21"/>
          </w:rPr>
          <w:t xml:space="preserve"> </w:t>
        </w:r>
        <w:r w:rsidR="00864C6E" w:rsidRPr="00864C6E">
          <w:rPr>
            <w:rFonts w:ascii="Arial" w:eastAsia="굴림" w:hAnsi="Arial" w:cs="Arial" w:hint="eastAsia"/>
            <w:color w:val="A55858"/>
            <w:kern w:val="0"/>
            <w:sz w:val="21"/>
          </w:rPr>
          <w:t>커닝햄</w:t>
        </w:r>
      </w:hyperlink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76" w:tooltip="샬럿 무어맨 (없는 문서)" w:history="1">
        <w:r w:rsidR="00864C6E" w:rsidRPr="00864C6E">
          <w:rPr>
            <w:rFonts w:ascii="Arial" w:eastAsia="굴림" w:hAnsi="Arial" w:cs="Arial" w:hint="eastAsia"/>
            <w:color w:val="A55858"/>
            <w:kern w:val="0"/>
            <w:sz w:val="21"/>
          </w:rPr>
          <w:t>샬럿</w:t>
        </w:r>
        <w:r w:rsidR="00864C6E" w:rsidRPr="00864C6E">
          <w:rPr>
            <w:rFonts w:ascii="Arial" w:eastAsia="굴림" w:hAnsi="Arial" w:cs="Arial" w:hint="eastAsia"/>
            <w:color w:val="A55858"/>
            <w:kern w:val="0"/>
            <w:sz w:val="21"/>
          </w:rPr>
          <w:t xml:space="preserve"> </w:t>
        </w:r>
        <w:r w:rsidR="00864C6E" w:rsidRPr="00864C6E">
          <w:rPr>
            <w:rFonts w:ascii="Arial" w:eastAsia="굴림" w:hAnsi="Arial" w:cs="Arial" w:hint="eastAsia"/>
            <w:color w:val="A55858"/>
            <w:kern w:val="0"/>
            <w:sz w:val="21"/>
          </w:rPr>
          <w:t>무어맨</w:t>
        </w:r>
      </w:hyperlink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77" w:tooltip="로리 앤더슨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로리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 xml:space="preserve"> 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앤더슨</w:t>
        </w:r>
      </w:hyperlink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78" w:tooltip="이브 몽탕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이브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 xml:space="preserve"> </w:t>
        </w:r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몽탕</w:t>
        </w:r>
      </w:hyperlink>
      <w:r w:rsidR="00864C6E"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등의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많은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예술계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사람들이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등장했다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뉴욕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공영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방송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79" w:tooltip="WNET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WNET</w:t>
        </w:r>
      </w:hyperlink>
      <w:r w:rsidR="00864C6E"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주조정실에서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영상을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실시간으로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편집해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내보냈다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〈굿모닝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미스터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오웰〉은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80" w:tooltip="대한민국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대한민국</w:t>
        </w:r>
      </w:hyperlink>
      <w:r w:rsidR="00864C6E"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hyperlink r:id="rId81" w:tooltip="KBS 제1TV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</w:rPr>
          <w:t>KBS TV</w:t>
        </w:r>
      </w:hyperlink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에도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생중계되었고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</w:t>
      </w:r>
      <w:hyperlink r:id="rId82" w:anchor="cite_note-.EB.8F.99.EC.95.84_2-2" w:history="1">
        <w:r w:rsidR="00864C6E" w:rsidRPr="00864C6E">
          <w:rPr>
            <w:rFonts w:ascii="Arial" w:eastAsia="굴림" w:hAnsi="Arial" w:cs="Arial" w:hint="eastAsia"/>
            <w:color w:val="0B0080"/>
            <w:kern w:val="0"/>
            <w:sz w:val="21"/>
            <w:vertAlign w:val="superscript"/>
          </w:rPr>
          <w:t>[2]</w:t>
        </w:r>
      </w:hyperlink>
      <w:r w:rsidR="00864C6E" w:rsidRPr="00864C6E">
        <w:rPr>
          <w:rFonts w:ascii="Arial" w:eastAsia="굴림" w:hAnsi="Arial" w:cs="Arial" w:hint="eastAsia"/>
          <w:color w:val="252525"/>
          <w:kern w:val="0"/>
          <w:sz w:val="21"/>
        </w:rPr>
        <w:t> 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이를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계기로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백남준의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이름이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고국인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한국에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알려져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1984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6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월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22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 34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년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만에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대한민국의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초대를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받아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귀국하기도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했다</w:t>
      </w:r>
      <w:r w:rsidR="00864C6E" w:rsidRPr="00864C6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864C6E" w:rsidRDefault="00F55A00">
      <w:hyperlink r:id="rId83" w:history="1">
        <w:r w:rsidR="00864C6E" w:rsidRPr="00D604CB">
          <w:rPr>
            <w:rStyle w:val="a3"/>
          </w:rPr>
          <w:t>https://ko.wikipedia.org/wiki/%EA%B5%BF%EB%AA%A8%EB%8B%9D_%EB%AF%B8%EC%8A%A4%ED%84%B0_%EC%98%A4%EC%9B%B0</w:t>
        </w:r>
      </w:hyperlink>
    </w:p>
    <w:p w:rsidR="00864C6E" w:rsidRDefault="00864C6E"/>
    <w:p w:rsidR="00864C6E" w:rsidRPr="00864C6E" w:rsidRDefault="00864C6E"/>
    <w:p w:rsidR="00612E22" w:rsidRDefault="00612E22"/>
    <w:p w:rsidR="00612E22" w:rsidRDefault="00612E22" w:rsidP="00612E22">
      <w:pPr>
        <w:pStyle w:val="a4"/>
        <w:spacing w:before="0" w:beforeAutospacing="0" w:after="0" w:afterAutospacing="0"/>
        <w:rPr>
          <w:rFonts w:ascii="돋움" w:eastAsia="돋움" w:hAnsi="돋움"/>
          <w:color w:val="464646"/>
          <w:sz w:val="20"/>
          <w:szCs w:val="20"/>
        </w:rPr>
      </w:pPr>
      <w:r>
        <w:rPr>
          <w:rFonts w:ascii="돋움" w:eastAsia="돋움" w:hAnsi="돋움" w:hint="eastAsia"/>
          <w:color w:val="464646"/>
          <w:sz w:val="20"/>
          <w:szCs w:val="20"/>
        </w:rPr>
        <w:t>긍정적 의미로는 선의 목적으로 사회를 돌보는 보호적 감시지만 이 는 사회 곳곳에</w:t>
      </w:r>
      <w:proofErr w:type="gramStart"/>
      <w:r>
        <w:rPr>
          <w:rFonts w:ascii="돋움" w:eastAsia="돋움" w:hAnsi="돋움" w:hint="eastAsia"/>
          <w:color w:val="464646"/>
          <w:sz w:val="20"/>
          <w:szCs w:val="20"/>
        </w:rPr>
        <w:t>,  심지어는</w:t>
      </w:r>
      <w:proofErr w:type="gramEnd"/>
      <w:r>
        <w:rPr>
          <w:rFonts w:ascii="돋움" w:eastAsia="돋움" w:hAnsi="돋움" w:hint="eastAsia"/>
          <w:color w:val="464646"/>
          <w:sz w:val="20"/>
          <w:szCs w:val="20"/>
        </w:rPr>
        <w:t xml:space="preserve"> 화장실에까지</w:t>
      </w:r>
    </w:p>
    <w:p w:rsidR="00612E22" w:rsidRDefault="00612E22" w:rsidP="00612E22">
      <w:pPr>
        <w:pStyle w:val="a4"/>
        <w:spacing w:before="0" w:beforeAutospacing="0" w:after="0" w:afterAutospacing="0"/>
        <w:rPr>
          <w:rFonts w:ascii="돋움" w:eastAsia="돋움" w:hAnsi="돋움"/>
          <w:color w:val="464646"/>
          <w:sz w:val="20"/>
          <w:szCs w:val="20"/>
        </w:rPr>
      </w:pPr>
      <w:r>
        <w:rPr>
          <w:rFonts w:ascii="돋움" w:eastAsia="돋움" w:hAnsi="돋움" w:hint="eastAsia"/>
          <w:color w:val="464646"/>
          <w:sz w:val="20"/>
          <w:szCs w:val="20"/>
        </w:rPr>
        <w:t>설치되어 있어 실로 가공할 만한 사생활 침해를 보여준다.  음모론에 입각하여 재해석하자면</w:t>
      </w:r>
      <w:proofErr w:type="gramStart"/>
      <w:r>
        <w:rPr>
          <w:rFonts w:ascii="돋움" w:eastAsia="돋움" w:hAnsi="돋움" w:hint="eastAsia"/>
          <w:color w:val="464646"/>
          <w:sz w:val="20"/>
          <w:szCs w:val="20"/>
        </w:rPr>
        <w:t>,  사회의</w:t>
      </w:r>
      <w:proofErr w:type="gramEnd"/>
      <w:r>
        <w:rPr>
          <w:rFonts w:ascii="돋움" w:eastAsia="돋움" w:hAnsi="돋움" w:hint="eastAsia"/>
          <w:color w:val="464646"/>
          <w:sz w:val="20"/>
          <w:szCs w:val="20"/>
        </w:rPr>
        <w:t xml:space="preserve"> 희망적</w:t>
      </w:r>
    </w:p>
    <w:p w:rsidR="00612E22" w:rsidRDefault="00612E22" w:rsidP="00612E22">
      <w:pPr>
        <w:pStyle w:val="a4"/>
        <w:spacing w:before="0" w:beforeAutospacing="0" w:after="0" w:afterAutospacing="0"/>
        <w:rPr>
          <w:rFonts w:ascii="돋움" w:eastAsia="돋움" w:hAnsi="돋움"/>
          <w:color w:val="464646"/>
          <w:sz w:val="20"/>
          <w:szCs w:val="20"/>
        </w:rPr>
      </w:pPr>
      <w:r>
        <w:rPr>
          <w:rFonts w:ascii="돋움" w:eastAsia="돋움" w:hAnsi="돋움" w:hint="eastAsia"/>
          <w:color w:val="464646"/>
          <w:sz w:val="20"/>
          <w:szCs w:val="20"/>
        </w:rPr>
        <w:t xml:space="preserve">권력체제가 아닌 독점권력의 관리자들이 민중을 유혹하고 </w:t>
      </w:r>
      <w:proofErr w:type="gramStart"/>
      <w:r>
        <w:rPr>
          <w:rFonts w:ascii="돋움" w:eastAsia="돋움" w:hAnsi="돋움" w:hint="eastAsia"/>
          <w:color w:val="464646"/>
          <w:sz w:val="20"/>
          <w:szCs w:val="20"/>
        </w:rPr>
        <w:t>정보를  왜곡하여</w:t>
      </w:r>
      <w:proofErr w:type="gramEnd"/>
      <w:r>
        <w:rPr>
          <w:rFonts w:ascii="돋움" w:eastAsia="돋움" w:hAnsi="돋움" w:hint="eastAsia"/>
          <w:color w:val="464646"/>
          <w:sz w:val="20"/>
          <w:szCs w:val="20"/>
        </w:rPr>
        <w:t xml:space="preserve"> 얻는  강력한  권력의 주체가  바</w:t>
      </w:r>
    </w:p>
    <w:p w:rsidR="00612E22" w:rsidRDefault="00612E22" w:rsidP="00612E22">
      <w:pPr>
        <w:pStyle w:val="a4"/>
        <w:spacing w:before="0" w:beforeAutospacing="0" w:after="0" w:afterAutospacing="0"/>
        <w:rPr>
          <w:rFonts w:ascii="돋움" w:eastAsia="돋움" w:hAnsi="돋움"/>
          <w:color w:val="464646"/>
          <w:sz w:val="20"/>
          <w:szCs w:val="20"/>
        </w:rPr>
      </w:pPr>
      <w:r>
        <w:rPr>
          <w:rFonts w:ascii="돋움" w:eastAsia="돋움" w:hAnsi="돋움" w:hint="eastAsia"/>
          <w:color w:val="464646"/>
          <w:sz w:val="20"/>
          <w:szCs w:val="20"/>
        </w:rPr>
        <w:t>로 빅 브라더의 정보수집으로 완성된다고 할 수도 있다.</w:t>
      </w:r>
      <w:r>
        <w:rPr>
          <w:rStyle w:val="apple-converted-space"/>
          <w:rFonts w:ascii="돋움" w:eastAsia="돋움" w:hAnsi="돋움" w:hint="eastAsia"/>
          <w:color w:val="464646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20"/>
          <w:szCs w:val="20"/>
          <w:u w:val="single"/>
        </w:rPr>
        <w:t xml:space="preserve">앞으로 맞이 </w:t>
      </w:r>
      <w:proofErr w:type="gramStart"/>
      <w:r>
        <w:rPr>
          <w:rFonts w:ascii="돋움" w:eastAsia="돋움" w:hAnsi="돋움" w:hint="eastAsia"/>
          <w:color w:val="000000"/>
          <w:sz w:val="20"/>
          <w:szCs w:val="20"/>
          <w:u w:val="single"/>
        </w:rPr>
        <w:t>할  유비쿼터스</w:t>
      </w:r>
      <w:proofErr w:type="gramEnd"/>
      <w:r>
        <w:rPr>
          <w:rFonts w:ascii="돋움" w:eastAsia="돋움" w:hAnsi="돋움" w:hint="eastAsia"/>
          <w:color w:val="000000"/>
          <w:sz w:val="20"/>
          <w:szCs w:val="20"/>
          <w:u w:val="single"/>
        </w:rPr>
        <w:t> 시대에 고찰을 해 봐야</w:t>
      </w:r>
    </w:p>
    <w:p w:rsidR="00612E22" w:rsidRDefault="00612E22" w:rsidP="00612E22">
      <w:pPr>
        <w:pStyle w:val="a4"/>
        <w:spacing w:before="0" w:beforeAutospacing="0" w:after="0" w:afterAutospacing="0"/>
        <w:rPr>
          <w:rFonts w:ascii="돋움" w:eastAsia="돋움" w:hAnsi="돋움"/>
          <w:color w:val="464646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  <w:u w:val="single"/>
        </w:rPr>
        <w:t>할 부분이다.</w:t>
      </w:r>
    </w:p>
    <w:p w:rsidR="00612E22" w:rsidRDefault="00612E22" w:rsidP="00612E22">
      <w:pPr>
        <w:pStyle w:val="a4"/>
        <w:spacing w:before="0" w:beforeAutospacing="0" w:after="0" w:afterAutospacing="0"/>
        <w:rPr>
          <w:rFonts w:ascii="돋움" w:eastAsia="돋움" w:hAnsi="돋움"/>
          <w:color w:val="464646"/>
          <w:sz w:val="20"/>
          <w:szCs w:val="20"/>
        </w:rPr>
      </w:pPr>
      <w:r>
        <w:rPr>
          <w:rFonts w:ascii="돋움" w:eastAsia="돋움" w:hAnsi="돋움" w:hint="eastAsia"/>
          <w:color w:val="464646"/>
          <w:sz w:val="20"/>
          <w:szCs w:val="20"/>
        </w:rPr>
        <w:t> </w:t>
      </w:r>
    </w:p>
    <w:p w:rsidR="00612E22" w:rsidRDefault="00612E22" w:rsidP="00612E22">
      <w:pPr>
        <w:pStyle w:val="a4"/>
        <w:spacing w:before="0" w:beforeAutospacing="0" w:after="0" w:afterAutospacing="0"/>
        <w:rPr>
          <w:rFonts w:ascii="돋움" w:eastAsia="돋움" w:hAnsi="돋움"/>
          <w:color w:val="464646"/>
          <w:sz w:val="20"/>
          <w:szCs w:val="20"/>
        </w:rPr>
      </w:pPr>
      <w:r>
        <w:rPr>
          <w:rFonts w:ascii="돋움" w:eastAsia="돋움" w:hAnsi="돋움" w:hint="eastAsia"/>
          <w:color w:val="464646"/>
          <w:sz w:val="20"/>
          <w:szCs w:val="20"/>
        </w:rPr>
        <w:t>2007년 6월 22일 법사위를 통과해 현재 국회 본회의에 상정된 '통신비밀보호법' 개정안은 휴대전화 감청이 가</w:t>
      </w:r>
    </w:p>
    <w:p w:rsidR="00612E22" w:rsidRDefault="00612E22" w:rsidP="00612E22">
      <w:pPr>
        <w:pStyle w:val="a4"/>
        <w:spacing w:before="0" w:beforeAutospacing="0" w:after="0" w:afterAutospacing="0"/>
        <w:rPr>
          <w:rFonts w:ascii="돋움" w:eastAsia="돋움" w:hAnsi="돋움"/>
          <w:color w:val="464646"/>
          <w:sz w:val="20"/>
          <w:szCs w:val="20"/>
        </w:rPr>
      </w:pPr>
      <w:r>
        <w:rPr>
          <w:rFonts w:ascii="돋움" w:eastAsia="돋움" w:hAnsi="돋움" w:hint="eastAsia"/>
          <w:color w:val="464646"/>
          <w:sz w:val="20"/>
          <w:szCs w:val="20"/>
        </w:rPr>
        <w:t>능하도록 전기통신사업자에게 감청장비를 갖추도록 의무화하고</w:t>
      </w:r>
      <w:proofErr w:type="gramStart"/>
      <w:r>
        <w:rPr>
          <w:rFonts w:ascii="돋움" w:eastAsia="돋움" w:hAnsi="돋움" w:hint="eastAsia"/>
          <w:color w:val="464646"/>
          <w:sz w:val="20"/>
          <w:szCs w:val="20"/>
        </w:rPr>
        <w:t>,  휴대전화</w:t>
      </w:r>
      <w:proofErr w:type="gramEnd"/>
      <w:r>
        <w:rPr>
          <w:rFonts w:ascii="돋움" w:eastAsia="돋움" w:hAnsi="돋움" w:hint="eastAsia"/>
          <w:color w:val="464646"/>
          <w:sz w:val="20"/>
          <w:szCs w:val="20"/>
        </w:rPr>
        <w:t xml:space="preserve"> 사용내역은 물론 인터넷 접속지를</w:t>
      </w:r>
    </w:p>
    <w:p w:rsidR="00612E22" w:rsidRDefault="00612E22" w:rsidP="00612E22">
      <w:pPr>
        <w:pStyle w:val="a4"/>
        <w:spacing w:before="0" w:beforeAutospacing="0" w:after="0" w:afterAutospacing="0"/>
        <w:rPr>
          <w:rFonts w:ascii="돋움" w:eastAsia="돋움" w:hAnsi="돋움"/>
          <w:color w:val="464646"/>
          <w:sz w:val="20"/>
          <w:szCs w:val="20"/>
        </w:rPr>
      </w:pPr>
      <w:r>
        <w:rPr>
          <w:rFonts w:ascii="돋움" w:eastAsia="돋움" w:hAnsi="돋움" w:hint="eastAsia"/>
          <w:color w:val="464646"/>
          <w:sz w:val="20"/>
          <w:szCs w:val="20"/>
        </w:rPr>
        <w:t>추적할 수 있는 아이피 주소와 인터넷 사용기록 등을 보관하도록 하고 있다.</w:t>
      </w:r>
    </w:p>
    <w:p w:rsidR="00612E22" w:rsidRDefault="00612E22"/>
    <w:p w:rsidR="00612E22" w:rsidRDefault="00612E22"/>
    <w:p w:rsidR="00612E22" w:rsidRDefault="00F55A00">
      <w:hyperlink r:id="rId84" w:history="1">
        <w:r w:rsidR="00612E22" w:rsidRPr="00D604CB">
          <w:rPr>
            <w:rStyle w:val="a3"/>
          </w:rPr>
          <w:t>http://blog.daum.net/chiw0007/12351951</w:t>
        </w:r>
      </w:hyperlink>
    </w:p>
    <w:p w:rsidR="00612E22" w:rsidRDefault="00612E22"/>
    <w:p w:rsidR="00612E22" w:rsidRDefault="00612E22"/>
    <w:p w:rsidR="00612E22" w:rsidRPr="00612E22" w:rsidRDefault="00612E22" w:rsidP="00612E22">
      <w:pPr>
        <w:widowControl/>
        <w:pBdr>
          <w:bottom w:val="single" w:sz="6" w:space="0" w:color="AAAAAA"/>
        </w:pBdr>
        <w:wordWrap/>
        <w:autoSpaceDE/>
        <w:autoSpaceDN/>
        <w:spacing w:after="60"/>
        <w:jc w:val="left"/>
        <w:outlineLvl w:val="0"/>
        <w:rPr>
          <w:rFonts w:ascii="Arial" w:eastAsia="굴림" w:hAnsi="Arial" w:cs="Arial"/>
          <w:color w:val="000000"/>
          <w:kern w:val="36"/>
          <w:sz w:val="43"/>
          <w:szCs w:val="43"/>
        </w:rPr>
      </w:pPr>
      <w:r w:rsidRPr="00612E22">
        <w:rPr>
          <w:rFonts w:ascii="Arial" w:eastAsia="굴림" w:hAnsi="Arial" w:cs="Arial"/>
          <w:color w:val="000000"/>
          <w:kern w:val="36"/>
          <w:sz w:val="43"/>
          <w:szCs w:val="43"/>
        </w:rPr>
        <w:t>차별</w:t>
      </w:r>
    </w:p>
    <w:p w:rsidR="00612E22" w:rsidRPr="00612E22" w:rsidRDefault="00612E22" w:rsidP="00612E22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2"/>
        </w:rPr>
      </w:pPr>
      <w:r w:rsidRPr="00612E22">
        <w:rPr>
          <w:rFonts w:ascii="굴림" w:eastAsia="굴림" w:hAnsi="굴림" w:cs="굴림"/>
          <w:kern w:val="0"/>
          <w:sz w:val="22"/>
        </w:rPr>
        <w:t>위키백과, 우리 모두의 백과사전.</w:t>
      </w:r>
    </w:p>
    <w:p w:rsidR="00612E22" w:rsidRPr="00612E22" w:rsidRDefault="00612E22" w:rsidP="00612E22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>
        <w:rPr>
          <w:rFonts w:ascii="Arial" w:eastAsia="굴림" w:hAnsi="Arial" w:cs="Arial"/>
          <w:noProof/>
          <w:color w:val="0B0080"/>
          <w:kern w:val="0"/>
          <w:sz w:val="21"/>
          <w:szCs w:val="21"/>
        </w:rPr>
        <w:drawing>
          <wp:inline distT="0" distB="0" distL="0" distR="0">
            <wp:extent cx="223520" cy="170180"/>
            <wp:effectExtent l="19050" t="0" r="5080" b="0"/>
            <wp:docPr id="3" name="그림 3" descr="https://upload.wikimedia.org/wikipedia/commons/thumb/4/4a/Disambig_grey.svg/23px-Disambig_grey.svg.png">
              <a:hlinkClick xmlns:a="http://schemas.openxmlformats.org/drawingml/2006/main" r:id="rId85" tooltip="&quot;위키백과:동음이의어 문서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4/4a/Disambig_grey.svg/23px-Disambig_grey.svg.png">
                      <a:hlinkClick r:id="rId85" tooltip="&quot;위키백과:동음이의어 문서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E22">
        <w:rPr>
          <w:rFonts w:ascii="Arial" w:eastAsia="굴림" w:hAnsi="Arial" w:cs="Arial"/>
          <w:color w:val="252525"/>
          <w:kern w:val="0"/>
          <w:sz w:val="21"/>
        </w:rPr>
        <w:t> 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불교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용어로서의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차별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差別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) 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또는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차별상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差別相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)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에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대해서는</w:t>
      </w:r>
      <w:r w:rsidRPr="00612E22">
        <w:rPr>
          <w:rFonts w:ascii="Arial" w:eastAsia="굴림" w:hAnsi="Arial" w:cs="Arial"/>
          <w:color w:val="252525"/>
          <w:kern w:val="0"/>
          <w:sz w:val="21"/>
        </w:rPr>
        <w:t> </w:t>
      </w:r>
      <w:hyperlink r:id="rId87" w:anchor=".EC.B0.A8.EB.B3.84.EC.83.81" w:tooltip="불교 용어 목록/ㅊ" w:history="1">
        <w:r w:rsidRPr="00612E2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불교</w:t>
        </w:r>
        <w:r w:rsidRPr="00612E22">
          <w:rPr>
            <w:rFonts w:ascii="Arial" w:eastAsia="굴림" w:hAnsi="Arial" w:cs="Arial"/>
            <w:color w:val="0B0080"/>
            <w:kern w:val="0"/>
            <w:sz w:val="21"/>
            <w:u w:val="single"/>
          </w:rPr>
          <w:t xml:space="preserve"> </w:t>
        </w:r>
        <w:r w:rsidRPr="00612E2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용어</w:t>
        </w:r>
        <w:r w:rsidRPr="00612E22">
          <w:rPr>
            <w:rFonts w:ascii="Arial" w:eastAsia="굴림" w:hAnsi="Arial" w:cs="Arial"/>
            <w:color w:val="0B0080"/>
            <w:kern w:val="0"/>
            <w:sz w:val="21"/>
            <w:u w:val="single"/>
          </w:rPr>
          <w:t xml:space="preserve"> </w:t>
        </w:r>
        <w:r w:rsidRPr="00612E2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목록</w:t>
        </w:r>
        <w:r w:rsidRPr="00612E2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/</w:t>
        </w:r>
        <w:r w:rsidRPr="00612E2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ㅊ</w:t>
        </w:r>
        <w:r w:rsidRPr="00612E2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#</w:t>
        </w:r>
        <w:r w:rsidRPr="00612E2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차별상</w:t>
        </w:r>
      </w:hyperlink>
      <w:r w:rsidRPr="00612E22">
        <w:rPr>
          <w:rFonts w:ascii="Arial" w:eastAsia="굴림" w:hAnsi="Arial" w:cs="Arial"/>
          <w:color w:val="252525"/>
          <w:kern w:val="0"/>
          <w:sz w:val="21"/>
        </w:rPr>
        <w:t> 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문서를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참조하십시오</w:t>
      </w:r>
      <w:r w:rsidRPr="00612E22">
        <w:rPr>
          <w:rFonts w:ascii="Arial" w:eastAsia="굴림" w:hAnsi="Arial" w:cs="Arial"/>
          <w:color w:val="252525"/>
          <w:kern w:val="0"/>
          <w:sz w:val="21"/>
          <w:szCs w:val="21"/>
        </w:rPr>
        <w:t>.</w:t>
      </w:r>
    </w:p>
    <w:p w:rsidR="00612E22" w:rsidRPr="00612E22" w:rsidRDefault="00612E22" w:rsidP="00612E22">
      <w:pPr>
        <w:widowControl/>
        <w:shd w:val="clear" w:color="auto" w:fill="F9F9F9"/>
        <w:wordWrap/>
        <w:autoSpaceDE/>
        <w:autoSpaceDN/>
        <w:jc w:val="center"/>
        <w:rPr>
          <w:rFonts w:ascii="Arial" w:eastAsia="굴림" w:hAnsi="Arial" w:cs="Arial"/>
          <w:color w:val="252525"/>
          <w:kern w:val="0"/>
          <w:sz w:val="22"/>
        </w:rPr>
      </w:pPr>
      <w:r>
        <w:rPr>
          <w:rFonts w:ascii="Arial" w:eastAsia="굴림" w:hAnsi="Arial" w:cs="Arial"/>
          <w:noProof/>
          <w:color w:val="0B0080"/>
          <w:kern w:val="0"/>
          <w:sz w:val="22"/>
        </w:rPr>
        <w:drawing>
          <wp:inline distT="0" distB="0" distL="0" distR="0">
            <wp:extent cx="1637665" cy="2190115"/>
            <wp:effectExtent l="19050" t="0" r="635" b="0"/>
            <wp:docPr id="4" name="그림 4" descr="https://upload.wikimedia.org/wikipedia/commons/7/7e/20051129_northlake-il5.jpg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7/7e/20051129_northlake-il5.jpg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E22" w:rsidRPr="00612E22" w:rsidRDefault="00F55A00" w:rsidP="00612E22">
      <w:pPr>
        <w:widowControl/>
        <w:shd w:val="clear" w:color="auto" w:fill="F9F9F9"/>
        <w:wordWrap/>
        <w:autoSpaceDE/>
        <w:autoSpaceDN/>
        <w:spacing w:line="336" w:lineRule="atLeast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hyperlink r:id="rId90" w:tooltip="동성애 혐오" w:history="1">
        <w:r w:rsidR="00612E22" w:rsidRPr="00612E2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동성애</w:t>
        </w:r>
        <w:r w:rsidR="00612E22" w:rsidRPr="00612E22">
          <w:rPr>
            <w:rFonts w:ascii="Arial" w:eastAsia="굴림" w:hAnsi="Arial" w:cs="Arial"/>
            <w:color w:val="0B0080"/>
            <w:kern w:val="0"/>
            <w:sz w:val="21"/>
            <w:u w:val="single"/>
          </w:rPr>
          <w:t xml:space="preserve"> </w:t>
        </w:r>
        <w:r w:rsidR="00612E22" w:rsidRPr="00612E22">
          <w:rPr>
            <w:rFonts w:ascii="Arial" w:eastAsia="굴림" w:hAnsi="Arial" w:cs="Arial"/>
            <w:color w:val="0B0080"/>
            <w:kern w:val="0"/>
            <w:sz w:val="21"/>
            <w:u w:val="single"/>
          </w:rPr>
          <w:t>혐오</w:t>
        </w:r>
      </w:hyperlink>
    </w:p>
    <w:p w:rsidR="00612E22" w:rsidRPr="00612E22" w:rsidRDefault="00612E22" w:rsidP="00612E22">
      <w:pPr>
        <w:widowControl/>
        <w:shd w:val="clear" w:color="auto" w:fill="FFFFFF"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252525"/>
          <w:kern w:val="0"/>
          <w:sz w:val="23"/>
          <w:szCs w:val="23"/>
        </w:rPr>
      </w:pPr>
      <w:r w:rsidRPr="00612E22">
        <w:rPr>
          <w:rFonts w:ascii="Arial" w:eastAsia="굴림" w:hAnsi="Arial" w:cs="Arial"/>
          <w:b/>
          <w:bCs/>
          <w:color w:val="252525"/>
          <w:kern w:val="0"/>
          <w:sz w:val="23"/>
          <w:szCs w:val="23"/>
        </w:rPr>
        <w:t>차별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(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差別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)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은</w:t>
      </w:r>
      <w:r w:rsidRPr="00612E22">
        <w:rPr>
          <w:rFonts w:ascii="Arial" w:eastAsia="굴림" w:hAnsi="Arial" w:cs="Arial"/>
          <w:color w:val="252525"/>
          <w:kern w:val="0"/>
          <w:sz w:val="23"/>
        </w:rPr>
        <w:t> </w:t>
      </w:r>
      <w:hyperlink r:id="rId91" w:tooltip="종교" w:history="1">
        <w:r w:rsidRPr="00612E22">
          <w:rPr>
            <w:rFonts w:ascii="Arial" w:eastAsia="굴림" w:hAnsi="Arial" w:cs="Arial"/>
            <w:color w:val="0B0080"/>
            <w:kern w:val="0"/>
            <w:sz w:val="23"/>
            <w:u w:val="single"/>
          </w:rPr>
          <w:t>종교</w:t>
        </w:r>
      </w:hyperlink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,</w:t>
      </w:r>
      <w:r w:rsidRPr="00612E22">
        <w:rPr>
          <w:rFonts w:ascii="Arial" w:eastAsia="굴림" w:hAnsi="Arial" w:cs="Arial"/>
          <w:color w:val="252525"/>
          <w:kern w:val="0"/>
          <w:sz w:val="23"/>
        </w:rPr>
        <w:t> </w:t>
      </w:r>
      <w:hyperlink r:id="rId92" w:tooltip="장애" w:history="1">
        <w:r w:rsidRPr="00612E22">
          <w:rPr>
            <w:rFonts w:ascii="Arial" w:eastAsia="굴림" w:hAnsi="Arial" w:cs="Arial"/>
            <w:color w:val="0B0080"/>
            <w:kern w:val="0"/>
            <w:sz w:val="23"/>
            <w:u w:val="single"/>
          </w:rPr>
          <w:t>장애</w:t>
        </w:r>
      </w:hyperlink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,</w:t>
      </w:r>
      <w:r w:rsidRPr="00612E22">
        <w:rPr>
          <w:rFonts w:ascii="Arial" w:eastAsia="굴림" w:hAnsi="Arial" w:cs="Arial"/>
          <w:color w:val="252525"/>
          <w:kern w:val="0"/>
          <w:sz w:val="23"/>
        </w:rPr>
        <w:t> </w:t>
      </w:r>
      <w:hyperlink r:id="rId93" w:tooltip="나이" w:history="1">
        <w:r w:rsidRPr="00612E22">
          <w:rPr>
            <w:rFonts w:ascii="Arial" w:eastAsia="굴림" w:hAnsi="Arial" w:cs="Arial"/>
            <w:color w:val="0B0080"/>
            <w:kern w:val="0"/>
            <w:sz w:val="23"/>
            <w:u w:val="single"/>
          </w:rPr>
          <w:t>나이</w:t>
        </w:r>
      </w:hyperlink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,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신분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학력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이미</w:t>
      </w:r>
      <w:r w:rsidRPr="00612E22">
        <w:rPr>
          <w:rFonts w:ascii="Arial" w:eastAsia="굴림" w:hAnsi="Arial" w:cs="Arial"/>
          <w:color w:val="252525"/>
          <w:kern w:val="0"/>
          <w:sz w:val="23"/>
        </w:rPr>
        <w:t> </w:t>
      </w:r>
      <w:hyperlink r:id="rId94" w:tooltip="형" w:history="1">
        <w:r w:rsidRPr="00612E22">
          <w:rPr>
            <w:rFonts w:ascii="Arial" w:eastAsia="굴림" w:hAnsi="Arial" w:cs="Arial"/>
            <w:color w:val="0B0080"/>
            <w:kern w:val="0"/>
            <w:sz w:val="23"/>
            <w:u w:val="single"/>
          </w:rPr>
          <w:t>형</w:t>
        </w:r>
      </w:hyperlink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(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刑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)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의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효력이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없어진</w:t>
      </w:r>
      <w:r w:rsidRPr="00612E22">
        <w:rPr>
          <w:rFonts w:ascii="Arial" w:eastAsia="굴림" w:hAnsi="Arial" w:cs="Arial"/>
          <w:color w:val="252525"/>
          <w:kern w:val="0"/>
          <w:sz w:val="23"/>
        </w:rPr>
        <w:t> </w:t>
      </w:r>
      <w:hyperlink r:id="rId95" w:tooltip="전과" w:history="1">
        <w:r w:rsidRPr="00612E22">
          <w:rPr>
            <w:rFonts w:ascii="Arial" w:eastAsia="굴림" w:hAnsi="Arial" w:cs="Arial"/>
            <w:color w:val="0B0080"/>
            <w:kern w:val="0"/>
            <w:sz w:val="23"/>
            <w:u w:val="single"/>
          </w:rPr>
          <w:t>전과</w:t>
        </w:r>
      </w:hyperlink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,</w:t>
      </w:r>
      <w:r w:rsidRPr="00612E22">
        <w:rPr>
          <w:rFonts w:ascii="Arial" w:eastAsia="굴림" w:hAnsi="Arial" w:cs="Arial"/>
          <w:color w:val="252525"/>
          <w:kern w:val="0"/>
          <w:sz w:val="23"/>
        </w:rPr>
        <w:t> </w:t>
      </w:r>
      <w:hyperlink r:id="rId96" w:tooltip="성별" w:history="1">
        <w:r w:rsidRPr="00612E22">
          <w:rPr>
            <w:rFonts w:ascii="Arial" w:eastAsia="굴림" w:hAnsi="Arial" w:cs="Arial"/>
            <w:color w:val="0B0080"/>
            <w:kern w:val="0"/>
            <w:sz w:val="23"/>
            <w:u w:val="single"/>
          </w:rPr>
          <w:t>성별</w:t>
        </w:r>
      </w:hyperlink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,</w:t>
      </w:r>
      <w:r w:rsidRPr="00612E22">
        <w:rPr>
          <w:rFonts w:ascii="Arial" w:eastAsia="굴림" w:hAnsi="Arial" w:cs="Arial"/>
          <w:color w:val="252525"/>
          <w:kern w:val="0"/>
          <w:sz w:val="23"/>
        </w:rPr>
        <w:t> </w:t>
      </w:r>
      <w:hyperlink r:id="rId97" w:tooltip="사회적 성" w:history="1">
        <w:r w:rsidRPr="00612E22">
          <w:rPr>
            <w:rFonts w:ascii="Arial" w:eastAsia="굴림" w:hAnsi="Arial" w:cs="Arial"/>
            <w:color w:val="0B0080"/>
            <w:kern w:val="0"/>
            <w:sz w:val="23"/>
            <w:u w:val="single"/>
          </w:rPr>
          <w:t>성적</w:t>
        </w:r>
        <w:r w:rsidRPr="00612E22">
          <w:rPr>
            <w:rFonts w:ascii="Arial" w:eastAsia="굴림" w:hAnsi="Arial" w:cs="Arial"/>
            <w:color w:val="0B0080"/>
            <w:kern w:val="0"/>
            <w:sz w:val="23"/>
            <w:u w:val="single"/>
          </w:rPr>
          <w:t xml:space="preserve"> </w:t>
        </w:r>
        <w:r w:rsidRPr="00612E22">
          <w:rPr>
            <w:rFonts w:ascii="Arial" w:eastAsia="굴림" w:hAnsi="Arial" w:cs="Arial"/>
            <w:color w:val="0B0080"/>
            <w:kern w:val="0"/>
            <w:sz w:val="23"/>
            <w:u w:val="single"/>
          </w:rPr>
          <w:t>지향</w:t>
        </w:r>
      </w:hyperlink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,</w:t>
      </w:r>
      <w:r w:rsidRPr="00612E22">
        <w:rPr>
          <w:rFonts w:ascii="Arial" w:eastAsia="굴림" w:hAnsi="Arial" w:cs="Arial"/>
          <w:color w:val="252525"/>
          <w:kern w:val="0"/>
          <w:sz w:val="23"/>
        </w:rPr>
        <w:t> </w:t>
      </w:r>
      <w:hyperlink r:id="rId98" w:tooltip="인종" w:history="1">
        <w:r w:rsidRPr="00612E22">
          <w:rPr>
            <w:rFonts w:ascii="Arial" w:eastAsia="굴림" w:hAnsi="Arial" w:cs="Arial"/>
            <w:color w:val="0B0080"/>
            <w:kern w:val="0"/>
            <w:sz w:val="23"/>
            <w:u w:val="single"/>
          </w:rPr>
          <w:t>인종</w:t>
        </w:r>
      </w:hyperlink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,</w:t>
      </w:r>
      <w:r w:rsidRPr="00612E22">
        <w:rPr>
          <w:rFonts w:ascii="Arial" w:eastAsia="굴림" w:hAnsi="Arial" w:cs="Arial"/>
          <w:color w:val="252525"/>
          <w:kern w:val="0"/>
          <w:sz w:val="23"/>
        </w:rPr>
        <w:t> </w:t>
      </w:r>
      <w:hyperlink r:id="rId99" w:tooltip="신체" w:history="1">
        <w:r w:rsidRPr="00612E22">
          <w:rPr>
            <w:rFonts w:ascii="Arial" w:eastAsia="굴림" w:hAnsi="Arial" w:cs="Arial"/>
            <w:color w:val="0B0080"/>
            <w:kern w:val="0"/>
            <w:sz w:val="23"/>
            <w:u w:val="single"/>
          </w:rPr>
          <w:t>신체</w:t>
        </w:r>
      </w:hyperlink>
      <w:r w:rsidRPr="00612E22">
        <w:rPr>
          <w:rFonts w:ascii="Arial" w:eastAsia="굴림" w:hAnsi="Arial" w:cs="Arial"/>
          <w:color w:val="252525"/>
          <w:kern w:val="0"/>
          <w:sz w:val="23"/>
        </w:rPr>
        <w:t> 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조건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국적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나이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출신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지역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,</w:t>
      </w:r>
      <w:r w:rsidRPr="00612E22">
        <w:rPr>
          <w:rFonts w:ascii="Arial" w:eastAsia="굴림" w:hAnsi="Arial" w:cs="Arial"/>
          <w:color w:val="252525"/>
          <w:kern w:val="0"/>
          <w:sz w:val="23"/>
        </w:rPr>
        <w:t> </w:t>
      </w:r>
      <w:hyperlink r:id="rId100" w:tooltip="이념" w:history="1">
        <w:r w:rsidRPr="00612E22">
          <w:rPr>
            <w:rFonts w:ascii="Arial" w:eastAsia="굴림" w:hAnsi="Arial" w:cs="Arial"/>
            <w:color w:val="0B0080"/>
            <w:kern w:val="0"/>
            <w:sz w:val="23"/>
            <w:u w:val="single"/>
          </w:rPr>
          <w:t>이념</w:t>
        </w:r>
      </w:hyperlink>
      <w:r w:rsidRPr="00612E22">
        <w:rPr>
          <w:rFonts w:ascii="Arial" w:eastAsia="굴림" w:hAnsi="Arial" w:cs="Arial"/>
          <w:color w:val="252525"/>
          <w:kern w:val="0"/>
          <w:sz w:val="23"/>
        </w:rPr>
        <w:t> 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및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정견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등의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이유로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고용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모집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채용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교육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배치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승진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임금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및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수당지급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융자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정년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퇴직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,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해고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등에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있어서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특정한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사람을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우대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,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배제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,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구별하거나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불리하게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대우하고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,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정치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,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사회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,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경제적으로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평등권을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침해하는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 xml:space="preserve"> 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행위이다</w:t>
      </w:r>
      <w:r w:rsidRPr="00612E22">
        <w:rPr>
          <w:rFonts w:ascii="Arial" w:eastAsia="굴림" w:hAnsi="Arial" w:cs="Arial"/>
          <w:color w:val="252525"/>
          <w:kern w:val="0"/>
          <w:sz w:val="23"/>
          <w:szCs w:val="23"/>
        </w:rPr>
        <w:t>.</w:t>
      </w:r>
      <w:hyperlink r:id="rId101" w:anchor="cite_note-1" w:history="1">
        <w:r w:rsidRPr="00612E22">
          <w:rPr>
            <w:rFonts w:ascii="Arial" w:eastAsia="굴림" w:hAnsi="Arial" w:cs="Arial"/>
            <w:color w:val="0B0080"/>
            <w:kern w:val="0"/>
            <w:sz w:val="23"/>
            <w:u w:val="single"/>
            <w:vertAlign w:val="superscript"/>
          </w:rPr>
          <w:t>[1]</w:t>
        </w:r>
      </w:hyperlink>
    </w:p>
    <w:p w:rsidR="00612E22" w:rsidRPr="00612E22" w:rsidRDefault="00612E22" w:rsidP="00612E22">
      <w:pPr>
        <w:widowControl/>
        <w:pBdr>
          <w:bottom w:val="single" w:sz="6" w:space="0" w:color="AAAAAA"/>
        </w:pBdr>
        <w:shd w:val="clear" w:color="auto" w:fill="FFFFFF"/>
        <w:wordWrap/>
        <w:autoSpaceDE/>
        <w:autoSpaceDN/>
        <w:spacing w:before="240" w:after="60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</w:pPr>
      <w:r w:rsidRPr="00612E22">
        <w:rPr>
          <w:rFonts w:ascii="Arial" w:eastAsia="굴림" w:hAnsi="Arial" w:cs="Arial"/>
          <w:b/>
          <w:bCs/>
          <w:color w:val="000000"/>
          <w:kern w:val="0"/>
          <w:sz w:val="32"/>
        </w:rPr>
        <w:lastRenderedPageBreak/>
        <w:t>같이</w:t>
      </w:r>
      <w:r w:rsidRPr="00612E22">
        <w:rPr>
          <w:rFonts w:ascii="Arial" w:eastAsia="굴림" w:hAnsi="Arial" w:cs="Arial"/>
          <w:b/>
          <w:bCs/>
          <w:color w:val="000000"/>
          <w:kern w:val="0"/>
          <w:sz w:val="32"/>
        </w:rPr>
        <w:t xml:space="preserve"> </w:t>
      </w:r>
      <w:r w:rsidRPr="00612E22">
        <w:rPr>
          <w:rFonts w:ascii="Arial" w:eastAsia="굴림" w:hAnsi="Arial" w:cs="Arial"/>
          <w:b/>
          <w:bCs/>
          <w:color w:val="000000"/>
          <w:kern w:val="0"/>
          <w:sz w:val="32"/>
        </w:rPr>
        <w:t>보기</w:t>
      </w:r>
      <w:r w:rsidRPr="00612E22">
        <w:rPr>
          <w:rFonts w:ascii="Arial" w:eastAsia="굴림" w:hAnsi="Arial" w:cs="Arial"/>
          <w:color w:val="555555"/>
          <w:kern w:val="0"/>
          <w:sz w:val="24"/>
        </w:rPr>
        <w:t>[</w:t>
      </w:r>
      <w:hyperlink r:id="rId102" w:tooltip="부분 편집: 같이 보기" w:history="1">
        <w:r w:rsidRPr="00612E22">
          <w:rPr>
            <w:rFonts w:ascii="Arial" w:eastAsia="굴림" w:hAnsi="Arial" w:cs="Arial"/>
            <w:color w:val="0B0080"/>
            <w:kern w:val="0"/>
            <w:sz w:val="24"/>
            <w:u w:val="single"/>
          </w:rPr>
          <w:t>편집</w:t>
        </w:r>
      </w:hyperlink>
      <w:r w:rsidRPr="00612E22">
        <w:rPr>
          <w:rFonts w:ascii="Arial" w:eastAsia="굴림" w:hAnsi="Arial" w:cs="Arial"/>
          <w:color w:val="555555"/>
          <w:kern w:val="0"/>
          <w:sz w:val="24"/>
        </w:rPr>
        <w:t>]</w:t>
      </w:r>
    </w:p>
    <w:p w:rsidR="00612E22" w:rsidRPr="00612E22" w:rsidRDefault="00F55A00" w:rsidP="00612E2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/>
        <w:ind w:left="384"/>
        <w:jc w:val="left"/>
        <w:rPr>
          <w:rFonts w:ascii="Arial" w:eastAsia="굴림" w:hAnsi="Arial" w:cs="Arial"/>
          <w:color w:val="252525"/>
          <w:kern w:val="0"/>
          <w:sz w:val="23"/>
          <w:szCs w:val="23"/>
        </w:rPr>
      </w:pPr>
      <w:hyperlink r:id="rId103" w:tooltip="임금차별" w:history="1">
        <w:r w:rsidR="00612E22" w:rsidRPr="00612E22">
          <w:rPr>
            <w:rFonts w:ascii="Arial" w:eastAsia="굴림" w:hAnsi="Arial" w:cs="Arial"/>
            <w:color w:val="0B0080"/>
            <w:kern w:val="0"/>
            <w:sz w:val="23"/>
          </w:rPr>
          <w:t>임금차별</w:t>
        </w:r>
      </w:hyperlink>
    </w:p>
    <w:p w:rsidR="00612E22" w:rsidRPr="00612E22" w:rsidRDefault="00F55A00" w:rsidP="00612E2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/>
        <w:ind w:left="384"/>
        <w:jc w:val="left"/>
        <w:rPr>
          <w:rFonts w:ascii="Arial" w:eastAsia="굴림" w:hAnsi="Arial" w:cs="Arial"/>
          <w:color w:val="252525"/>
          <w:kern w:val="0"/>
          <w:sz w:val="23"/>
          <w:szCs w:val="23"/>
        </w:rPr>
      </w:pPr>
      <w:hyperlink r:id="rId104" w:tooltip="직업차별" w:history="1">
        <w:r w:rsidR="00612E22" w:rsidRPr="00612E22">
          <w:rPr>
            <w:rFonts w:ascii="Arial" w:eastAsia="굴림" w:hAnsi="Arial" w:cs="Arial"/>
            <w:color w:val="0B0080"/>
            <w:kern w:val="0"/>
            <w:sz w:val="23"/>
          </w:rPr>
          <w:t>직업차별</w:t>
        </w:r>
      </w:hyperlink>
    </w:p>
    <w:p w:rsidR="00612E22" w:rsidRPr="00612E22" w:rsidRDefault="00F55A00" w:rsidP="00612E2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/>
        <w:ind w:left="384"/>
        <w:jc w:val="left"/>
        <w:rPr>
          <w:rFonts w:ascii="Arial" w:eastAsia="굴림" w:hAnsi="Arial" w:cs="Arial"/>
          <w:color w:val="252525"/>
          <w:kern w:val="0"/>
          <w:sz w:val="23"/>
          <w:szCs w:val="23"/>
        </w:rPr>
      </w:pPr>
      <w:hyperlink r:id="rId105" w:tooltip="남성주의" w:history="1">
        <w:r w:rsidR="00612E22" w:rsidRPr="00612E22">
          <w:rPr>
            <w:rFonts w:ascii="Arial" w:eastAsia="굴림" w:hAnsi="Arial" w:cs="Arial"/>
            <w:color w:val="0B0080"/>
            <w:kern w:val="0"/>
            <w:sz w:val="23"/>
          </w:rPr>
          <w:t>남성주의</w:t>
        </w:r>
      </w:hyperlink>
    </w:p>
    <w:p w:rsidR="00612E22" w:rsidRPr="00612E22" w:rsidRDefault="00F55A00" w:rsidP="00612E2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/>
        <w:ind w:left="384"/>
        <w:jc w:val="left"/>
        <w:rPr>
          <w:rFonts w:ascii="Arial" w:eastAsia="굴림" w:hAnsi="Arial" w:cs="Arial"/>
          <w:color w:val="252525"/>
          <w:kern w:val="0"/>
          <w:sz w:val="23"/>
          <w:szCs w:val="23"/>
        </w:rPr>
      </w:pPr>
      <w:hyperlink r:id="rId106" w:tooltip="우생학" w:history="1">
        <w:r w:rsidR="00612E22" w:rsidRPr="00612E22">
          <w:rPr>
            <w:rFonts w:ascii="Arial" w:eastAsia="굴림" w:hAnsi="Arial" w:cs="Arial"/>
            <w:color w:val="0B0080"/>
            <w:kern w:val="0"/>
            <w:sz w:val="23"/>
          </w:rPr>
          <w:t>우생학</w:t>
        </w:r>
      </w:hyperlink>
    </w:p>
    <w:p w:rsidR="00612E22" w:rsidRPr="00612E22" w:rsidRDefault="00F55A00" w:rsidP="00612E2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/>
        <w:ind w:left="384"/>
        <w:jc w:val="left"/>
        <w:rPr>
          <w:rFonts w:ascii="Arial" w:eastAsia="굴림" w:hAnsi="Arial" w:cs="Arial"/>
          <w:color w:val="252525"/>
          <w:kern w:val="0"/>
          <w:sz w:val="23"/>
          <w:szCs w:val="23"/>
        </w:rPr>
      </w:pPr>
      <w:hyperlink r:id="rId107" w:tooltip="인종차별" w:history="1">
        <w:r w:rsidR="00612E22" w:rsidRPr="00612E22">
          <w:rPr>
            <w:rFonts w:ascii="Arial" w:eastAsia="굴림" w:hAnsi="Arial" w:cs="Arial"/>
            <w:color w:val="0B0080"/>
            <w:kern w:val="0"/>
            <w:sz w:val="23"/>
          </w:rPr>
          <w:t>인종차별</w:t>
        </w:r>
      </w:hyperlink>
    </w:p>
    <w:p w:rsidR="00612E22" w:rsidRPr="00612E22" w:rsidRDefault="00F55A00" w:rsidP="00612E2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/>
        <w:ind w:left="384"/>
        <w:jc w:val="left"/>
        <w:rPr>
          <w:rFonts w:ascii="Arial" w:eastAsia="굴림" w:hAnsi="Arial" w:cs="Arial"/>
          <w:color w:val="252525"/>
          <w:kern w:val="0"/>
          <w:sz w:val="23"/>
          <w:szCs w:val="23"/>
        </w:rPr>
      </w:pPr>
      <w:hyperlink r:id="rId108" w:tooltip="일차별 (없는 문서)" w:history="1">
        <w:r w:rsidR="00612E22" w:rsidRPr="00612E22">
          <w:rPr>
            <w:rFonts w:ascii="Arial" w:eastAsia="굴림" w:hAnsi="Arial" w:cs="Arial"/>
            <w:color w:val="A55858"/>
            <w:kern w:val="0"/>
            <w:sz w:val="23"/>
          </w:rPr>
          <w:t>일차별</w:t>
        </w:r>
      </w:hyperlink>
    </w:p>
    <w:p w:rsidR="00612E22" w:rsidRPr="00612E22" w:rsidRDefault="00F55A00" w:rsidP="00612E2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/>
        <w:ind w:left="384"/>
        <w:jc w:val="left"/>
        <w:rPr>
          <w:rFonts w:ascii="Arial" w:eastAsia="굴림" w:hAnsi="Arial" w:cs="Arial"/>
          <w:color w:val="252525"/>
          <w:kern w:val="0"/>
          <w:sz w:val="23"/>
          <w:szCs w:val="23"/>
        </w:rPr>
      </w:pPr>
      <w:hyperlink r:id="rId109" w:tooltip="동성애 혐오" w:history="1">
        <w:r w:rsidR="00612E22" w:rsidRPr="00612E22">
          <w:rPr>
            <w:rFonts w:ascii="Arial" w:eastAsia="굴림" w:hAnsi="Arial" w:cs="Arial"/>
            <w:color w:val="0B0080"/>
            <w:kern w:val="0"/>
            <w:sz w:val="23"/>
          </w:rPr>
          <w:t>동성애</w:t>
        </w:r>
        <w:r w:rsidR="00612E22" w:rsidRPr="00612E22">
          <w:rPr>
            <w:rFonts w:ascii="Arial" w:eastAsia="굴림" w:hAnsi="Arial" w:cs="Arial"/>
            <w:color w:val="0B0080"/>
            <w:kern w:val="0"/>
            <w:sz w:val="23"/>
          </w:rPr>
          <w:t xml:space="preserve"> </w:t>
        </w:r>
        <w:r w:rsidR="00612E22" w:rsidRPr="00612E22">
          <w:rPr>
            <w:rFonts w:ascii="Arial" w:eastAsia="굴림" w:hAnsi="Arial" w:cs="Arial"/>
            <w:color w:val="0B0080"/>
            <w:kern w:val="0"/>
            <w:sz w:val="23"/>
          </w:rPr>
          <w:t>혐오</w:t>
        </w:r>
      </w:hyperlink>
    </w:p>
    <w:p w:rsidR="00612E22" w:rsidRPr="00612E22" w:rsidRDefault="00612E22"/>
    <w:p w:rsidR="00612E22" w:rsidRDefault="00F55A00">
      <w:hyperlink r:id="rId110" w:history="1">
        <w:r w:rsidR="00612E22" w:rsidRPr="00D604CB">
          <w:rPr>
            <w:rStyle w:val="a3"/>
          </w:rPr>
          <w:t>https://ko.wikipedia.org/wiki/%EC%B0%A8%EB%B3%84</w:t>
        </w:r>
      </w:hyperlink>
    </w:p>
    <w:p w:rsidR="00612E22" w:rsidRDefault="00612E22"/>
    <w:p w:rsidR="00612E22" w:rsidRDefault="00612E22"/>
    <w:p w:rsidR="00612E22" w:rsidRPr="00612E22" w:rsidRDefault="00612E22" w:rsidP="00612E22">
      <w:pPr>
        <w:widowControl/>
        <w:wordWrap/>
        <w:autoSpaceDE/>
        <w:autoSpaceDN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모든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인종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피부색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성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언어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종교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정치적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기타의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견해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민족적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사회적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출신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재산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출생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기타의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신분과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같은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어떠한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종류의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차별이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없이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이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선언에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규정된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모든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권리와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자유를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향유할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자격이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있다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.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나아가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개인이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속한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국가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영토가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독립국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신탁통치지역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비자치지역이거나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주권에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여타의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제약을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받느냐에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관계없이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,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그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국가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영토의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정치적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법적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국제적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지위에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근거하여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차별이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있어서는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아니된다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.</w:t>
      </w:r>
    </w:p>
    <w:p w:rsidR="00612E22" w:rsidRPr="00612E22" w:rsidRDefault="00F55A00" w:rsidP="00612E2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F55A00">
        <w:rPr>
          <w:rFonts w:ascii="Arial" w:eastAsia="굴림" w:hAnsi="Arial" w:cs="Arial"/>
          <w:color w:val="373A3C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612E22" w:rsidRPr="00612E22" w:rsidRDefault="00612E22" w:rsidP="00612E22">
      <w:pPr>
        <w:widowControl/>
        <w:wordWrap/>
        <w:autoSpaceDE/>
        <w:autoSpaceDN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-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세계인권선언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제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2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조</w:t>
      </w:r>
    </w:p>
    <w:p w:rsidR="00612E22" w:rsidRPr="00612E22" w:rsidRDefault="00612E22" w:rsidP="00612E22">
      <w:pPr>
        <w:widowControl/>
        <w:wordWrap/>
        <w:autoSpaceDE/>
        <w:autoSpaceDN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"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평등권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침해의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차별행위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"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합리적인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없이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성별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종교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장애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나이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사회적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신분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출신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지역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(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출생지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등록기준지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성년이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되기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전의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주된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거주지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말한다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),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출신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국가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출신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민족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용모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신체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조건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기혼ㆍ미혼ㆍ별거ㆍ이혼ㆍ사별ㆍ재혼ㆍ사실혼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혼인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여부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임신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출산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가족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형태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가족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상황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인종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피부색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정치적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의견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형의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효력이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실효된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전과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(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前科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),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성적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(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性的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)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지향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학력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병력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(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病歷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)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이유로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다음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목의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어느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하나에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해당하는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행위를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말한다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다만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현존하는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없애기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위하여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특정한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(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특정한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사람들의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집단을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포함한다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조에서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같다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)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잠정적으로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우대하는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행위와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내용으로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법령의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제정ㆍ개정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및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정책의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수립ㆍ집행은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평등권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침해의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차별행위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(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"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차별행위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"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)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보지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아니한다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고용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(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모집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채용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교육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배치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승진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임금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및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임금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외의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금품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지급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자금의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융자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정년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퇴직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해고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포함한다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)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관련하여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특정한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우대ㆍ배제ㆍ구별하거나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불리하게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대우하는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행위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재화ㆍ용역ㆍ교통수단ㆍ상업시설ㆍ토지ㆍ주거시설의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공급이나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이용과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관련하여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특정한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우대ㆍ배제ㆍ구별하거나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불리하게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대우하는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행위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교육시설이나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직업훈련기관에서의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교육ㆍ훈련이나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이용과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관련하여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특정한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우대ㆍ배제ㆍ구별하거나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불리하게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대우하는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행위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성희롱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(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업무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고용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밖의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관계에서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공공기관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(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국가기관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지방자치단체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「초ㆍ중등교육법」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2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「고등교육법」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2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조와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밖의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다른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법률에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따라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설치된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각급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학교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「공직자윤리법」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3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조의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2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1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항에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따른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공직유관단체를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말한다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)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종사자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사용자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근로자가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직위를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이용하여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업무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lastRenderedPageBreak/>
        <w:t>관련하여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성적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언동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성적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굴욕감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혐오감을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느끼게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하거나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성적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언동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밖의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요구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따르지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아니한다는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이유로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고용상의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불이익을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주는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것을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말한다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)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행위</w:t>
      </w:r>
    </w:p>
    <w:p w:rsidR="00612E22" w:rsidRPr="00612E22" w:rsidRDefault="00F55A00" w:rsidP="00612E2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F55A00">
        <w:rPr>
          <w:rFonts w:ascii="Arial" w:eastAsia="굴림" w:hAnsi="Arial" w:cs="Arial"/>
          <w:color w:val="373A3C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612E22" w:rsidRPr="00612E22" w:rsidRDefault="00612E22" w:rsidP="00612E22">
      <w:pPr>
        <w:widowControl/>
        <w:wordWrap/>
        <w:autoSpaceDE/>
        <w:autoSpaceDN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-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국가인권위원회법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제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2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조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3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호</w:t>
      </w:r>
    </w:p>
    <w:p w:rsidR="00612E22" w:rsidRPr="00612E22" w:rsidRDefault="00612E22" w:rsidP="00612E22">
      <w:pPr>
        <w:widowControl/>
        <w:wordWrap/>
        <w:autoSpaceDE/>
        <w:autoSpaceDN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모든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평등하게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보여질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있는데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정작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신분제도에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의해서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양반들은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일도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하지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않고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오히려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평민과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천민만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일을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하거나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평민과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천민을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통해서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일을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시키고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사람이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일하는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데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있어서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양반이든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평민이든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천민이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따로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proofErr w:type="gramStart"/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있던가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.</w:t>
      </w:r>
      <w:proofErr w:type="gramEnd"/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양반도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땅을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가졌으면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자기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손으로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일해야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</w:t>
      </w:r>
    </w:p>
    <w:p w:rsidR="00612E22" w:rsidRPr="00612E22" w:rsidRDefault="00F55A00" w:rsidP="00612E2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F55A00">
        <w:rPr>
          <w:rFonts w:ascii="Arial" w:eastAsia="굴림" w:hAnsi="Arial" w:cs="Arial"/>
          <w:color w:val="373A3C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612E22" w:rsidRPr="00612E22" w:rsidRDefault="00612E22" w:rsidP="00612E22">
      <w:pPr>
        <w:widowControl/>
        <w:wordWrap/>
        <w:autoSpaceDE/>
        <w:autoSpaceDN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-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다산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정약용</w:t>
      </w:r>
    </w:p>
    <w:p w:rsidR="00612E22" w:rsidRPr="00612E22" w:rsidRDefault="00612E22" w:rsidP="00612E22">
      <w:pPr>
        <w:widowControl/>
        <w:wordWrap/>
        <w:autoSpaceDE/>
        <w:autoSpaceDN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네가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백인이건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흑인이건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이성애자건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동성애자건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양성애자건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키가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작든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크든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마르거나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뚱뚱하건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가난하건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부자이건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,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네가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나한테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친절하다면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나도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너한테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친절할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거야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.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그렇게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쉬운거라고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</w:t>
      </w:r>
    </w:p>
    <w:p w:rsidR="00612E22" w:rsidRPr="00612E22" w:rsidRDefault="00F55A00" w:rsidP="00612E2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F55A00">
        <w:rPr>
          <w:rFonts w:ascii="Arial" w:eastAsia="굴림" w:hAnsi="Arial" w:cs="Arial"/>
          <w:color w:val="373A3C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612E22" w:rsidRPr="00612E22" w:rsidRDefault="00612E22" w:rsidP="00612E22">
      <w:pPr>
        <w:widowControl/>
        <w:wordWrap/>
        <w:autoSpaceDE/>
        <w:autoSpaceDN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- </w:t>
      </w:r>
      <w:hyperlink r:id="rId111" w:tooltip="에미넴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에미넴</w:t>
        </w:r>
      </w:hyperlink>
    </w:p>
    <w:p w:rsidR="00612E22" w:rsidRPr="00612E22" w:rsidRDefault="00612E22" w:rsidP="00612E22">
      <w:pPr>
        <w:widowControl/>
        <w:wordWrap/>
        <w:autoSpaceDE/>
        <w:autoSpaceDN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모든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동물은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평등하다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하지만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어떤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동물은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다른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동물들보다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좀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더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평등하다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.</w:t>
      </w:r>
    </w:p>
    <w:p w:rsidR="00612E22" w:rsidRPr="00612E22" w:rsidRDefault="00F55A00" w:rsidP="00612E22">
      <w:pPr>
        <w:widowControl/>
        <w:wordWrap/>
        <w:autoSpaceDE/>
        <w:autoSpaceDN/>
        <w:spacing w:before="120" w:after="12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F55A00">
        <w:rPr>
          <w:rFonts w:ascii="Arial" w:eastAsia="굴림" w:hAnsi="Arial" w:cs="Arial"/>
          <w:color w:val="373A3C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612E22" w:rsidRPr="00612E22" w:rsidRDefault="00612E22" w:rsidP="00612E22">
      <w:pPr>
        <w:widowControl/>
        <w:wordWrap/>
        <w:autoSpaceDE/>
        <w:autoSpaceDN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- </w:t>
      </w:r>
      <w:hyperlink r:id="rId112" w:tooltip="조지 오웰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조지</w:t>
        </w:r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 xml:space="preserve"> </w:t>
        </w:r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오웰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「</w:t>
      </w:r>
      <w:hyperlink r:id="rId113" w:tooltip="동물농장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동물농장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」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중에서</w:t>
      </w:r>
    </w:p>
    <w:p w:rsidR="00612E22" w:rsidRPr="00612E22" w:rsidRDefault="00F55A00" w:rsidP="00612E22">
      <w:pPr>
        <w:widowControl/>
        <w:pBdr>
          <w:bottom w:val="single" w:sz="6" w:space="4" w:color="CCCCCC"/>
        </w:pBdr>
        <w:shd w:val="clear" w:color="auto" w:fill="FFFFFF"/>
        <w:wordWrap/>
        <w:autoSpaceDE/>
        <w:autoSpaceDN/>
        <w:spacing w:before="288" w:after="192"/>
        <w:jc w:val="left"/>
        <w:outlineLvl w:val="1"/>
        <w:rPr>
          <w:rFonts w:ascii="Arial" w:eastAsia="굴림" w:hAnsi="Arial" w:cs="Arial"/>
          <w:b/>
          <w:bCs/>
          <w:color w:val="373A3C"/>
          <w:kern w:val="0"/>
          <w:sz w:val="43"/>
          <w:szCs w:val="43"/>
        </w:rPr>
      </w:pPr>
      <w:hyperlink r:id="rId114" w:anchor="toc" w:history="1"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43"/>
            <w:u w:val="single"/>
          </w:rPr>
          <w:t>1.</w:t>
        </w:r>
      </w:hyperlink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43"/>
        </w:rPr>
        <w:t> </w:t>
      </w:r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43"/>
          <w:szCs w:val="43"/>
        </w:rPr>
        <w:t>개요</w:t>
      </w:r>
      <w:hyperlink r:id="rId115" w:history="1"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43"/>
            <w:u w:val="single"/>
          </w:rPr>
          <w:t>[</w:t>
        </w:r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43"/>
            <w:u w:val="single"/>
          </w:rPr>
          <w:t>편집</w:t>
        </w:r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43"/>
            <w:u w:val="single"/>
          </w:rPr>
          <w:t>]</w:t>
        </w:r>
      </w:hyperlink>
    </w:p>
    <w:p w:rsidR="00612E22" w:rsidRPr="00612E22" w:rsidRDefault="00612E22" w:rsidP="00612E22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기본적으로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평등한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지위의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집단을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자의적인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기준에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의해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불평등하게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대우함으로써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특정집단을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사회적으로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격리시키는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통제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행위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집단에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긍정적인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영향을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주든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부정적인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영향을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주든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해당되지만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우리가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집중하는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것은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특정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집단에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불이익을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주는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차별이다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단어의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본뜻은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'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차등을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구별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'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의미하는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용어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하지만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일반적으로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받는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사람들의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실제행동과는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거의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무관하거나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다음과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같은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과정을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걸쳐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이루어지는데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편견을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기초로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민족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집단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그것에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속하는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개인에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개념이라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행위라고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이러한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사회생활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속에서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인종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민족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생활양식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국적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성별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언어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종교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재능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희생으로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이루어진다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시대적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상황으로도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달라지는데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봉건제도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하에서는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사회적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신분에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의해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서열로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구성된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16" w:tooltip="신분제도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신분제도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구성되어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때문에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서열간의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상호관계가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매우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차별적이었다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민주주의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국가에서도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이러한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차별제도는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존재하지만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차별당하는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집단이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설사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동일하다고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해도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근대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이전과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현대는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사회적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의미가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상당히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다르다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법률이나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규정에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의해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합리화되어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경우도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있는데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미국에서의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흑인차별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이러한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경향은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1948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세계인권선언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통해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사그라들게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되었지만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여전히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각종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사회에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남아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lastRenderedPageBreak/>
        <w:t>각종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문제를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일으킨다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외국에서는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이러한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'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증오범죄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'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'</w:t>
      </w:r>
      <w:hyperlink r:id="rId117" w:tooltip="증오발언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증오발언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'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하여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법적으로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처벌하고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있으나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대한민국에서는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특정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지역이나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계층을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공연히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비방하더라도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처벌할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방법이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없다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 </w:t>
      </w:r>
      <w:hyperlink r:id="rId118" w:tooltip="명예훼손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명예훼손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적용된다고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알고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사람들도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많은데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명예훼손은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'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피해자가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특정될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것을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'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요하므로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특정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지역이나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계층을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비방하는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경우에는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범위가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너무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크고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막연하여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명예훼손죄나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모욕죄를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적용할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수가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없다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단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특정인이나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특정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집단에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대하여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특정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지역이나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계층을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근거로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비방하는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경우에는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명예훼손죄가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성립할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즉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'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덕후들은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사회의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쓰레기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'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명예훼손이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성립하지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않지만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, '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아무개는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덕후라서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쓰레기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'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명예훼손이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성립할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직접적인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차별뿐만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아니라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간접적인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존재한다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간접적인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차별이란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피차별계층에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대하여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형식상으로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제한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·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배제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·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분리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·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거부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다르게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대하지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않지만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차별당하지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않는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획일적인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기준을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적용함으로써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정당한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없이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피차별계층에게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불리한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결과를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초래하는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것을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말한다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어디에나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존재한다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 </w:t>
      </w:r>
      <w:hyperlink r:id="rId119" w:tooltip="지구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지구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에서는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어디서나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크고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작게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인류는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영역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동물이라서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그렇다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똑같이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영역동물인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20" w:tooltip="개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개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21" w:tooltip="고양이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고양이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, </w:t>
      </w:r>
      <w:hyperlink r:id="rId122" w:tooltip="원숭이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원숭이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서로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알력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다툼이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존재하고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자기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영역에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들어온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낮선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개체를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집고양이들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중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집에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고양이나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다른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동물이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들어오면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하악질을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하거나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고양이들끼리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서로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죽어라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싸우는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경우가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많은데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때문이다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그러나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 </w:t>
      </w:r>
      <w:hyperlink r:id="rId123" w:tooltip="인간" w:history="1">
        <w:r w:rsidRPr="00612E22">
          <w:rPr>
            <w:rFonts w:ascii="Arial" w:eastAsia="굴림" w:hAnsi="Arial" w:cs="Arial"/>
            <w:b/>
            <w:bCs/>
            <w:color w:val="0275D8"/>
            <w:kern w:val="0"/>
            <w:sz w:val="24"/>
            <w:szCs w:val="24"/>
            <w:u w:val="single"/>
          </w:rPr>
          <w:t>인간</w:t>
        </w:r>
      </w:hyperlink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은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지성과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이성을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가진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만큼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이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차별을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최대한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근절시키려는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노력을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해야한다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.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국가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중에선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24" w:tooltip="대한민국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대한민국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, </w:t>
      </w:r>
      <w:hyperlink r:id="rId125" w:tooltip="일본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일본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, </w:t>
      </w:r>
      <w:hyperlink r:id="rId126" w:tooltip="대만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대만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동아시아와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27" w:tooltip="미국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미국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유독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심하다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 </w:t>
      </w:r>
      <w:hyperlink r:id="rId128" w:tooltip="미국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미국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인종으로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아직도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은근히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습관이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백인을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중심으로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남아있고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황인은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흑인에게도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무시당하기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일쑤다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그나마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29" w:tooltip="히스패닉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히스패닉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우호적이지만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중국인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흉내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내며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놀리는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똑같다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 </w:t>
      </w:r>
      <w:hyperlink r:id="rId130" w:tooltip="한국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한국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, </w:t>
      </w:r>
      <w:hyperlink r:id="rId131" w:tooltip="일본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일본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, </w:t>
      </w:r>
      <w:hyperlink r:id="rId132" w:tooltip="대만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대만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나이와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학벌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채용이나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결혼시장에서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매우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강해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문제가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반면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구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33" w:tooltip="영국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영국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령이나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34" w:tooltip="영연방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영연방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이러한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없는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편이다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물론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백인국가인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35" w:tooltip="호주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호주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36" w:tooltip="뉴질랜드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뉴질랜드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인종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미국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못지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않다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반댓말로는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37" w:tooltip="역차별" w:history="1">
        <w:r w:rsidRPr="00612E22">
          <w:rPr>
            <w:rFonts w:ascii="Arial" w:eastAsia="굴림" w:hAnsi="Arial" w:cs="Arial"/>
            <w:b/>
            <w:bCs/>
            <w:color w:val="0275D8"/>
            <w:kern w:val="0"/>
            <w:sz w:val="24"/>
            <w:szCs w:val="24"/>
            <w:u w:val="single"/>
          </w:rPr>
          <w:t>역차별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무차별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단어가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있는데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어째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단어들이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좋은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어감으로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쓰이는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경우는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찾기가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힘들다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전자는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기존의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정확히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반대의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방향으로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이뤄지는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경우를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가리키는데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후자의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경우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그대로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없지만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뒤에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붙는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단어들이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오히려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부정적인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의미를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강화시킨다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 (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: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무차별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학살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)</w:t>
      </w:r>
    </w:p>
    <w:p w:rsidR="00612E22" w:rsidRPr="00612E22" w:rsidRDefault="00F55A00" w:rsidP="00612E22">
      <w:pPr>
        <w:widowControl/>
        <w:pBdr>
          <w:bottom w:val="single" w:sz="6" w:space="4" w:color="CCCCCC"/>
        </w:pBdr>
        <w:shd w:val="clear" w:color="auto" w:fill="FFFFFF"/>
        <w:wordWrap/>
        <w:autoSpaceDE/>
        <w:autoSpaceDN/>
        <w:spacing w:before="288" w:after="192"/>
        <w:jc w:val="left"/>
        <w:outlineLvl w:val="1"/>
        <w:rPr>
          <w:rFonts w:ascii="Arial" w:eastAsia="굴림" w:hAnsi="Arial" w:cs="Arial"/>
          <w:b/>
          <w:bCs/>
          <w:color w:val="373A3C"/>
          <w:kern w:val="0"/>
          <w:sz w:val="43"/>
          <w:szCs w:val="43"/>
        </w:rPr>
      </w:pPr>
      <w:hyperlink r:id="rId138" w:anchor="toc" w:history="1"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43"/>
            <w:u w:val="single"/>
          </w:rPr>
          <w:t>2.</w:t>
        </w:r>
      </w:hyperlink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43"/>
        </w:rPr>
        <w:t> </w:t>
      </w:r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43"/>
          <w:szCs w:val="43"/>
        </w:rPr>
        <w:t>같이</w:t>
      </w:r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43"/>
          <w:szCs w:val="43"/>
        </w:rPr>
        <w:t xml:space="preserve"> </w:t>
      </w:r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43"/>
          <w:szCs w:val="43"/>
        </w:rPr>
        <w:t>보기</w:t>
      </w:r>
      <w:hyperlink r:id="rId139" w:history="1"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43"/>
            <w:u w:val="single"/>
          </w:rPr>
          <w:t>[</w:t>
        </w:r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43"/>
            <w:u w:val="single"/>
          </w:rPr>
          <w:t>편집</w:t>
        </w:r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43"/>
            <w:u w:val="single"/>
          </w:rPr>
          <w:t>]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40" w:tooltip="장애인 차별" w:history="1"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24"/>
            <w:szCs w:val="24"/>
            <w:u w:val="single"/>
          </w:rPr>
          <w:t>장애인</w:t>
        </w:r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24"/>
            <w:szCs w:val="24"/>
            <w:u w:val="single"/>
          </w:rPr>
          <w:t xml:space="preserve"> </w:t>
        </w:r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24"/>
            <w:szCs w:val="24"/>
            <w:u w:val="single"/>
          </w:rPr>
          <w:t>차별</w:t>
        </w:r>
      </w:hyperlink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 -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아예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대놓고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불법으로</w:t>
      </w:r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규정한다</w:t>
      </w:r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.</w:t>
      </w:r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41" w:tooltip="편견 및 고정관념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편견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 xml:space="preserve"> 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및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 xml:space="preserve"> 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고정관념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42" w:tooltip="혐오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혐오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43" w:tooltip="나이 제한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나이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 xml:space="preserve"> 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제한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44" w:tooltip="루저의 난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루저의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 xml:space="preserve"> 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난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45" w:tooltip="사회적 약자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사회적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 xml:space="preserve"> 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약자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46" w:tooltip="성차별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성차별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47" w:tooltip="신분제도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신분제도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48" w:tooltip="남성혐오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남성혐오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49" w:tooltip="여성혐오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여성혐오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50" w:tooltip="역차별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역차별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51" w:tooltip="외모지상주의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외모지상주의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52" w:tooltip="이중잣대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이중잣대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53" w:tooltip="인종차별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인종차별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54" w:tooltip="차별금지법 관련 논란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차별금지법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 xml:space="preserve"> 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관련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 xml:space="preserve"> 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논란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55" w:tooltip="혐오범죄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혐오범죄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56" w:tooltip="증오발언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증오발언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57" w:tooltip="제노포비아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제노포비아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58" w:tooltip="호모포비아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호모포비아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59" w:tooltip="트랜스포비아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트랜스포비아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60" w:tooltip="크리스티아노포비아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크리스티아노포비아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61" w:tooltip="이슬라모포비아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이슬라모포비아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62" w:tooltip="미래소녀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미래소녀</w:t>
        </w:r>
      </w:hyperlink>
    </w:p>
    <w:p w:rsidR="00612E22" w:rsidRPr="00612E22" w:rsidRDefault="00F55A00" w:rsidP="00612E2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63" w:tooltip="편애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편애</w:t>
        </w:r>
      </w:hyperlink>
    </w:p>
    <w:p w:rsidR="00612E22" w:rsidRPr="00612E22" w:rsidRDefault="00612E22" w:rsidP="00612E22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</w:p>
    <w:p w:rsidR="00612E22" w:rsidRPr="00612E22" w:rsidRDefault="00F55A00" w:rsidP="00612E22">
      <w:pPr>
        <w:widowControl/>
        <w:pBdr>
          <w:bottom w:val="single" w:sz="6" w:space="4" w:color="CCCCCC"/>
        </w:pBdr>
        <w:shd w:val="clear" w:color="auto" w:fill="FFFFFF"/>
        <w:wordWrap/>
        <w:autoSpaceDE/>
        <w:autoSpaceDN/>
        <w:spacing w:before="288" w:after="192"/>
        <w:jc w:val="left"/>
        <w:outlineLvl w:val="1"/>
        <w:rPr>
          <w:rFonts w:ascii="Arial" w:eastAsia="굴림" w:hAnsi="Arial" w:cs="Arial"/>
          <w:b/>
          <w:bCs/>
          <w:color w:val="373A3C"/>
          <w:kern w:val="0"/>
          <w:sz w:val="43"/>
          <w:szCs w:val="43"/>
        </w:rPr>
      </w:pPr>
      <w:hyperlink r:id="rId164" w:anchor="toc" w:history="1"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43"/>
            <w:u w:val="single"/>
          </w:rPr>
          <w:t>3.</w:t>
        </w:r>
      </w:hyperlink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43"/>
        </w:rPr>
        <w:t> </w:t>
      </w:r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43"/>
          <w:szCs w:val="43"/>
        </w:rPr>
        <w:t>생각해</w:t>
      </w:r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43"/>
          <w:szCs w:val="43"/>
        </w:rPr>
        <w:t xml:space="preserve"> </w:t>
      </w:r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43"/>
          <w:szCs w:val="43"/>
        </w:rPr>
        <w:t>볼</w:t>
      </w:r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43"/>
          <w:szCs w:val="43"/>
        </w:rPr>
        <w:t xml:space="preserve"> </w:t>
      </w:r>
      <w:r w:rsidR="00612E22" w:rsidRPr="00612E22">
        <w:rPr>
          <w:rFonts w:ascii="Arial" w:eastAsia="굴림" w:hAnsi="Arial" w:cs="Arial"/>
          <w:b/>
          <w:bCs/>
          <w:color w:val="373A3C"/>
          <w:kern w:val="0"/>
          <w:sz w:val="43"/>
          <w:szCs w:val="43"/>
        </w:rPr>
        <w:t>문제</w:t>
      </w:r>
      <w:hyperlink r:id="rId165" w:history="1"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43"/>
            <w:u w:val="single"/>
          </w:rPr>
          <w:t>[</w:t>
        </w:r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43"/>
            <w:u w:val="single"/>
          </w:rPr>
          <w:t>편집</w:t>
        </w:r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43"/>
            <w:u w:val="single"/>
          </w:rPr>
          <w:t>]</w:t>
        </w:r>
      </w:hyperlink>
    </w:p>
    <w:p w:rsidR="00612E22" w:rsidRPr="00612E22" w:rsidRDefault="00F55A00" w:rsidP="00612E22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hyperlink r:id="rId166" w:tooltip="취향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취향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(preference)</w:t>
        </w:r>
      </w:hyperlink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과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67" w:tooltip="차별" w:history="1"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24"/>
            <w:szCs w:val="24"/>
            <w:u w:val="single"/>
          </w:rPr>
          <w:t>차별</w:t>
        </w:r>
        <w:r w:rsidR="00612E22" w:rsidRPr="00612E22">
          <w:rPr>
            <w:rFonts w:ascii="Arial" w:eastAsia="굴림" w:hAnsi="Arial" w:cs="Arial"/>
            <w:b/>
            <w:bCs/>
            <w:color w:val="0275D8"/>
            <w:kern w:val="0"/>
            <w:sz w:val="24"/>
            <w:szCs w:val="24"/>
            <w:u w:val="single"/>
          </w:rPr>
          <w:t>(discrimination)</w:t>
        </w:r>
      </w:hyperlink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의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차이는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정확히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무엇일까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?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이에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대한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답을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내리는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일은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생각보다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간단하지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않다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단순히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취향은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68" w:tooltip="취향입니다 존중해주시죠" w:history="1"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극단적인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 xml:space="preserve"> </w:t>
        </w:r>
        <w:r w:rsidR="00612E22"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경우</w:t>
        </w:r>
      </w:hyperlink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를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제외하면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존중받아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마땅하다고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여겨지지만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차별은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위의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링크들에서도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알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수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있듯이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지양되어야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한다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그런데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다음과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같은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예를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보자</w:t>
      </w:r>
      <w:r w:rsidR="00612E22"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 </w:t>
      </w:r>
    </w:p>
    <w:p w:rsidR="00612E22" w:rsidRPr="00612E22" w:rsidRDefault="00612E22" w:rsidP="00612E2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69" w:tooltip="백인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백인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70" w:tooltip="남성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남성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아니면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취향이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</w:t>
      </w:r>
    </w:p>
    <w:p w:rsidR="00612E22" w:rsidRPr="00612E22" w:rsidRDefault="00612E22" w:rsidP="00612E2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71" w:tooltip="흑인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흑인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72" w:tooltip="여성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여성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과는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사귀지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않아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취향이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아니기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때문이지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</w:t>
      </w:r>
    </w:p>
    <w:p w:rsidR="00612E22" w:rsidRPr="00612E22" w:rsidRDefault="00612E22" w:rsidP="00612E22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과연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이것은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취향인가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차별인가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?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개인의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기호에도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적용될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있을까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?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명쾌한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답을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내리기란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실로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쉽지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않다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문장을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아래와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같이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단어만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바꿔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보면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매우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일상적인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표현이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 </w:t>
      </w:r>
    </w:p>
    <w:p w:rsidR="00612E22" w:rsidRPr="00612E22" w:rsidRDefault="00612E22" w:rsidP="00612E2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del w:id="0" w:author="Unknown">
        <w:r w:rsidRPr="00612E22">
          <w:rPr>
            <w:rFonts w:ascii="Arial" w:eastAsia="굴림" w:hAnsi="Arial" w:cs="Arial"/>
            <w:color w:val="373A3C"/>
            <w:kern w:val="0"/>
            <w:sz w:val="24"/>
            <w:szCs w:val="24"/>
          </w:rPr>
          <w:delText>나는</w:delText>
        </w:r>
      </w:del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73" w:tooltip="배추김치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배추김치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아니면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취향이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 </w:t>
      </w:r>
      <w:del w:id="1" w:author="Unknown">
        <w:r w:rsidR="00F55A00"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fldChar w:fldCharType="begin"/>
        </w:r>
        <w:r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delInstrText xml:space="preserve"> </w:delInstrText>
        </w:r>
        <w:r w:rsidRPr="00612E22">
          <w:rPr>
            <w:rFonts w:ascii="Arial" w:eastAsia="굴림" w:hAnsi="Arial" w:cs="Arial" w:hint="eastAsia"/>
            <w:color w:val="808080"/>
            <w:kern w:val="0"/>
            <w:sz w:val="24"/>
            <w:szCs w:val="24"/>
          </w:rPr>
          <w:delInstrText>HYPERLINK "https://namu.wiki/w/%EA%B9%80%EC%B9%98%20%EC%A0%84%EC%82%AC" \o "</w:delInstrText>
        </w:r>
        <w:r w:rsidRPr="00612E22">
          <w:rPr>
            <w:rFonts w:ascii="Arial" w:eastAsia="굴림" w:hAnsi="Arial" w:cs="Arial" w:hint="eastAsia"/>
            <w:color w:val="808080"/>
            <w:kern w:val="0"/>
            <w:sz w:val="24"/>
            <w:szCs w:val="24"/>
          </w:rPr>
          <w:delInstrText>김치</w:delInstrText>
        </w:r>
        <w:r w:rsidRPr="00612E22">
          <w:rPr>
            <w:rFonts w:ascii="Arial" w:eastAsia="굴림" w:hAnsi="Arial" w:cs="Arial" w:hint="eastAsia"/>
            <w:color w:val="808080"/>
            <w:kern w:val="0"/>
            <w:sz w:val="24"/>
            <w:szCs w:val="24"/>
          </w:rPr>
          <w:delInstrText xml:space="preserve"> </w:delInstrText>
        </w:r>
        <w:r w:rsidRPr="00612E22">
          <w:rPr>
            <w:rFonts w:ascii="Arial" w:eastAsia="굴림" w:hAnsi="Arial" w:cs="Arial" w:hint="eastAsia"/>
            <w:color w:val="808080"/>
            <w:kern w:val="0"/>
            <w:sz w:val="24"/>
            <w:szCs w:val="24"/>
          </w:rPr>
          <w:delInstrText>전사</w:delInstrText>
        </w:r>
        <w:r w:rsidRPr="00612E22">
          <w:rPr>
            <w:rFonts w:ascii="Arial" w:eastAsia="굴림" w:hAnsi="Arial" w:cs="Arial" w:hint="eastAsia"/>
            <w:color w:val="808080"/>
            <w:kern w:val="0"/>
            <w:sz w:val="24"/>
            <w:szCs w:val="24"/>
          </w:rPr>
          <w:delInstrText>"</w:delInstrText>
        </w:r>
        <w:r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delInstrText xml:space="preserve"> </w:delInstrText>
        </w:r>
        <w:r w:rsidR="00F55A00"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fldChar w:fldCharType="separate"/>
        </w:r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delText>김치</w:delText>
        </w:r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delText xml:space="preserve"> </w:delText>
        </w:r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delText>전사</w:delText>
        </w:r>
        <w:r w:rsidR="00F55A00"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fldChar w:fldCharType="end"/>
        </w:r>
        <w:r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delText>: </w:delText>
        </w:r>
        <w:r w:rsidR="00F55A00"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fldChar w:fldCharType="begin"/>
        </w:r>
        <w:r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delInstrText xml:space="preserve"> HYPERLINK "https://namu.wiki/w/WTF" \o "WTF" </w:delInstrText>
        </w:r>
        <w:r w:rsidR="00F55A00"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fldChar w:fldCharType="separate"/>
        </w:r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delText>WTF</w:delText>
        </w:r>
        <w:r w:rsidR="00F55A00"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fldChar w:fldCharType="end"/>
        </w:r>
        <w:r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delText xml:space="preserve">?! </w:delText>
        </w:r>
        <w:r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delText>김치에</w:delText>
        </w:r>
        <w:r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delText xml:space="preserve"> </w:delText>
        </w:r>
        <w:r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delText>대한</w:delText>
        </w:r>
        <w:r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delText xml:space="preserve"> </w:delText>
        </w:r>
        <w:r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delText>차별이다</w:delText>
        </w:r>
        <w:r w:rsidRPr="00612E22">
          <w:rPr>
            <w:rFonts w:ascii="Arial" w:eastAsia="굴림" w:hAnsi="Arial" w:cs="Arial"/>
            <w:color w:val="808080"/>
            <w:kern w:val="0"/>
            <w:sz w:val="24"/>
            <w:szCs w:val="24"/>
          </w:rPr>
          <w:delText>!</w:delText>
        </w:r>
      </w:del>
    </w:p>
    <w:p w:rsidR="00612E22" w:rsidRPr="00612E22" w:rsidRDefault="00612E22" w:rsidP="00612E2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360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74" w:tooltip="아메리카노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아메리카노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마시지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않아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취향이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아니기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때문이지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</w:t>
      </w:r>
    </w:p>
    <w:p w:rsidR="00612E22" w:rsidRPr="00612E22" w:rsidRDefault="00612E22" w:rsidP="00612E22">
      <w:pPr>
        <w:widowControl/>
        <w:shd w:val="clear" w:color="auto" w:fill="FFFFFF"/>
        <w:wordWrap/>
        <w:autoSpaceDE/>
        <w:autoSpaceDN/>
        <w:spacing w:after="100" w:afterAutospacing="1"/>
        <w:jc w:val="lef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일부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사람들에게는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위의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인종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취향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발언이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75" w:tooltip="인종 차별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인종</w:t>
        </w:r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 xml:space="preserve"> </w:t>
        </w:r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차별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처럼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느껴질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수도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하지만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다른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일부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사람들에게는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76" w:tooltip="취향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취향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뿐일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수도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그러나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놀랍게도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77" w:tooltip="네이버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네이버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등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한국의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hyperlink r:id="rId178" w:tooltip="포털 사이트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포털</w:t>
        </w:r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 xml:space="preserve"> </w:t>
        </w:r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사이트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에서는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이와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관련한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글이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 </w:t>
      </w:r>
      <w:hyperlink r:id="rId179" w:tooltip="그런 거 없다" w:history="1">
        <w:r w:rsidRPr="00612E22">
          <w:rPr>
            <w:rFonts w:ascii="Arial" w:eastAsia="굴림" w:hAnsi="Arial" w:cs="Arial"/>
            <w:b/>
            <w:bCs/>
            <w:color w:val="0275D8"/>
            <w:kern w:val="0"/>
            <w:sz w:val="24"/>
            <w:szCs w:val="24"/>
            <w:u w:val="single"/>
          </w:rPr>
          <w:t>거의</w:t>
        </w:r>
        <w:r w:rsidRPr="00612E22">
          <w:rPr>
            <w:rFonts w:ascii="Arial" w:eastAsia="굴림" w:hAnsi="Arial" w:cs="Arial"/>
            <w:b/>
            <w:bCs/>
            <w:color w:val="0275D8"/>
            <w:kern w:val="0"/>
            <w:sz w:val="24"/>
            <w:szCs w:val="24"/>
            <w:u w:val="single"/>
          </w:rPr>
          <w:t xml:space="preserve"> </w:t>
        </w:r>
        <w:r w:rsidRPr="00612E22">
          <w:rPr>
            <w:rFonts w:ascii="Arial" w:eastAsia="굴림" w:hAnsi="Arial" w:cs="Arial"/>
            <w:b/>
            <w:bCs/>
            <w:color w:val="0275D8"/>
            <w:kern w:val="0"/>
            <w:sz w:val="24"/>
            <w:szCs w:val="24"/>
            <w:u w:val="single"/>
          </w:rPr>
          <w:t>전무하다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lastRenderedPageBreak/>
        <w:t>그러나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해외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사이트에서는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"difference between preference and discrimination"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같은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제목으로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무수히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많은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글이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쏟아져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나온다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그동안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한국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네티즌들이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차별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취향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이라는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단어를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너무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막연하게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써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온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것은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아닐지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번쯤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생각해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봐야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문제이다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br/>
      </w:r>
      <w:hyperlink r:id="rId180" w:tooltip="사회심리학" w:history="1">
        <w:r w:rsidRPr="00612E22">
          <w:rPr>
            <w:rFonts w:ascii="Arial" w:eastAsia="굴림" w:hAnsi="Arial" w:cs="Arial"/>
            <w:color w:val="0275D8"/>
            <w:kern w:val="0"/>
            <w:sz w:val="24"/>
            <w:szCs w:val="24"/>
            <w:u w:val="single"/>
          </w:rPr>
          <w:t>사회심리학</w:t>
        </w:r>
      </w:hyperlink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에서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차별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행동적인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범주에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들어간다고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한다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즉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구체적으로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자신의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기호에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맞게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타인을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가려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혜택을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차등화하면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그것이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곧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대한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되는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셈이다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그렇다면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취향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자신의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내적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심리의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측면이므로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차별과는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다르다고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하지만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 </w:t>
      </w:r>
      <w:r w:rsidRPr="00612E22">
        <w:rPr>
          <w:rFonts w:ascii="Arial" w:eastAsia="굴림" w:hAnsi="Arial" w:cs="Arial"/>
          <w:b/>
          <w:bCs/>
          <w:color w:val="373A3C"/>
          <w:kern w:val="0"/>
          <w:sz w:val="24"/>
          <w:szCs w:val="24"/>
        </w:rPr>
        <w:t>취향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이라는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것에서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말미암아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특정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인종이나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계층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,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국가의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사람에게만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호감을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느껴서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실제로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부류에게만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호의를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베풀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수도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있다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.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그렇기에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심리와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행동의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측면만으로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막연히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차별과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취향을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가리기도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애매하다</w:t>
      </w:r>
      <w:r w:rsidRPr="00612E22">
        <w:rPr>
          <w:rFonts w:ascii="Arial" w:eastAsia="굴림" w:hAnsi="Arial" w:cs="Arial"/>
          <w:color w:val="373A3C"/>
          <w:kern w:val="0"/>
          <w:sz w:val="24"/>
          <w:szCs w:val="24"/>
        </w:rPr>
        <w:t>.</w:t>
      </w:r>
    </w:p>
    <w:p w:rsidR="00612E22" w:rsidRPr="00612E22" w:rsidRDefault="00612E22"/>
    <w:p w:rsidR="00612E22" w:rsidRDefault="00F55A00">
      <w:hyperlink r:id="rId181" w:history="1">
        <w:r w:rsidR="00BC1BF1" w:rsidRPr="00D604CB">
          <w:rPr>
            <w:rStyle w:val="a3"/>
          </w:rPr>
          <w:t>https://namu.wiki/w/%EC%B0%A8%EB%B3%84</w:t>
        </w:r>
      </w:hyperlink>
    </w:p>
    <w:p w:rsidR="00BC1BF1" w:rsidRDefault="00BC1BF1"/>
    <w:p w:rsidR="00BC1BF1" w:rsidRDefault="00BC1BF1" w:rsidP="00BC1BF1">
      <w:pPr>
        <w:pStyle w:val="a4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BDSM</w:t>
      </w:r>
      <w:r>
        <w:rPr>
          <w:rFonts w:ascii="Arial" w:hAnsi="Arial" w:cs="Arial"/>
          <w:color w:val="373A3C"/>
        </w:rPr>
        <w:t>의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뜻은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크게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세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가지로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나뉘는데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다음과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같다</w:t>
      </w:r>
      <w:r>
        <w:rPr>
          <w:rFonts w:ascii="Arial" w:hAnsi="Arial" w:cs="Arial"/>
          <w:color w:val="373A3C"/>
        </w:rPr>
        <w:t>.</w:t>
      </w:r>
      <w:r>
        <w:rPr>
          <w:rFonts w:ascii="Arial" w:hAnsi="Arial" w:cs="Arial"/>
          <w:color w:val="373A3C"/>
        </w:rPr>
        <w:br/>
      </w:r>
    </w:p>
    <w:p w:rsidR="00BC1BF1" w:rsidRDefault="00BC1BF1" w:rsidP="00BC1BF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구속과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훈육</w:t>
      </w:r>
      <w:r>
        <w:rPr>
          <w:rFonts w:ascii="Arial" w:hAnsi="Arial" w:cs="Arial"/>
          <w:color w:val="373A3C"/>
        </w:rPr>
        <w:t xml:space="preserve"> (B&amp;D: Bondage &amp; Discipline)</w:t>
      </w:r>
    </w:p>
    <w:p w:rsidR="00BC1BF1" w:rsidRDefault="00BC1BF1" w:rsidP="00BC1BF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지배와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복종</w:t>
      </w:r>
      <w:r>
        <w:rPr>
          <w:rFonts w:ascii="Arial" w:hAnsi="Arial" w:cs="Arial"/>
          <w:color w:val="373A3C"/>
        </w:rPr>
        <w:t xml:space="preserve"> (D&amp;S: Dominance &amp; Submission)</w:t>
      </w:r>
    </w:p>
    <w:p w:rsidR="00BC1BF1" w:rsidRDefault="00BC1BF1" w:rsidP="00BC1BF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가학과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피학</w:t>
      </w:r>
      <w:r>
        <w:rPr>
          <w:rFonts w:ascii="Arial" w:hAnsi="Arial" w:cs="Arial"/>
          <w:color w:val="373A3C"/>
        </w:rPr>
        <w:t xml:space="preserve"> (S&amp;M: Sadism &amp; Masochism)</w:t>
      </w:r>
    </w:p>
    <w:p w:rsidR="00BC1BF1" w:rsidRDefault="00BC1BF1" w:rsidP="00BC1BF1">
      <w:pPr>
        <w:pStyle w:val="3"/>
        <w:pBdr>
          <w:bottom w:val="single" w:sz="6" w:space="4" w:color="CCCCCC"/>
        </w:pBdr>
        <w:shd w:val="clear" w:color="auto" w:fill="FFFFFF"/>
        <w:spacing w:before="288" w:after="192"/>
        <w:ind w:left="1360" w:hanging="760"/>
        <w:rPr>
          <w:rFonts w:ascii="Arial" w:hAnsi="Arial" w:cs="Arial"/>
          <w:color w:val="373A3C"/>
          <w:sz w:val="38"/>
          <w:szCs w:val="38"/>
        </w:rPr>
      </w:pPr>
      <w:r>
        <w:rPr>
          <w:rStyle w:val="apple-converted-space"/>
          <w:rFonts w:ascii="Arial" w:hAnsi="Arial" w:cs="Arial"/>
          <w:color w:val="373A3C"/>
          <w:sz w:val="38"/>
          <w:szCs w:val="38"/>
        </w:rPr>
        <w:t> </w:t>
      </w:r>
      <w:r>
        <w:rPr>
          <w:rFonts w:ascii="Arial" w:hAnsi="Arial" w:cs="Arial"/>
          <w:color w:val="373A3C"/>
          <w:sz w:val="38"/>
          <w:szCs w:val="38"/>
        </w:rPr>
        <w:t>국내의</w:t>
      </w:r>
      <w:r>
        <w:rPr>
          <w:rFonts w:ascii="Arial" w:hAnsi="Arial" w:cs="Arial"/>
          <w:color w:val="373A3C"/>
          <w:sz w:val="38"/>
          <w:szCs w:val="38"/>
        </w:rPr>
        <w:t xml:space="preserve"> </w:t>
      </w:r>
      <w:r>
        <w:rPr>
          <w:rFonts w:ascii="Arial" w:hAnsi="Arial" w:cs="Arial"/>
          <w:color w:val="373A3C"/>
          <w:sz w:val="38"/>
          <w:szCs w:val="38"/>
        </w:rPr>
        <w:t>상황</w:t>
      </w:r>
      <w:hyperlink r:id="rId182" w:history="1">
        <w:r>
          <w:rPr>
            <w:rStyle w:val="a3"/>
            <w:rFonts w:ascii="Arial" w:hAnsi="Arial" w:cs="Arial"/>
            <w:color w:val="0275D8"/>
            <w:sz w:val="38"/>
            <w:szCs w:val="38"/>
          </w:rPr>
          <w:t>[</w:t>
        </w:r>
        <w:r>
          <w:rPr>
            <w:rStyle w:val="a3"/>
            <w:rFonts w:ascii="Arial" w:hAnsi="Arial" w:cs="Arial"/>
            <w:color w:val="0275D8"/>
            <w:sz w:val="38"/>
            <w:szCs w:val="38"/>
          </w:rPr>
          <w:t>편집</w:t>
        </w:r>
        <w:r>
          <w:rPr>
            <w:rStyle w:val="a3"/>
            <w:rFonts w:ascii="Arial" w:hAnsi="Arial" w:cs="Arial"/>
            <w:color w:val="0275D8"/>
            <w:sz w:val="38"/>
            <w:szCs w:val="38"/>
          </w:rPr>
          <w:t>]</w:t>
        </w:r>
      </w:hyperlink>
    </w:p>
    <w:p w:rsidR="00BC1BF1" w:rsidRDefault="00BC1BF1" w:rsidP="00BC1BF1">
      <w:pPr>
        <w:pStyle w:val="a4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역시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국내에도</w:t>
      </w:r>
      <w:r>
        <w:rPr>
          <w:rFonts w:ascii="Arial" w:hAnsi="Arial" w:cs="Arial"/>
          <w:color w:val="373A3C"/>
        </w:rPr>
        <w:t xml:space="preserve"> BDSM </w:t>
      </w:r>
      <w:r>
        <w:rPr>
          <w:rFonts w:ascii="Arial" w:hAnsi="Arial" w:cs="Arial"/>
          <w:color w:val="373A3C"/>
        </w:rPr>
        <w:t>성향을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가진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사람들이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존재한다</w:t>
      </w:r>
      <w:r>
        <w:rPr>
          <w:rFonts w:ascii="Arial" w:hAnsi="Arial" w:cs="Arial"/>
          <w:color w:val="373A3C"/>
        </w:rPr>
        <w:t>.</w:t>
      </w:r>
      <w:r>
        <w:rPr>
          <w:rStyle w:val="apple-converted-space"/>
          <w:rFonts w:ascii="Arial" w:hAnsi="Arial" w:cs="Arial"/>
          <w:color w:val="373A3C"/>
        </w:rPr>
        <w:t> </w:t>
      </w:r>
      <w:hyperlink r:id="rId183" w:tooltip="커뮤니티" w:history="1">
        <w:r>
          <w:rPr>
            <w:rStyle w:val="a3"/>
            <w:rFonts w:ascii="Arial" w:hAnsi="Arial" w:cs="Arial"/>
            <w:color w:val="0275D8"/>
          </w:rPr>
          <w:t>커뮤니티</w:t>
        </w:r>
      </w:hyperlink>
      <w:r>
        <w:rPr>
          <w:rFonts w:ascii="Arial" w:hAnsi="Arial" w:cs="Arial"/>
          <w:color w:val="373A3C"/>
        </w:rPr>
        <w:t>나</w:t>
      </w:r>
      <w:r>
        <w:rPr>
          <w:rStyle w:val="apple-converted-space"/>
          <w:rFonts w:ascii="Arial" w:hAnsi="Arial" w:cs="Arial"/>
          <w:color w:val="373A3C"/>
        </w:rPr>
        <w:t> </w:t>
      </w:r>
      <w:hyperlink r:id="rId184" w:tooltip="카페" w:history="1">
        <w:r>
          <w:rPr>
            <w:rStyle w:val="a3"/>
            <w:rFonts w:ascii="Arial" w:hAnsi="Arial" w:cs="Arial"/>
            <w:color w:val="0275D8"/>
          </w:rPr>
          <w:t>카페</w:t>
        </w:r>
      </w:hyperlink>
      <w:r>
        <w:rPr>
          <w:rStyle w:val="apple-converted-space"/>
          <w:rFonts w:ascii="Arial" w:hAnsi="Arial" w:cs="Arial"/>
          <w:color w:val="373A3C"/>
        </w:rPr>
        <w:t> </w:t>
      </w:r>
      <w:r>
        <w:rPr>
          <w:rFonts w:ascii="Arial" w:hAnsi="Arial" w:cs="Arial"/>
          <w:color w:val="373A3C"/>
        </w:rPr>
        <w:t>등을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통해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활동하거나</w:t>
      </w:r>
      <w:r>
        <w:rPr>
          <w:rStyle w:val="apple-converted-space"/>
          <w:rFonts w:ascii="Arial" w:hAnsi="Arial" w:cs="Arial"/>
          <w:color w:val="373A3C"/>
        </w:rPr>
        <w:t> </w:t>
      </w:r>
      <w:hyperlink r:id="rId185" w:tooltip="트위터" w:history="1">
        <w:r>
          <w:rPr>
            <w:rStyle w:val="a3"/>
            <w:rFonts w:ascii="Arial" w:hAnsi="Arial" w:cs="Arial"/>
            <w:color w:val="0275D8"/>
          </w:rPr>
          <w:t>트위터</w:t>
        </w:r>
      </w:hyperlink>
      <w:r>
        <w:rPr>
          <w:rStyle w:val="apple-converted-space"/>
          <w:rFonts w:ascii="Arial" w:hAnsi="Arial" w:cs="Arial"/>
          <w:color w:val="373A3C"/>
        </w:rPr>
        <w:t> </w:t>
      </w:r>
      <w:r>
        <w:rPr>
          <w:rFonts w:ascii="Arial" w:hAnsi="Arial" w:cs="Arial"/>
          <w:color w:val="373A3C"/>
        </w:rPr>
        <w:t>등을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통하여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개인적인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활동을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전개하는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사람들도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존재한다</w:t>
      </w:r>
      <w:r>
        <w:rPr>
          <w:rFonts w:ascii="Arial" w:hAnsi="Arial" w:cs="Arial"/>
          <w:color w:val="373A3C"/>
        </w:rPr>
        <w:t xml:space="preserve">. </w:t>
      </w:r>
      <w:r>
        <w:rPr>
          <w:rFonts w:ascii="Arial" w:hAnsi="Arial" w:cs="Arial"/>
          <w:color w:val="373A3C"/>
        </w:rPr>
        <w:t>하지만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성에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대한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터부가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매우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강한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국내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현실상</w:t>
      </w:r>
      <w:r>
        <w:rPr>
          <w:rStyle w:val="apple-converted-space"/>
          <w:rFonts w:ascii="Arial" w:hAnsi="Arial" w:cs="Arial"/>
          <w:color w:val="373A3C"/>
        </w:rPr>
        <w:t> </w:t>
      </w:r>
      <w:hyperlink r:id="rId186" w:tooltip="동성애" w:history="1">
        <w:r>
          <w:rPr>
            <w:rStyle w:val="a3"/>
            <w:rFonts w:ascii="Arial" w:hAnsi="Arial" w:cs="Arial"/>
            <w:color w:val="0275D8"/>
          </w:rPr>
          <w:t>동성애</w:t>
        </w:r>
      </w:hyperlink>
      <w:r>
        <w:rPr>
          <w:rFonts w:ascii="Arial" w:hAnsi="Arial" w:cs="Arial"/>
          <w:color w:val="373A3C"/>
        </w:rPr>
        <w:t>보다도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더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마이너한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게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사실이거니와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잊을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만하면</w:t>
      </w:r>
      <w:r>
        <w:rPr>
          <w:rFonts w:ascii="Arial" w:hAnsi="Arial" w:cs="Arial"/>
          <w:color w:val="373A3C"/>
        </w:rPr>
        <w:t xml:space="preserve"> BDSM</w:t>
      </w:r>
      <w:r>
        <w:rPr>
          <w:rFonts w:ascii="Arial" w:hAnsi="Arial" w:cs="Arial"/>
          <w:color w:val="373A3C"/>
        </w:rPr>
        <w:t>과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관련된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성범죄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사건들이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터져나오는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실정이라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세간의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인식은</w:t>
      </w:r>
      <w:r>
        <w:rPr>
          <w:rStyle w:val="apple-converted-space"/>
          <w:rFonts w:ascii="Arial" w:hAnsi="Arial" w:cs="Arial"/>
          <w:color w:val="373A3C"/>
        </w:rPr>
        <w:t> </w:t>
      </w:r>
      <w:hyperlink r:id="rId187" w:tooltip="변태" w:history="1">
        <w:r>
          <w:rPr>
            <w:rStyle w:val="a3"/>
            <w:rFonts w:ascii="Arial" w:hAnsi="Arial" w:cs="Arial"/>
            <w:b/>
            <w:bCs/>
            <w:color w:val="0275D8"/>
          </w:rPr>
          <w:t>변태</w:t>
        </w:r>
      </w:hyperlink>
      <w:r>
        <w:rPr>
          <w:rStyle w:val="apple-converted-space"/>
          <w:rFonts w:ascii="Arial" w:hAnsi="Arial" w:cs="Arial"/>
          <w:color w:val="373A3C"/>
        </w:rPr>
        <w:t> </w:t>
      </w:r>
      <w:r>
        <w:rPr>
          <w:rFonts w:ascii="Arial" w:hAnsi="Arial" w:cs="Arial"/>
          <w:color w:val="373A3C"/>
        </w:rPr>
        <w:t>그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이상</w:t>
      </w:r>
      <w:r>
        <w:rPr>
          <w:rFonts w:ascii="Arial" w:hAnsi="Arial" w:cs="Arial"/>
          <w:color w:val="373A3C"/>
        </w:rPr>
        <w:t xml:space="preserve">, </w:t>
      </w:r>
      <w:r>
        <w:rPr>
          <w:rFonts w:ascii="Arial" w:hAnsi="Arial" w:cs="Arial"/>
          <w:color w:val="373A3C"/>
        </w:rPr>
        <w:t>그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이하도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아니다</w:t>
      </w:r>
      <w:r>
        <w:rPr>
          <w:rFonts w:ascii="Arial" w:hAnsi="Arial" w:cs="Arial"/>
          <w:color w:val="373A3C"/>
        </w:rPr>
        <w:t xml:space="preserve">. </w:t>
      </w:r>
      <w:r>
        <w:rPr>
          <w:rFonts w:ascii="Arial" w:hAnsi="Arial" w:cs="Arial"/>
          <w:color w:val="373A3C"/>
        </w:rPr>
        <w:t>거기다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단순히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섹스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혹은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불순한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목적을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가지고</w:t>
      </w:r>
      <w:r>
        <w:rPr>
          <w:rFonts w:ascii="Arial" w:hAnsi="Arial" w:cs="Arial"/>
          <w:color w:val="373A3C"/>
        </w:rPr>
        <w:t xml:space="preserve"> BDSM</w:t>
      </w:r>
      <w:r>
        <w:rPr>
          <w:rFonts w:ascii="Arial" w:hAnsi="Arial" w:cs="Arial"/>
          <w:color w:val="373A3C"/>
        </w:rPr>
        <w:t>에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접근하는</w:t>
      </w:r>
      <w:r>
        <w:rPr>
          <w:rStyle w:val="apple-converted-space"/>
          <w:rFonts w:ascii="Arial" w:hAnsi="Arial" w:cs="Arial"/>
          <w:color w:val="373A3C"/>
        </w:rPr>
        <w:t> </w:t>
      </w:r>
      <w:r>
        <w:rPr>
          <w:rStyle w:val="a5"/>
          <w:rFonts w:ascii="Arial" w:hAnsi="Arial" w:cs="Arial"/>
          <w:color w:val="373A3C"/>
        </w:rPr>
        <w:t>이상한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인간들</w:t>
      </w:r>
      <w:hyperlink r:id="rId188" w:anchor="fn-18" w:tooltip="보통 BDSM 커뮤니티에선 '변태 바닐라', 줄여서 '변바'라고 한다." w:history="1">
        <w:r>
          <w:rPr>
            <w:rStyle w:val="a3"/>
            <w:rFonts w:ascii="Arial" w:hAnsi="Arial" w:cs="Arial"/>
            <w:color w:val="0275D8"/>
            <w:sz w:val="19"/>
            <w:szCs w:val="19"/>
            <w:vertAlign w:val="superscript"/>
          </w:rPr>
          <w:t>[18]</w:t>
        </w:r>
      </w:hyperlink>
      <w:r>
        <w:rPr>
          <w:rFonts w:ascii="Arial" w:hAnsi="Arial" w:cs="Arial"/>
          <w:color w:val="373A3C"/>
        </w:rPr>
        <w:t>의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유입으로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인해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여성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유저들의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활동이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크게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위축되어</w:t>
      </w:r>
      <w:hyperlink r:id="rId189" w:anchor="fn-19" w:tooltip="특히 펨돔 유저들의 활동이 매우 조심스러워진 상태라 멜섭의 경우 펨돔 파트너를 구하는 게 하늘의 별 따기다." w:history="1">
        <w:r>
          <w:rPr>
            <w:rStyle w:val="a3"/>
            <w:rFonts w:ascii="Arial" w:hAnsi="Arial" w:cs="Arial"/>
            <w:color w:val="0275D8"/>
            <w:sz w:val="19"/>
            <w:szCs w:val="19"/>
            <w:vertAlign w:val="superscript"/>
          </w:rPr>
          <w:t>[19]</w:t>
        </w:r>
      </w:hyperlink>
      <w:r>
        <w:rPr>
          <w:rStyle w:val="apple-converted-space"/>
          <w:rFonts w:ascii="Arial" w:hAnsi="Arial" w:cs="Arial"/>
          <w:color w:val="373A3C"/>
        </w:rPr>
        <w:t> </w:t>
      </w:r>
      <w:r>
        <w:rPr>
          <w:rFonts w:ascii="Arial" w:hAnsi="Arial" w:cs="Arial"/>
          <w:color w:val="373A3C"/>
        </w:rPr>
        <w:t>성비불균형이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극심한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상황이다</w:t>
      </w:r>
      <w:r>
        <w:rPr>
          <w:rFonts w:ascii="Arial" w:hAnsi="Arial" w:cs="Arial"/>
          <w:color w:val="373A3C"/>
        </w:rPr>
        <w:t>.</w:t>
      </w:r>
      <w:hyperlink r:id="rId190" w:anchor="fn-20" w:tooltip="사실, 현실에서도 남초 현상인 것이 사실이다. 그래서 가뜩이나 숫자가 적은 여성들이 더욱 심각한 상황인 것이다. " w:history="1">
        <w:r>
          <w:rPr>
            <w:rStyle w:val="a3"/>
            <w:rFonts w:ascii="Arial" w:hAnsi="Arial" w:cs="Arial"/>
            <w:color w:val="0275D8"/>
            <w:sz w:val="19"/>
            <w:szCs w:val="19"/>
            <w:vertAlign w:val="superscript"/>
          </w:rPr>
          <w:t>[20]</w:t>
        </w:r>
      </w:hyperlink>
      <w:r>
        <w:rPr>
          <w:rStyle w:val="apple-converted-space"/>
          <w:rFonts w:ascii="Arial" w:hAnsi="Arial" w:cs="Arial"/>
          <w:color w:val="373A3C"/>
        </w:rPr>
        <w:t> </w:t>
      </w:r>
      <w:r>
        <w:rPr>
          <w:rFonts w:ascii="Arial" w:hAnsi="Arial" w:cs="Arial"/>
          <w:color w:val="373A3C"/>
        </w:rPr>
        <w:t>한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마디로</w:t>
      </w:r>
      <w:r>
        <w:rPr>
          <w:rFonts w:ascii="Arial" w:hAnsi="Arial" w:cs="Arial"/>
          <w:color w:val="373A3C"/>
        </w:rPr>
        <w:t>,</w:t>
      </w:r>
      <w:r>
        <w:rPr>
          <w:rStyle w:val="apple-converted-space"/>
          <w:rFonts w:ascii="Arial" w:hAnsi="Arial" w:cs="Arial"/>
          <w:color w:val="373A3C"/>
        </w:rPr>
        <w:t> </w:t>
      </w:r>
      <w:r>
        <w:rPr>
          <w:rStyle w:val="a5"/>
          <w:rFonts w:ascii="Arial" w:hAnsi="Arial" w:cs="Arial"/>
          <w:color w:val="373A3C"/>
        </w:rPr>
        <w:t>여자는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남자가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많은데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괜찮은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사람이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없고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남자는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아예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여자가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없다</w:t>
      </w:r>
      <w:r>
        <w:rPr>
          <w:rStyle w:val="a5"/>
          <w:rFonts w:ascii="Arial" w:hAnsi="Arial" w:cs="Arial"/>
          <w:color w:val="373A3C"/>
        </w:rPr>
        <w:t>.</w:t>
      </w:r>
      <w:r>
        <w:rPr>
          <w:rFonts w:ascii="Arial" w:hAnsi="Arial" w:cs="Arial"/>
          <w:color w:val="373A3C"/>
        </w:rPr>
        <w:br/>
      </w:r>
      <w:r>
        <w:rPr>
          <w:rFonts w:ascii="Arial" w:hAnsi="Arial" w:cs="Arial"/>
          <w:color w:val="373A3C"/>
        </w:rPr>
        <w:br/>
      </w:r>
      <w:r>
        <w:rPr>
          <w:rFonts w:ascii="Arial" w:hAnsi="Arial" w:cs="Arial"/>
          <w:color w:val="373A3C"/>
        </w:rPr>
        <w:t>일단</w:t>
      </w:r>
      <w:r>
        <w:rPr>
          <w:rFonts w:ascii="Arial" w:hAnsi="Arial" w:cs="Arial"/>
          <w:color w:val="373A3C"/>
        </w:rPr>
        <w:t xml:space="preserve">, </w:t>
      </w:r>
      <w:r>
        <w:rPr>
          <w:rFonts w:ascii="Arial" w:hAnsi="Arial" w:cs="Arial"/>
          <w:color w:val="373A3C"/>
        </w:rPr>
        <w:t>자신이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에세머라는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것이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밝혀지면</w:t>
      </w:r>
      <w:r>
        <w:rPr>
          <w:rFonts w:ascii="Arial" w:hAnsi="Arial" w:cs="Arial"/>
          <w:color w:val="373A3C"/>
        </w:rPr>
        <w:t xml:space="preserve"> '</w:t>
      </w:r>
      <w:hyperlink r:id="rId191" w:tooltip="강간" w:history="1">
        <w:r>
          <w:rPr>
            <w:rStyle w:val="a3"/>
            <w:rFonts w:ascii="Arial" w:hAnsi="Arial" w:cs="Arial"/>
            <w:color w:val="0275D8"/>
          </w:rPr>
          <w:t>강간</w:t>
        </w:r>
      </w:hyperlink>
      <w:r>
        <w:rPr>
          <w:rFonts w:ascii="Arial" w:hAnsi="Arial" w:cs="Arial"/>
          <w:color w:val="373A3C"/>
        </w:rPr>
        <w:t>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당해도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좋아하지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않냐</w:t>
      </w:r>
      <w:r>
        <w:rPr>
          <w:rFonts w:ascii="Arial" w:hAnsi="Arial" w:cs="Arial"/>
          <w:color w:val="373A3C"/>
        </w:rPr>
        <w:t>'</w:t>
      </w:r>
      <w:r>
        <w:rPr>
          <w:rFonts w:ascii="Arial" w:hAnsi="Arial" w:cs="Arial"/>
          <w:color w:val="373A3C"/>
        </w:rPr>
        <w:t>는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이야기부터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시작해서</w:t>
      </w:r>
      <w:r>
        <w:rPr>
          <w:rFonts w:ascii="Arial" w:hAnsi="Arial" w:cs="Arial"/>
          <w:color w:val="373A3C"/>
        </w:rPr>
        <w:t xml:space="preserve"> "</w:t>
      </w:r>
      <w:r>
        <w:rPr>
          <w:rFonts w:ascii="Arial" w:hAnsi="Arial" w:cs="Arial"/>
          <w:color w:val="373A3C"/>
        </w:rPr>
        <w:t>때려도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좋아하니까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넌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좀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맞아도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돼</w:t>
      </w:r>
      <w:r>
        <w:rPr>
          <w:rFonts w:ascii="Arial" w:hAnsi="Arial" w:cs="Arial"/>
          <w:color w:val="373A3C"/>
        </w:rPr>
        <w:t>"</w:t>
      </w:r>
      <w:r>
        <w:rPr>
          <w:rFonts w:ascii="Arial" w:hAnsi="Arial" w:cs="Arial"/>
          <w:color w:val="373A3C"/>
        </w:rPr>
        <w:t>까지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정말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여러가지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의미로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많이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시달림을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당하게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된다</w:t>
      </w:r>
      <w:r>
        <w:rPr>
          <w:rFonts w:ascii="Arial" w:hAnsi="Arial" w:cs="Arial"/>
          <w:color w:val="373A3C"/>
        </w:rPr>
        <w:t xml:space="preserve">. </w:t>
      </w:r>
      <w:r>
        <w:rPr>
          <w:rFonts w:ascii="Arial" w:hAnsi="Arial" w:cs="Arial"/>
          <w:color w:val="373A3C"/>
        </w:rPr>
        <w:t>물론</w:t>
      </w:r>
      <w:r>
        <w:rPr>
          <w:rFonts w:ascii="Arial" w:hAnsi="Arial" w:cs="Arial"/>
          <w:color w:val="373A3C"/>
        </w:rPr>
        <w:t xml:space="preserve">, </w:t>
      </w:r>
      <w:r>
        <w:rPr>
          <w:rFonts w:ascii="Arial" w:hAnsi="Arial" w:cs="Arial"/>
          <w:color w:val="373A3C"/>
        </w:rPr>
        <w:t>당연히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말도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안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되는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이야기다</w:t>
      </w:r>
      <w:r>
        <w:rPr>
          <w:rFonts w:ascii="Arial" w:hAnsi="Arial" w:cs="Arial"/>
          <w:color w:val="373A3C"/>
        </w:rPr>
        <w:t xml:space="preserve">. </w:t>
      </w:r>
      <w:r>
        <w:rPr>
          <w:rFonts w:ascii="Arial" w:hAnsi="Arial" w:cs="Arial"/>
          <w:color w:val="373A3C"/>
        </w:rPr>
        <w:t>강간을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당해도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좋아하는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사람은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세상에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어디에도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존재하지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않으며</w:t>
      </w:r>
      <w:r>
        <w:rPr>
          <w:rFonts w:ascii="Arial" w:hAnsi="Arial" w:cs="Arial"/>
          <w:color w:val="373A3C"/>
        </w:rPr>
        <w:t xml:space="preserve">, </w:t>
      </w:r>
      <w:r>
        <w:rPr>
          <w:rFonts w:ascii="Arial" w:hAnsi="Arial" w:cs="Arial"/>
          <w:color w:val="373A3C"/>
        </w:rPr>
        <w:t>그건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엄연한</w:t>
      </w:r>
      <w:r>
        <w:rPr>
          <w:rStyle w:val="apple-converted-space"/>
          <w:rFonts w:ascii="Arial" w:hAnsi="Arial" w:cs="Arial"/>
          <w:color w:val="373A3C"/>
        </w:rPr>
        <w:t> </w:t>
      </w:r>
      <w:r>
        <w:rPr>
          <w:rStyle w:val="a5"/>
          <w:rFonts w:ascii="Arial" w:hAnsi="Arial" w:cs="Arial"/>
          <w:color w:val="373A3C"/>
        </w:rPr>
        <w:t>범죄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행위</w:t>
      </w:r>
      <w:r>
        <w:rPr>
          <w:rFonts w:ascii="Arial" w:hAnsi="Arial" w:cs="Arial"/>
          <w:color w:val="373A3C"/>
        </w:rPr>
        <w:t>이기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때문이다</w:t>
      </w:r>
      <w:r>
        <w:rPr>
          <w:rFonts w:ascii="Arial" w:hAnsi="Arial" w:cs="Arial"/>
          <w:color w:val="373A3C"/>
        </w:rPr>
        <w:t xml:space="preserve">. </w:t>
      </w:r>
      <w:r>
        <w:rPr>
          <w:rFonts w:ascii="Arial" w:hAnsi="Arial" w:cs="Arial"/>
          <w:color w:val="373A3C"/>
        </w:rPr>
        <w:t>이딴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말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하는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사람들은</w:t>
      </w:r>
      <w:r>
        <w:rPr>
          <w:rStyle w:val="apple-converted-space"/>
          <w:rFonts w:ascii="Arial" w:hAnsi="Arial" w:cs="Arial"/>
          <w:color w:val="373A3C"/>
        </w:rPr>
        <w:t> </w:t>
      </w:r>
      <w:hyperlink r:id="rId192" w:tooltip="야동" w:history="1">
        <w:r>
          <w:rPr>
            <w:rStyle w:val="a3"/>
            <w:rFonts w:ascii="Arial" w:hAnsi="Arial" w:cs="Arial"/>
            <w:color w:val="0275D8"/>
          </w:rPr>
          <w:t>야동</w:t>
        </w:r>
      </w:hyperlink>
      <w:r>
        <w:rPr>
          <w:rFonts w:ascii="Arial" w:hAnsi="Arial" w:cs="Arial"/>
          <w:color w:val="373A3C"/>
        </w:rPr>
        <w:t>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너무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많이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봐서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현실과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스크린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속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이야기를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구별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못하는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쓰레기라도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봐도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무방하다</w:t>
      </w:r>
      <w:r>
        <w:rPr>
          <w:rFonts w:ascii="Arial" w:hAnsi="Arial" w:cs="Arial"/>
          <w:color w:val="373A3C"/>
        </w:rPr>
        <w:t>.</w:t>
      </w:r>
      <w:r>
        <w:rPr>
          <w:rStyle w:val="apple-converted-space"/>
          <w:rFonts w:ascii="Arial" w:hAnsi="Arial" w:cs="Arial"/>
          <w:color w:val="373A3C"/>
        </w:rPr>
        <w:t> </w:t>
      </w:r>
      <w:r>
        <w:rPr>
          <w:rStyle w:val="a5"/>
          <w:rFonts w:ascii="Arial" w:hAnsi="Arial" w:cs="Arial"/>
          <w:color w:val="373A3C"/>
        </w:rPr>
        <w:t>어디까지나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강간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플레이와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강간은</w:t>
      </w:r>
      <w:r>
        <w:rPr>
          <w:rStyle w:val="a5"/>
          <w:rFonts w:ascii="Arial" w:hAnsi="Arial" w:cs="Arial"/>
          <w:color w:val="373A3C"/>
        </w:rPr>
        <w:t xml:space="preserve"> </w:t>
      </w:r>
      <w:r>
        <w:rPr>
          <w:rStyle w:val="a5"/>
          <w:rFonts w:ascii="Arial" w:hAnsi="Arial" w:cs="Arial"/>
          <w:color w:val="373A3C"/>
        </w:rPr>
        <w:t>다르다</w:t>
      </w:r>
      <w:r>
        <w:rPr>
          <w:rStyle w:val="a5"/>
          <w:rFonts w:ascii="Arial" w:hAnsi="Arial" w:cs="Arial"/>
          <w:color w:val="373A3C"/>
        </w:rPr>
        <w:t>.</w:t>
      </w:r>
    </w:p>
    <w:p w:rsidR="00BC1BF1" w:rsidRDefault="00BC1BF1">
      <w:pPr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만</w:t>
      </w:r>
      <w:r>
        <w:rPr>
          <w:rFonts w:ascii="Arial" w:hAnsi="Arial" w:cs="Arial"/>
          <w:color w:val="373A3C"/>
          <w:shd w:val="clear" w:color="auto" w:fill="FFFFFF"/>
        </w:rPr>
        <w:t>, SM</w:t>
      </w:r>
      <w:r>
        <w:rPr>
          <w:rFonts w:ascii="Arial" w:hAnsi="Arial" w:cs="Arial"/>
          <w:color w:val="373A3C"/>
          <w:shd w:val="clear" w:color="auto" w:fill="FFFFFF"/>
        </w:rPr>
        <w:t>을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즐기는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사람끼리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만나서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결혼하는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일도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전혀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없는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것은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아니며</w:t>
      </w:r>
      <w:r>
        <w:rPr>
          <w:rFonts w:ascii="Arial" w:hAnsi="Arial" w:cs="Arial"/>
          <w:color w:val="373A3C"/>
          <w:shd w:val="clear" w:color="auto" w:fill="FFFFFF"/>
        </w:rPr>
        <w:t>, SM</w:t>
      </w:r>
      <w:r>
        <w:rPr>
          <w:rFonts w:ascii="Arial" w:hAnsi="Arial" w:cs="Arial"/>
          <w:color w:val="373A3C"/>
          <w:shd w:val="clear" w:color="auto" w:fill="FFFFFF"/>
        </w:rPr>
        <w:t>에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관심이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별로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없는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일반인들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사이에서도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그저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간단한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유희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정도로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어느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정도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정착이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되어가는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중이다</w:t>
      </w:r>
      <w:r>
        <w:rPr>
          <w:rFonts w:ascii="Arial" w:hAnsi="Arial" w:cs="Arial"/>
          <w:color w:val="373A3C"/>
          <w:shd w:val="clear" w:color="auto" w:fill="FFFFFF"/>
        </w:rPr>
        <w:t xml:space="preserve">. </w:t>
      </w:r>
      <w:r>
        <w:rPr>
          <w:rFonts w:ascii="Arial" w:hAnsi="Arial" w:cs="Arial"/>
          <w:color w:val="373A3C"/>
          <w:shd w:val="clear" w:color="auto" w:fill="FFFFFF"/>
        </w:rPr>
        <w:t>하지만</w:t>
      </w:r>
      <w:r>
        <w:rPr>
          <w:rFonts w:ascii="Arial" w:hAnsi="Arial" w:cs="Arial"/>
          <w:color w:val="373A3C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hd w:val="clear" w:color="auto" w:fill="FFFFFF"/>
        </w:rPr>
        <w:t>적당</w:t>
      </w:r>
      <w:r>
        <w:rPr>
          <w:rFonts w:ascii="Arial" w:hAnsi="Arial" w:cs="Arial"/>
          <w:color w:val="373A3C"/>
          <w:shd w:val="clear" w:color="auto" w:fill="FFFFFF"/>
        </w:rPr>
        <w:lastRenderedPageBreak/>
        <w:t>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선을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찾아서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즐길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자신이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없는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사람은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손대지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않는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것이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좋다</w:t>
      </w:r>
      <w:r>
        <w:rPr>
          <w:rFonts w:ascii="Arial" w:hAnsi="Arial" w:cs="Arial"/>
          <w:color w:val="373A3C"/>
          <w:shd w:val="clear" w:color="auto" w:fill="FFFFFF"/>
        </w:rPr>
        <w:t xml:space="preserve">. </w:t>
      </w:r>
      <w:r>
        <w:rPr>
          <w:rFonts w:ascii="Arial" w:hAnsi="Arial" w:cs="Arial"/>
          <w:color w:val="373A3C"/>
          <w:shd w:val="clear" w:color="auto" w:fill="FFFFFF"/>
        </w:rPr>
        <w:t>겉보기에는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굉장히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자유롭게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욕망을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분출하는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것처럼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보이지만</w:t>
      </w:r>
      <w:r>
        <w:rPr>
          <w:rFonts w:ascii="Arial" w:hAnsi="Arial" w:cs="Arial"/>
          <w:color w:val="373A3C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hd w:val="clear" w:color="auto" w:fill="FFFFFF"/>
        </w:rPr>
        <w:t>사실은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굉장히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절제된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상황에서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상대방과의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합의점을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찾고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규칙을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만들며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폭주하는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일도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없이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이루어지는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정교한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</w:rPr>
        <w:t>작업이다</w:t>
      </w:r>
      <w:r>
        <w:rPr>
          <w:rFonts w:ascii="Arial" w:hAnsi="Arial" w:cs="Arial"/>
          <w:color w:val="373A3C"/>
          <w:shd w:val="clear" w:color="auto" w:fill="FFFFFF"/>
        </w:rPr>
        <w:t>.</w:t>
      </w:r>
    </w:p>
    <w:p w:rsidR="00BC1BF1" w:rsidRDefault="00BC1BF1">
      <w:pPr>
        <w:rPr>
          <w:rFonts w:ascii="Arial" w:hAnsi="Arial" w:cs="Arial"/>
          <w:color w:val="373A3C"/>
          <w:shd w:val="clear" w:color="auto" w:fill="FFFFFF"/>
        </w:rPr>
      </w:pPr>
    </w:p>
    <w:p w:rsidR="00BC1BF1" w:rsidRDefault="00BC1BF1">
      <w:pPr>
        <w:rPr>
          <w:rStyle w:val="apple-converted-space"/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/>
          <w:color w:val="373A3C"/>
          <w:sz w:val="22"/>
          <w:shd w:val="clear" w:color="auto" w:fill="FFFFFF"/>
        </w:rPr>
        <w:t>국내외</w:t>
      </w:r>
      <w:r>
        <w:rPr>
          <w:rStyle w:val="apple-converted-space"/>
          <w:rFonts w:ascii="Arial" w:hAnsi="Arial" w:cs="Arial"/>
          <w:color w:val="373A3C"/>
          <w:sz w:val="22"/>
          <w:shd w:val="clear" w:color="auto" w:fill="FFFFFF"/>
        </w:rPr>
        <w:t> </w:t>
      </w:r>
      <w:hyperlink r:id="rId193" w:tooltip="동성애" w:history="1"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>동성애</w:t>
        </w:r>
      </w:hyperlink>
      <w:r>
        <w:rPr>
          <w:rStyle w:val="apple-converted-space"/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Fonts w:ascii="Arial" w:hAnsi="Arial" w:cs="Arial"/>
          <w:color w:val="373A3C"/>
          <w:sz w:val="22"/>
          <w:shd w:val="clear" w:color="auto" w:fill="FFFFFF"/>
        </w:rPr>
        <w:t>커뮤니티에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"BDSM</w:t>
      </w:r>
      <w:r>
        <w:rPr>
          <w:rFonts w:ascii="Arial" w:hAnsi="Arial" w:cs="Arial"/>
          <w:color w:val="373A3C"/>
          <w:sz w:val="22"/>
          <w:shd w:val="clear" w:color="auto" w:fill="FFFFFF"/>
        </w:rPr>
        <w:t>이</w:t>
      </w:r>
      <w:r>
        <w:rPr>
          <w:rStyle w:val="apple-converted-space"/>
          <w:rFonts w:ascii="Arial" w:hAnsi="Arial" w:cs="Arial"/>
          <w:color w:val="373A3C"/>
          <w:sz w:val="22"/>
          <w:shd w:val="clear" w:color="auto" w:fill="FFFFFF"/>
        </w:rPr>
        <w:t> </w:t>
      </w:r>
      <w:hyperlink r:id="rId194" w:tooltip="성 소수자" w:history="1"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>성</w:t>
        </w:r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>소수자</w:t>
        </w:r>
      </w:hyperlink>
      <w:r>
        <w:rPr>
          <w:rFonts w:ascii="Arial" w:hAnsi="Arial" w:cs="Arial"/>
          <w:color w:val="373A3C"/>
          <w:sz w:val="22"/>
          <w:shd w:val="clear" w:color="auto" w:fill="FFFFFF"/>
        </w:rPr>
        <w:t>인가</w:t>
      </w:r>
      <w:r>
        <w:rPr>
          <w:rFonts w:ascii="Arial" w:hAnsi="Arial" w:cs="Arial"/>
          <w:color w:val="373A3C"/>
          <w:sz w:val="22"/>
          <w:shd w:val="clear" w:color="auto" w:fill="FFFFFF"/>
        </w:rPr>
        <w:t>?"</w:t>
      </w:r>
      <w:r>
        <w:rPr>
          <w:rFonts w:ascii="Arial" w:hAnsi="Arial" w:cs="Arial"/>
          <w:color w:val="373A3C"/>
          <w:sz w:val="22"/>
          <w:shd w:val="clear" w:color="auto" w:fill="FFFFFF"/>
        </w:rPr>
        <w:t>라고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하면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열에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아홉은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"</w:t>
      </w:r>
      <w:r>
        <w:rPr>
          <w:rFonts w:ascii="Arial" w:hAnsi="Arial" w:cs="Arial"/>
          <w:color w:val="373A3C"/>
          <w:sz w:val="22"/>
          <w:shd w:val="clear" w:color="auto" w:fill="FFFFFF"/>
        </w:rPr>
        <w:t>그저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성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취향이다</w:t>
      </w:r>
      <w:r>
        <w:rPr>
          <w:rFonts w:ascii="Arial" w:hAnsi="Arial" w:cs="Arial"/>
          <w:color w:val="373A3C"/>
          <w:sz w:val="22"/>
          <w:shd w:val="clear" w:color="auto" w:fill="FFFFFF"/>
        </w:rPr>
        <w:t>"</w:t>
      </w:r>
      <w:r>
        <w:rPr>
          <w:rFonts w:ascii="Arial" w:hAnsi="Arial" w:cs="Arial"/>
          <w:color w:val="373A3C"/>
          <w:sz w:val="22"/>
          <w:shd w:val="clear" w:color="auto" w:fill="FFFFFF"/>
        </w:rPr>
        <w:t>라고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말하지만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그들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중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SM</w:t>
      </w:r>
      <w:r>
        <w:rPr>
          <w:rFonts w:ascii="Arial" w:hAnsi="Arial" w:cs="Arial"/>
          <w:color w:val="373A3C"/>
          <w:sz w:val="22"/>
          <w:shd w:val="clear" w:color="auto" w:fill="FFFFFF"/>
        </w:rPr>
        <w:t>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대해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공부한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사람은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거의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존재하지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않는다</w:t>
      </w:r>
      <w:r>
        <w:rPr>
          <w:rFonts w:ascii="Arial" w:hAnsi="Arial" w:cs="Arial"/>
          <w:color w:val="373A3C"/>
          <w:sz w:val="22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73A3C"/>
          <w:sz w:val="22"/>
          <w:shd w:val="clear" w:color="auto" w:fill="FFFFFF"/>
        </w:rPr>
        <w:t> </w:t>
      </w:r>
      <w:hyperlink r:id="rId195" w:tooltip="이성애자" w:history="1"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>이성애자</w:t>
        </w:r>
      </w:hyperlink>
      <w:r>
        <w:rPr>
          <w:rFonts w:ascii="Arial" w:hAnsi="Arial" w:cs="Arial"/>
          <w:color w:val="373A3C"/>
          <w:sz w:val="22"/>
          <w:shd w:val="clear" w:color="auto" w:fill="FFFFFF"/>
        </w:rPr>
        <w:t>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동성애에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대해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많은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오해를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가지듯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에세머에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대해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그저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맞으며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때리며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흥분하는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사람들로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보고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있지만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'</w:t>
      </w:r>
      <w:r>
        <w:rPr>
          <w:rFonts w:ascii="Arial" w:hAnsi="Arial" w:cs="Arial"/>
          <w:color w:val="373A3C"/>
          <w:sz w:val="22"/>
          <w:shd w:val="clear" w:color="auto" w:fill="FFFFFF"/>
        </w:rPr>
        <w:t>정신적으로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' </w:t>
      </w:r>
      <w:r>
        <w:rPr>
          <w:rFonts w:ascii="Arial" w:hAnsi="Arial" w:cs="Arial"/>
          <w:color w:val="373A3C"/>
          <w:sz w:val="22"/>
          <w:shd w:val="clear" w:color="auto" w:fill="FFFFFF"/>
        </w:rPr>
        <w:t>에세머인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사람들은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일상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생활에서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성적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욕구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없이도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충분히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자신을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노예나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주인으로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느끼며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살아가고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있다</w:t>
      </w:r>
      <w:r>
        <w:rPr>
          <w:rFonts w:ascii="Arial" w:hAnsi="Arial" w:cs="Arial"/>
          <w:color w:val="373A3C"/>
          <w:sz w:val="22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73A3C"/>
          <w:sz w:val="22"/>
          <w:shd w:val="clear" w:color="auto" w:fill="FFFFFF"/>
        </w:rPr>
        <w:t> </w:t>
      </w:r>
    </w:p>
    <w:p w:rsidR="002943BC" w:rsidRDefault="002943BC">
      <w:pPr>
        <w:rPr>
          <w:rStyle w:val="apple-converted-space"/>
          <w:rFonts w:ascii="Arial" w:hAnsi="Arial" w:cs="Arial"/>
          <w:color w:val="373A3C"/>
          <w:sz w:val="22"/>
          <w:shd w:val="clear" w:color="auto" w:fill="FFFFFF"/>
        </w:rPr>
      </w:pPr>
    </w:p>
    <w:p w:rsidR="002943BC" w:rsidRDefault="00F55A00">
      <w:hyperlink r:id="rId196" w:history="1">
        <w:r w:rsidR="002943BC" w:rsidRPr="00D604CB">
          <w:rPr>
            <w:rStyle w:val="a3"/>
          </w:rPr>
          <w:t>http://www.yonhapnews.co.kr/photos/1990000000.html?cid=PYH20160611022200013&amp;input=1196m</w:t>
        </w:r>
      </w:hyperlink>
    </w:p>
    <w:p w:rsidR="002943BC" w:rsidRDefault="002943BC"/>
    <w:p w:rsidR="002943BC" w:rsidRDefault="00F55A00">
      <w:hyperlink r:id="rId197" w:anchor="rfn-15" w:history="1">
        <w:r w:rsidR="00174666" w:rsidRPr="00D604CB">
          <w:rPr>
            <w:rStyle w:val="a3"/>
          </w:rPr>
          <w:t>https://namu.wiki/w/BDSM#rfn-15</w:t>
        </w:r>
      </w:hyperlink>
    </w:p>
    <w:p w:rsidR="000D31A9" w:rsidRDefault="000D31A9">
      <w:pPr>
        <w:rPr>
          <w:rFonts w:ascii="Arial" w:hAnsi="Arial" w:cs="Arial"/>
          <w:color w:val="373A3C"/>
          <w:shd w:val="clear" w:color="auto" w:fill="FFFFFF"/>
        </w:rPr>
      </w:pPr>
    </w:p>
    <w:p w:rsidR="004A27B2" w:rsidRDefault="004A27B2">
      <w:pPr>
        <w:rPr>
          <w:rFonts w:ascii="Arial" w:hAnsi="Arial" w:cs="Arial"/>
          <w:color w:val="373A3C"/>
          <w:shd w:val="clear" w:color="auto" w:fill="FFFFFF"/>
        </w:rPr>
      </w:pPr>
    </w:p>
    <w:p w:rsidR="004A27B2" w:rsidRDefault="004A27B2">
      <w:pPr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 w:hint="eastAsia"/>
          <w:color w:val="373A3C"/>
          <w:shd w:val="clear" w:color="auto" w:fill="FFFFFF"/>
        </w:rPr>
        <w:t>인생은</w:t>
      </w:r>
      <w:r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hd w:val="clear" w:color="auto" w:fill="FFFFFF"/>
        </w:rPr>
        <w:t>아름다워</w:t>
      </w:r>
    </w:p>
    <w:p w:rsidR="000D31A9" w:rsidRDefault="00F55A00">
      <w:hyperlink r:id="rId198" w:history="1">
        <w:r w:rsidR="004A27B2" w:rsidRPr="00D604CB">
          <w:rPr>
            <w:rStyle w:val="a3"/>
          </w:rPr>
          <w:t>http://www.hani.co.kr/arti/society/society_general/446335.html</w:t>
        </w:r>
      </w:hyperlink>
    </w:p>
    <w:p w:rsidR="004A27B2" w:rsidRDefault="004A27B2"/>
    <w:p w:rsidR="004A27B2" w:rsidRDefault="00860764">
      <w:pPr>
        <w:rPr>
          <w:rFonts w:hint="eastAsia"/>
        </w:rPr>
      </w:pPr>
      <w:hyperlink r:id="rId199" w:history="1">
        <w:r w:rsidRPr="00597EEE">
          <w:rPr>
            <w:rStyle w:val="a3"/>
          </w:rPr>
          <w:t>https://namu.wiki/w/%EC%9D%B8%EC%83%9D%EC%9D%80%20%EC%95%84%EB%A6%84%EB%8B%A4%EC%9B%8C(%EB%93%9C%EB%9D%BC%EB%A7%88)</w:t>
        </w:r>
      </w:hyperlink>
    </w:p>
    <w:p w:rsidR="00860764" w:rsidRDefault="00860764">
      <w:pPr>
        <w:rPr>
          <w:rFonts w:hint="eastAsia"/>
        </w:rPr>
      </w:pPr>
    </w:p>
    <w:p w:rsidR="00860764" w:rsidRDefault="00860764">
      <w:pPr>
        <w:rPr>
          <w:rFonts w:hint="eastAsia"/>
        </w:rPr>
      </w:pPr>
      <w:r>
        <w:rPr>
          <w:rFonts w:hint="eastAsia"/>
        </w:rPr>
        <w:t>문화상대주의</w:t>
      </w:r>
    </w:p>
    <w:p w:rsidR="00860764" w:rsidRPr="00BC1BF1" w:rsidRDefault="00860764">
      <w:r w:rsidRPr="00860764">
        <w:t>https://namu.wiki/w/%EB%AC%B8%ED%99%94%EC%83%81%EB%8C%80%EC%A3%BC%EC%9D%98</w:t>
      </w:r>
    </w:p>
    <w:sectPr w:rsidR="00860764" w:rsidRPr="00BC1BF1" w:rsidSect="004C5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1DF" w:rsidRDefault="004371DF" w:rsidP="00860764">
      <w:r>
        <w:separator/>
      </w:r>
    </w:p>
  </w:endnote>
  <w:endnote w:type="continuationSeparator" w:id="0">
    <w:p w:rsidR="004371DF" w:rsidRDefault="004371DF" w:rsidP="00860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1DF" w:rsidRDefault="004371DF" w:rsidP="00860764">
      <w:r>
        <w:separator/>
      </w:r>
    </w:p>
  </w:footnote>
  <w:footnote w:type="continuationSeparator" w:id="0">
    <w:p w:rsidR="004371DF" w:rsidRDefault="004371DF" w:rsidP="008607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D663C"/>
    <w:multiLevelType w:val="multilevel"/>
    <w:tmpl w:val="97F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3738A7"/>
    <w:multiLevelType w:val="multilevel"/>
    <w:tmpl w:val="1F7E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665440"/>
    <w:multiLevelType w:val="multilevel"/>
    <w:tmpl w:val="A1B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B15E99"/>
    <w:multiLevelType w:val="multilevel"/>
    <w:tmpl w:val="C7B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08495F"/>
    <w:multiLevelType w:val="multilevel"/>
    <w:tmpl w:val="19BE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731D97"/>
    <w:multiLevelType w:val="multilevel"/>
    <w:tmpl w:val="A27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E22"/>
    <w:rsid w:val="0008696B"/>
    <w:rsid w:val="000D31A9"/>
    <w:rsid w:val="00174666"/>
    <w:rsid w:val="002943BC"/>
    <w:rsid w:val="004371DF"/>
    <w:rsid w:val="004A27B2"/>
    <w:rsid w:val="004C5134"/>
    <w:rsid w:val="00612E22"/>
    <w:rsid w:val="00750F2F"/>
    <w:rsid w:val="00800980"/>
    <w:rsid w:val="00860764"/>
    <w:rsid w:val="00864C6E"/>
    <w:rsid w:val="00BC1BF1"/>
    <w:rsid w:val="00CD62C3"/>
    <w:rsid w:val="00F55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134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612E22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12E22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1B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2E2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12E22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612E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12E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w-headline">
    <w:name w:val="mw-headline"/>
    <w:basedOn w:val="a0"/>
    <w:rsid w:val="00612E22"/>
  </w:style>
  <w:style w:type="character" w:customStyle="1" w:styleId="mw-editsection">
    <w:name w:val="mw-editsection"/>
    <w:basedOn w:val="a0"/>
    <w:rsid w:val="00612E22"/>
  </w:style>
  <w:style w:type="character" w:customStyle="1" w:styleId="mw-editsection-bracket">
    <w:name w:val="mw-editsection-bracket"/>
    <w:basedOn w:val="a0"/>
    <w:rsid w:val="00612E22"/>
  </w:style>
  <w:style w:type="character" w:customStyle="1" w:styleId="apple-converted-space">
    <w:name w:val="apple-converted-space"/>
    <w:basedOn w:val="a0"/>
    <w:rsid w:val="00612E22"/>
  </w:style>
  <w:style w:type="character" w:styleId="a5">
    <w:name w:val="Strong"/>
    <w:basedOn w:val="a0"/>
    <w:uiPriority w:val="22"/>
    <w:qFormat/>
    <w:rsid w:val="00612E22"/>
    <w:rPr>
      <w:b/>
      <w:bCs/>
    </w:rPr>
  </w:style>
  <w:style w:type="character" w:customStyle="1" w:styleId="infoappend">
    <w:name w:val="info_append"/>
    <w:basedOn w:val="a0"/>
    <w:rsid w:val="00612E22"/>
  </w:style>
  <w:style w:type="character" w:customStyle="1" w:styleId="txtbar">
    <w:name w:val="txt_bar"/>
    <w:basedOn w:val="a0"/>
    <w:rsid w:val="00612E22"/>
  </w:style>
  <w:style w:type="character" w:customStyle="1" w:styleId="txttime">
    <w:name w:val="txt_time"/>
    <w:basedOn w:val="a0"/>
    <w:rsid w:val="00612E22"/>
  </w:style>
  <w:style w:type="character" w:customStyle="1" w:styleId="txtcount">
    <w:name w:val="txt_count"/>
    <w:basedOn w:val="a0"/>
    <w:rsid w:val="00612E22"/>
  </w:style>
  <w:style w:type="character" w:customStyle="1" w:styleId="txtnum">
    <w:name w:val="txt_num"/>
    <w:basedOn w:val="a0"/>
    <w:rsid w:val="00612E22"/>
  </w:style>
  <w:style w:type="paragraph" w:styleId="a6">
    <w:name w:val="Balloon Text"/>
    <w:basedOn w:val="a"/>
    <w:link w:val="Char"/>
    <w:uiPriority w:val="99"/>
    <w:semiHidden/>
    <w:unhideWhenUsed/>
    <w:rsid w:val="00612E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12E22"/>
    <w:rPr>
      <w:rFonts w:asciiTheme="majorHAnsi" w:eastAsiaTheme="majorEastAsia" w:hAnsiTheme="majorHAnsi" w:cstheme="majorBidi"/>
      <w:sz w:val="18"/>
      <w:szCs w:val="18"/>
    </w:rPr>
  </w:style>
  <w:style w:type="character" w:customStyle="1" w:styleId="wiki-edit-section">
    <w:name w:val="wiki-edit-section"/>
    <w:basedOn w:val="a0"/>
    <w:rsid w:val="00612E22"/>
  </w:style>
  <w:style w:type="character" w:customStyle="1" w:styleId="mbox-text-span">
    <w:name w:val="mbox-text-span"/>
    <w:basedOn w:val="a0"/>
    <w:rsid w:val="00864C6E"/>
  </w:style>
  <w:style w:type="character" w:customStyle="1" w:styleId="hide-when-compact">
    <w:name w:val="hide-when-compact"/>
    <w:basedOn w:val="a0"/>
    <w:rsid w:val="00864C6E"/>
  </w:style>
  <w:style w:type="character" w:customStyle="1" w:styleId="plainlinks">
    <w:name w:val="plainlinks"/>
    <w:basedOn w:val="a0"/>
    <w:rsid w:val="00864C6E"/>
  </w:style>
  <w:style w:type="character" w:customStyle="1" w:styleId="toctoggle">
    <w:name w:val="toctoggle"/>
    <w:basedOn w:val="a0"/>
    <w:rsid w:val="00864C6E"/>
  </w:style>
  <w:style w:type="character" w:customStyle="1" w:styleId="tocnumber">
    <w:name w:val="tocnumber"/>
    <w:basedOn w:val="a0"/>
    <w:rsid w:val="00864C6E"/>
  </w:style>
  <w:style w:type="character" w:customStyle="1" w:styleId="toctext">
    <w:name w:val="toctext"/>
    <w:basedOn w:val="a0"/>
    <w:rsid w:val="00864C6E"/>
  </w:style>
  <w:style w:type="character" w:customStyle="1" w:styleId="3Char">
    <w:name w:val="제목 3 Char"/>
    <w:basedOn w:val="a0"/>
    <w:link w:val="3"/>
    <w:uiPriority w:val="9"/>
    <w:semiHidden/>
    <w:rsid w:val="00BC1BF1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0"/>
    <w:uiPriority w:val="99"/>
    <w:semiHidden/>
    <w:unhideWhenUsed/>
    <w:rsid w:val="008607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860764"/>
  </w:style>
  <w:style w:type="paragraph" w:styleId="a8">
    <w:name w:val="footer"/>
    <w:basedOn w:val="a"/>
    <w:link w:val="Char1"/>
    <w:uiPriority w:val="99"/>
    <w:semiHidden/>
    <w:unhideWhenUsed/>
    <w:rsid w:val="008607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8607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8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2060">
          <w:blockQuote w:val="1"/>
          <w:marLeft w:val="0"/>
          <w:marRight w:val="0"/>
          <w:marTop w:val="240"/>
          <w:marBottom w:val="240"/>
          <w:divBdr>
            <w:top w:val="dashed" w:sz="12" w:space="0" w:color="CCCCCC"/>
            <w:left w:val="single" w:sz="36" w:space="0" w:color="71BC6D"/>
            <w:bottom w:val="dashed" w:sz="12" w:space="0" w:color="CCCCCC"/>
            <w:right w:val="dashed" w:sz="12" w:space="0" w:color="CCCCCC"/>
          </w:divBdr>
          <w:divsChild>
            <w:div w:id="2116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859">
          <w:blockQuote w:val="1"/>
          <w:marLeft w:val="0"/>
          <w:marRight w:val="0"/>
          <w:marTop w:val="240"/>
          <w:marBottom w:val="240"/>
          <w:divBdr>
            <w:top w:val="dashed" w:sz="12" w:space="0" w:color="CCCCCC"/>
            <w:left w:val="single" w:sz="36" w:space="0" w:color="71BC6D"/>
            <w:bottom w:val="dashed" w:sz="12" w:space="0" w:color="CCCCCC"/>
            <w:right w:val="dashed" w:sz="12" w:space="0" w:color="CCCCCC"/>
          </w:divBdr>
        </w:div>
        <w:div w:id="199052394">
          <w:blockQuote w:val="1"/>
          <w:marLeft w:val="0"/>
          <w:marRight w:val="0"/>
          <w:marTop w:val="240"/>
          <w:marBottom w:val="240"/>
          <w:divBdr>
            <w:top w:val="dashed" w:sz="12" w:space="0" w:color="CCCCCC"/>
            <w:left w:val="single" w:sz="36" w:space="0" w:color="71BC6D"/>
            <w:bottom w:val="dashed" w:sz="12" w:space="0" w:color="CCCCCC"/>
            <w:right w:val="dashed" w:sz="12" w:space="0" w:color="CCCCCC"/>
          </w:divBdr>
        </w:div>
        <w:div w:id="719979708">
          <w:blockQuote w:val="1"/>
          <w:marLeft w:val="0"/>
          <w:marRight w:val="0"/>
          <w:marTop w:val="240"/>
          <w:marBottom w:val="240"/>
          <w:divBdr>
            <w:top w:val="dashed" w:sz="12" w:space="0" w:color="CCCCCC"/>
            <w:left w:val="single" w:sz="36" w:space="0" w:color="71BC6D"/>
            <w:bottom w:val="dashed" w:sz="12" w:space="0" w:color="CCCCCC"/>
            <w:right w:val="dashed" w:sz="12" w:space="0" w:color="CCCCCC"/>
          </w:divBdr>
        </w:div>
        <w:div w:id="670958741">
          <w:blockQuote w:val="1"/>
          <w:marLeft w:val="0"/>
          <w:marRight w:val="0"/>
          <w:marTop w:val="240"/>
          <w:marBottom w:val="240"/>
          <w:divBdr>
            <w:top w:val="dashed" w:sz="12" w:space="0" w:color="CCCCCC"/>
            <w:left w:val="single" w:sz="36" w:space="0" w:color="71BC6D"/>
            <w:bottom w:val="dashed" w:sz="12" w:space="0" w:color="CCCCCC"/>
            <w:right w:val="dashed" w:sz="12" w:space="0" w:color="CCCCCC"/>
          </w:divBdr>
        </w:div>
      </w:divsChild>
    </w:div>
    <w:div w:id="5781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54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7536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98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3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585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9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568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3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3" w:color="CCCCCC"/>
                      </w:divBdr>
                    </w:div>
                  </w:divsChild>
                </w:div>
                <w:div w:id="466364768">
                  <w:marLeft w:val="0"/>
                  <w:marRight w:val="0"/>
                  <w:marTop w:val="0"/>
                  <w:marBottom w:val="0"/>
                  <w:divBdr>
                    <w:top w:val="single" w:sz="6" w:space="6" w:color="AAAAAA"/>
                    <w:left w:val="single" w:sz="6" w:space="6" w:color="AAAAAA"/>
                    <w:bottom w:val="single" w:sz="6" w:space="6" w:color="AAAAAA"/>
                    <w:right w:val="single" w:sz="6" w:space="6" w:color="AAAAAA"/>
                  </w:divBdr>
                </w:div>
              </w:divsChild>
            </w:div>
          </w:divsChild>
        </w:div>
      </w:divsChild>
    </w:div>
    <w:div w:id="16314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amu.wiki/w/%EC%A6%9D%EC%98%A4%EB%B0%9C%EC%96%B8" TargetMode="External"/><Relationship Id="rId21" Type="http://schemas.openxmlformats.org/officeDocument/2006/relationships/hyperlink" Target="https://ko.wikipedia.org/wiki/1984%EB%85%84" TargetMode="External"/><Relationship Id="rId42" Type="http://schemas.openxmlformats.org/officeDocument/2006/relationships/hyperlink" Target="https://ko.wikipedia.org/wiki/%EB%8F%99%EB%AC%BC_%EB%86%8D%EC%9E%A5" TargetMode="External"/><Relationship Id="rId63" Type="http://schemas.openxmlformats.org/officeDocument/2006/relationships/hyperlink" Target="https://ko.wikipedia.org/wiki/1984%EB%85%84" TargetMode="External"/><Relationship Id="rId84" Type="http://schemas.openxmlformats.org/officeDocument/2006/relationships/hyperlink" Target="http://blog.daum.net/chiw0007/12351951" TargetMode="External"/><Relationship Id="rId138" Type="http://schemas.openxmlformats.org/officeDocument/2006/relationships/hyperlink" Target="https://namu.wiki/w/%EC%B0%A8%EB%B3%84" TargetMode="External"/><Relationship Id="rId159" Type="http://schemas.openxmlformats.org/officeDocument/2006/relationships/hyperlink" Target="https://namu.wiki/w/%ED%8A%B8%EB%9E%9C%EC%8A%A4%ED%8F%AC%EB%B9%84%EC%95%84" TargetMode="External"/><Relationship Id="rId170" Type="http://schemas.openxmlformats.org/officeDocument/2006/relationships/hyperlink" Target="https://namu.wiki/w/%EB%82%A8%EC%84%B1" TargetMode="External"/><Relationship Id="rId191" Type="http://schemas.openxmlformats.org/officeDocument/2006/relationships/hyperlink" Target="https://namu.wiki/w/%EA%B0%95%EA%B0%84" TargetMode="External"/><Relationship Id="rId196" Type="http://schemas.openxmlformats.org/officeDocument/2006/relationships/hyperlink" Target="http://www.yonhapnews.co.kr/photos/1990000000.html?cid=PYH20160611022200013&amp;input=1196m" TargetMode="External"/><Relationship Id="rId200" Type="http://schemas.openxmlformats.org/officeDocument/2006/relationships/fontTable" Target="fontTable.xml"/><Relationship Id="rId16" Type="http://schemas.openxmlformats.org/officeDocument/2006/relationships/hyperlink" Target="https://ko.wikipedia.org/wiki/%EC%9C%84%ED%82%A4%EB%B0%B1%EA%B3%BC:%EC%8B%A0%EB%A2%B0%ED%95%A0_%EC%88%98_%EC%9E%88%EB%8A%94_%EC%B6%9C%EC%B2%98" TargetMode="External"/><Relationship Id="rId107" Type="http://schemas.openxmlformats.org/officeDocument/2006/relationships/hyperlink" Target="https://ko.wikipedia.org/wiki/%EC%9D%B8%EC%A2%85%EC%B0%A8%EB%B3%84" TargetMode="External"/><Relationship Id="rId11" Type="http://schemas.openxmlformats.org/officeDocument/2006/relationships/hyperlink" Target="https://ko.wikipedia.org/wiki/%EB%B9%85_%EB%B8%8C%EB%9D%BC%EB%8D%94_(%ED%85%94%EB%A0%88%EB%B9%84%EC%A0%84_%ED%94%84%EB%A1%9C%EA%B7%B8%EB%9E%A8)" TargetMode="External"/><Relationship Id="rId32" Type="http://schemas.openxmlformats.org/officeDocument/2006/relationships/hyperlink" Target="https://ko.wikipedia.org/wiki/1984%EB%85%84_(%EC%86%8C%EC%84%A4)" TargetMode="External"/><Relationship Id="rId37" Type="http://schemas.openxmlformats.org/officeDocument/2006/relationships/hyperlink" Target="https://ko.wikipedia.org/w/index.php?title=%EC%9E%90%EB%A8%80%ED%8B%B4&amp;action=edit&amp;redlink=1" TargetMode="External"/><Relationship Id="rId53" Type="http://schemas.openxmlformats.org/officeDocument/2006/relationships/hyperlink" Target="https://ko.wikipedia.org/wiki/%EC%9D%98%EB%AF%B8%EB%A1%A0" TargetMode="External"/><Relationship Id="rId58" Type="http://schemas.openxmlformats.org/officeDocument/2006/relationships/hyperlink" Target="https://ko.wikipedia.org/w/index.php?title=%EA%B5%BF%EB%AA%A8%EB%8B%9D_%EB%AF%B8%EC%8A%A4%ED%84%B0_%EC%98%A4%EC%9B%B0&amp;action=edit" TargetMode="External"/><Relationship Id="rId74" Type="http://schemas.openxmlformats.org/officeDocument/2006/relationships/hyperlink" Target="https://ko.wikipedia.org/wiki/%EC%A1%B4_%EC%BC%80%EC%9D%B4%EC%A7%80" TargetMode="External"/><Relationship Id="rId79" Type="http://schemas.openxmlformats.org/officeDocument/2006/relationships/hyperlink" Target="https://ko.wikipedia.org/wiki/WNET" TargetMode="External"/><Relationship Id="rId102" Type="http://schemas.openxmlformats.org/officeDocument/2006/relationships/hyperlink" Target="https://ko.wikipedia.org/w/index.php?title=%EC%B0%A8%EB%B3%84&amp;action=edit&amp;section=1" TargetMode="External"/><Relationship Id="rId123" Type="http://schemas.openxmlformats.org/officeDocument/2006/relationships/hyperlink" Target="https://namu.wiki/w/%EC%9D%B8%EA%B0%84" TargetMode="External"/><Relationship Id="rId128" Type="http://schemas.openxmlformats.org/officeDocument/2006/relationships/hyperlink" Target="https://namu.wiki/w/%EB%AF%B8%EA%B5%AD" TargetMode="External"/><Relationship Id="rId144" Type="http://schemas.openxmlformats.org/officeDocument/2006/relationships/hyperlink" Target="https://namu.wiki/w/%EB%A3%A8%EC%A0%80%EC%9D%98%20%EB%82%9C" TargetMode="External"/><Relationship Id="rId149" Type="http://schemas.openxmlformats.org/officeDocument/2006/relationships/hyperlink" Target="https://namu.wiki/w/%EC%97%AC%EC%84%B1%ED%98%90%EC%98%A4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ko.wikipedia.org/wiki/%EB%8F%99%EC%84%B1%EC%95%A0_%ED%98%90%EC%98%A4" TargetMode="External"/><Relationship Id="rId95" Type="http://schemas.openxmlformats.org/officeDocument/2006/relationships/hyperlink" Target="https://ko.wikipedia.org/wiki/%EC%A0%84%EA%B3%BC" TargetMode="External"/><Relationship Id="rId160" Type="http://schemas.openxmlformats.org/officeDocument/2006/relationships/hyperlink" Target="https://namu.wiki/w/%ED%81%AC%EB%A6%AC%EC%8A%A4%ED%8B%B0%EC%95%84%EB%85%B8%ED%8F%AC%EB%B9%84%EC%95%84" TargetMode="External"/><Relationship Id="rId165" Type="http://schemas.openxmlformats.org/officeDocument/2006/relationships/hyperlink" Target="https://namu.wiki/edit/%EC%B0%A8%EB%B3%84?section=3" TargetMode="External"/><Relationship Id="rId181" Type="http://schemas.openxmlformats.org/officeDocument/2006/relationships/hyperlink" Target="https://namu.wiki/w/%EC%B0%A8%EB%B3%84" TargetMode="External"/><Relationship Id="rId186" Type="http://schemas.openxmlformats.org/officeDocument/2006/relationships/hyperlink" Target="https://namu.wiki/w/%EB%8F%99%EC%84%B1%EC%95%A0" TargetMode="External"/><Relationship Id="rId22" Type="http://schemas.openxmlformats.org/officeDocument/2006/relationships/hyperlink" Target="https://ko.wikipedia.org/wiki/%EC%A1%B0%EC%A7%80_%EC%98%A4%EC%9B%B0" TargetMode="External"/><Relationship Id="rId27" Type="http://schemas.openxmlformats.org/officeDocument/2006/relationships/hyperlink" Target="https://ko.wikipedia.org/wiki/%EC%98%AC%EB%8D%94%EC%8A%A4_%ED%97%89%EC%8A%AC%EB%A6%AC" TargetMode="External"/><Relationship Id="rId43" Type="http://schemas.openxmlformats.org/officeDocument/2006/relationships/hyperlink" Target="https://ko.wikipedia.org/wiki/%EC%9D%B4%EC%98%A4%EC%8B%9C%ED%94%84_%EC%8A%A4%ED%83%88%EB%A6%B0" TargetMode="External"/><Relationship Id="rId48" Type="http://schemas.openxmlformats.org/officeDocument/2006/relationships/hyperlink" Target="https://ko.wikipedia.org/wiki/%EC%A7%84%EB%A6%AC%EB%B6%80" TargetMode="External"/><Relationship Id="rId64" Type="http://schemas.openxmlformats.org/officeDocument/2006/relationships/hyperlink" Target="https://ko.wikipedia.org/wiki/1%EC%9B%94_1%EC%9D%BC" TargetMode="External"/><Relationship Id="rId69" Type="http://schemas.openxmlformats.org/officeDocument/2006/relationships/hyperlink" Target="https://ko.wikipedia.org/wiki/%EA%B5%BF%EB%AA%A8%EB%8B%9D_%EB%AF%B8%EC%8A%A4%ED%84%B0_%EC%98%A4%EC%9B%B0" TargetMode="External"/><Relationship Id="rId113" Type="http://schemas.openxmlformats.org/officeDocument/2006/relationships/hyperlink" Target="https://namu.wiki/w/%EB%8F%99%EB%AC%BC%EB%86%8D%EC%9E%A5" TargetMode="External"/><Relationship Id="rId118" Type="http://schemas.openxmlformats.org/officeDocument/2006/relationships/hyperlink" Target="https://namu.wiki/w/%EB%AA%85%EC%98%88%ED%9B%BC%EC%86%90" TargetMode="External"/><Relationship Id="rId134" Type="http://schemas.openxmlformats.org/officeDocument/2006/relationships/hyperlink" Target="https://namu.wiki/w/%EC%98%81%EC%97%B0%EB%B0%A9" TargetMode="External"/><Relationship Id="rId139" Type="http://schemas.openxmlformats.org/officeDocument/2006/relationships/hyperlink" Target="https://namu.wiki/edit/%EC%B0%A8%EB%B3%84?section=2" TargetMode="External"/><Relationship Id="rId80" Type="http://schemas.openxmlformats.org/officeDocument/2006/relationships/hyperlink" Target="https://ko.wikipedia.org/wiki/%EB%8C%80%ED%95%9C%EB%AF%BC%EA%B5%AD" TargetMode="External"/><Relationship Id="rId85" Type="http://schemas.openxmlformats.org/officeDocument/2006/relationships/hyperlink" Target="https://ko.wikipedia.org/wiki/%EC%9C%84%ED%82%A4%EB%B0%B1%EA%B3%BC:%EB%8F%99%EC%9D%8C%EC%9D%B4%EC%9D%98%EC%96%B4_%EB%AC%B8%EC%84%9C" TargetMode="External"/><Relationship Id="rId150" Type="http://schemas.openxmlformats.org/officeDocument/2006/relationships/hyperlink" Target="https://namu.wiki/w/%EC%97%AD%EC%B0%A8%EB%B3%84" TargetMode="External"/><Relationship Id="rId155" Type="http://schemas.openxmlformats.org/officeDocument/2006/relationships/hyperlink" Target="https://namu.wiki/w/%ED%98%90%EC%98%A4%EB%B2%94%EC%A3%84" TargetMode="External"/><Relationship Id="rId171" Type="http://schemas.openxmlformats.org/officeDocument/2006/relationships/hyperlink" Target="https://namu.wiki/w/%ED%9D%91%EC%9D%B8" TargetMode="External"/><Relationship Id="rId176" Type="http://schemas.openxmlformats.org/officeDocument/2006/relationships/hyperlink" Target="https://namu.wiki/w/%EC%B7%A8%ED%96%A5" TargetMode="External"/><Relationship Id="rId192" Type="http://schemas.openxmlformats.org/officeDocument/2006/relationships/hyperlink" Target="https://namu.wiki/w/%EC%95%BC%EB%8F%99" TargetMode="External"/><Relationship Id="rId197" Type="http://schemas.openxmlformats.org/officeDocument/2006/relationships/hyperlink" Target="https://namu.wiki/w/BDSM" TargetMode="External"/><Relationship Id="rId201" Type="http://schemas.openxmlformats.org/officeDocument/2006/relationships/theme" Target="theme/theme1.xml"/><Relationship Id="rId12" Type="http://schemas.openxmlformats.org/officeDocument/2006/relationships/hyperlink" Target="http://tip.daum.net/openknow/49838063" TargetMode="External"/><Relationship Id="rId17" Type="http://schemas.openxmlformats.org/officeDocument/2006/relationships/hyperlink" Target="https://ko.wikipedia.org/wiki/%EC%9C%84%ED%82%A4%EB%B0%B1%EA%B3%BC:%ED%99%95%EC%9D%B8_%EA%B0%80%EB%8A%A5" TargetMode="External"/><Relationship Id="rId33" Type="http://schemas.openxmlformats.org/officeDocument/2006/relationships/hyperlink" Target="https://ko.wikipedia.org/wiki/1984%EB%85%84_(%EC%86%8C%EC%84%A4)" TargetMode="External"/><Relationship Id="rId38" Type="http://schemas.openxmlformats.org/officeDocument/2006/relationships/hyperlink" Target="https://ko.wikipedia.org/wiki/%EC%9A%B0%EB%A6%AC%EB%93%A4" TargetMode="External"/><Relationship Id="rId59" Type="http://schemas.openxmlformats.org/officeDocument/2006/relationships/hyperlink" Target="https://ko.wikipedia.org/wiki/%EC%9C%84%ED%82%A4%EB%B0%B1%EA%B3%BC:%EC%8B%A0%EB%A2%B0%ED%95%A0_%EC%88%98_%EC%9E%88%EB%8A%94_%EC%B6%9C%EC%B2%98" TargetMode="External"/><Relationship Id="rId103" Type="http://schemas.openxmlformats.org/officeDocument/2006/relationships/hyperlink" Target="https://ko.wikipedia.org/wiki/%EC%9E%84%EA%B8%88%EC%B0%A8%EB%B3%84" TargetMode="External"/><Relationship Id="rId108" Type="http://schemas.openxmlformats.org/officeDocument/2006/relationships/hyperlink" Target="https://ko.wikipedia.org/w/index.php?title=%EC%9D%BC%EC%B0%A8%EB%B3%84&amp;action=edit&amp;redlink=1" TargetMode="External"/><Relationship Id="rId124" Type="http://schemas.openxmlformats.org/officeDocument/2006/relationships/hyperlink" Target="https://namu.wiki/w/%EB%8C%80%ED%95%9C%EB%AF%BC%EA%B5%AD" TargetMode="External"/><Relationship Id="rId129" Type="http://schemas.openxmlformats.org/officeDocument/2006/relationships/hyperlink" Target="https://namu.wiki/w/%ED%9E%88%EC%8A%A4%ED%8C%A8%EB%8B%89" TargetMode="External"/><Relationship Id="rId54" Type="http://schemas.openxmlformats.org/officeDocument/2006/relationships/hyperlink" Target="https://ko.wikipedia.org/wiki/%EC%A6%9D%EC%98%A4%EC%96%B8%EC%84%A4" TargetMode="External"/><Relationship Id="rId70" Type="http://schemas.openxmlformats.org/officeDocument/2006/relationships/hyperlink" Target="https://ko.wikipedia.org/wiki/%ED%8C%8C%EB%A6%AC_(%EB%8F%84%EC%8B%9C)" TargetMode="External"/><Relationship Id="rId75" Type="http://schemas.openxmlformats.org/officeDocument/2006/relationships/hyperlink" Target="https://ko.wikipedia.org/w/index.php?title=%EB%A8%B8%EC%8A%A4_%EC%BB%A4%EB%8B%9D%ED%96%84&amp;action=edit&amp;redlink=1" TargetMode="External"/><Relationship Id="rId91" Type="http://schemas.openxmlformats.org/officeDocument/2006/relationships/hyperlink" Target="https://ko.wikipedia.org/wiki/%EC%A2%85%EA%B5%90" TargetMode="External"/><Relationship Id="rId96" Type="http://schemas.openxmlformats.org/officeDocument/2006/relationships/hyperlink" Target="https://ko.wikipedia.org/wiki/%EC%84%B1%EB%B3%84" TargetMode="External"/><Relationship Id="rId140" Type="http://schemas.openxmlformats.org/officeDocument/2006/relationships/hyperlink" Target="https://namu.wiki/w/%EC%9E%A5%EC%95%A0%EC%9D%B8%20%EC%B0%A8%EB%B3%84" TargetMode="External"/><Relationship Id="rId145" Type="http://schemas.openxmlformats.org/officeDocument/2006/relationships/hyperlink" Target="https://namu.wiki/w/%EC%82%AC%ED%9A%8C%EC%A0%81%20%EC%95%BD%EC%9E%90" TargetMode="External"/><Relationship Id="rId161" Type="http://schemas.openxmlformats.org/officeDocument/2006/relationships/hyperlink" Target="https://namu.wiki/w/%EC%9D%B4%EC%8A%AC%EB%9D%BC%EB%AA%A8%ED%8F%AC%EB%B9%84%EC%95%84" TargetMode="External"/><Relationship Id="rId166" Type="http://schemas.openxmlformats.org/officeDocument/2006/relationships/hyperlink" Target="https://namu.wiki/w/%EC%B7%A8%ED%96%A5" TargetMode="External"/><Relationship Id="rId182" Type="http://schemas.openxmlformats.org/officeDocument/2006/relationships/hyperlink" Target="https://namu.wiki/edit/BDSM?section=3" TargetMode="External"/><Relationship Id="rId187" Type="http://schemas.openxmlformats.org/officeDocument/2006/relationships/hyperlink" Target="https://namu.wiki/w/%EB%B3%80%ED%83%9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ko.wikipedia.org/wiki/%EB%94%94%EC%8A%A4%ED%86%A0%ED%94%BC%EC%95%84" TargetMode="External"/><Relationship Id="rId28" Type="http://schemas.openxmlformats.org/officeDocument/2006/relationships/hyperlink" Target="https://ko.wikipedia.org/wiki/%EB%A9%8B%EC%A7%84_%EC%8B%A0%EC%84%B8%EA%B3%84" TargetMode="External"/><Relationship Id="rId49" Type="http://schemas.openxmlformats.org/officeDocument/2006/relationships/hyperlink" Target="https://ko.wikipedia.org/wiki/%EC%9D%B4%EC%A4%91%EC%82%AC%EA%B3%A0" TargetMode="External"/><Relationship Id="rId114" Type="http://schemas.openxmlformats.org/officeDocument/2006/relationships/hyperlink" Target="https://namu.wiki/w/%EC%B0%A8%EB%B3%84" TargetMode="External"/><Relationship Id="rId119" Type="http://schemas.openxmlformats.org/officeDocument/2006/relationships/hyperlink" Target="https://namu.wiki/w/%EC%A7%80%EA%B5%AC" TargetMode="External"/><Relationship Id="rId44" Type="http://schemas.openxmlformats.org/officeDocument/2006/relationships/hyperlink" Target="https://ko.wikipedia.org/wiki/%EB%B9%85_%EB%B8%8C%EB%9D%BC%EB%8D%94" TargetMode="External"/><Relationship Id="rId60" Type="http://schemas.openxmlformats.org/officeDocument/2006/relationships/hyperlink" Target="https://ko.wikipedia.org/wiki/%EC%9C%84%ED%82%A4%EB%B0%B1%EA%B3%BC:%ED%99%95%EC%9D%B8_%EA%B0%80%EB%8A%A5" TargetMode="External"/><Relationship Id="rId65" Type="http://schemas.openxmlformats.org/officeDocument/2006/relationships/hyperlink" Target="https://ko.wikipedia.org/wiki/%EC%A1%B0%EC%A7%80_%EC%98%A4%EC%9B%B0" TargetMode="External"/><Relationship Id="rId81" Type="http://schemas.openxmlformats.org/officeDocument/2006/relationships/hyperlink" Target="https://ko.wikipedia.org/wiki/KBS_%EC%A0%9C1TV" TargetMode="External"/><Relationship Id="rId86" Type="http://schemas.openxmlformats.org/officeDocument/2006/relationships/image" Target="media/image3.png"/><Relationship Id="rId130" Type="http://schemas.openxmlformats.org/officeDocument/2006/relationships/hyperlink" Target="https://namu.wiki/w/%ED%95%9C%EA%B5%AD" TargetMode="External"/><Relationship Id="rId135" Type="http://schemas.openxmlformats.org/officeDocument/2006/relationships/hyperlink" Target="https://namu.wiki/w/%ED%98%B8%EC%A3%BC" TargetMode="External"/><Relationship Id="rId151" Type="http://schemas.openxmlformats.org/officeDocument/2006/relationships/hyperlink" Target="https://namu.wiki/w/%EC%99%B8%EB%AA%A8%EC%A7%80%EC%83%81%EC%A3%BC%EC%9D%98" TargetMode="External"/><Relationship Id="rId156" Type="http://schemas.openxmlformats.org/officeDocument/2006/relationships/hyperlink" Target="https://namu.wiki/w/%EC%A6%9D%EC%98%A4%EB%B0%9C%EC%96%B8" TargetMode="External"/><Relationship Id="rId177" Type="http://schemas.openxmlformats.org/officeDocument/2006/relationships/hyperlink" Target="https://namu.wiki/w/%EB%84%A4%EC%9D%B4%EB%B2%84" TargetMode="External"/><Relationship Id="rId198" Type="http://schemas.openxmlformats.org/officeDocument/2006/relationships/hyperlink" Target="http://www.hani.co.kr/arti/society/society_general/446335.html" TargetMode="External"/><Relationship Id="rId172" Type="http://schemas.openxmlformats.org/officeDocument/2006/relationships/hyperlink" Target="https://namu.wiki/w/%EC%97%AC%EC%84%B1" TargetMode="External"/><Relationship Id="rId193" Type="http://schemas.openxmlformats.org/officeDocument/2006/relationships/hyperlink" Target="https://namu.wiki/w/%EB%8F%99%EC%84%B1%EC%95%A0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ko.wikipedia.org/wiki/%ED%86%A0%EB%A1%A0:1984%EB%85%84_(%EC%86%8C%EC%84%A4)" TargetMode="External"/><Relationship Id="rId39" Type="http://schemas.openxmlformats.org/officeDocument/2006/relationships/hyperlink" Target="https://ko.wikipedia.org/wiki/%ED%94%84%EB%9E%91%EC%8A%A4%EC%96%B4" TargetMode="External"/><Relationship Id="rId109" Type="http://schemas.openxmlformats.org/officeDocument/2006/relationships/hyperlink" Target="https://ko.wikipedia.org/wiki/%EB%8F%99%EC%84%B1%EC%95%A0_%ED%98%90%EC%98%A4" TargetMode="External"/><Relationship Id="rId34" Type="http://schemas.openxmlformats.org/officeDocument/2006/relationships/hyperlink" Target="https://ko.wikipedia.org/wiki/1984%EB%85%84_(%EC%86%8C%EC%84%A4)" TargetMode="External"/><Relationship Id="rId50" Type="http://schemas.openxmlformats.org/officeDocument/2006/relationships/hyperlink" Target="https://ko.wikipedia.org/w/index.php?title=1984%EB%85%84_(%EC%86%8C%EC%84%A4)&amp;action=edit&amp;section=3" TargetMode="External"/><Relationship Id="rId55" Type="http://schemas.openxmlformats.org/officeDocument/2006/relationships/hyperlink" Target="https://ko.wikipedia.org/wiki/%EC%9D%B4%EC%A4%91%EC%82%AC%EA%B3%A0" TargetMode="External"/><Relationship Id="rId76" Type="http://schemas.openxmlformats.org/officeDocument/2006/relationships/hyperlink" Target="https://ko.wikipedia.org/w/index.php?title=%EC%83%AC%EB%9F%BF_%EB%AC%B4%EC%96%B4%EB%A7%A8&amp;action=edit&amp;redlink=1" TargetMode="External"/><Relationship Id="rId97" Type="http://schemas.openxmlformats.org/officeDocument/2006/relationships/hyperlink" Target="https://ko.wikipedia.org/wiki/%EC%82%AC%ED%9A%8C%EC%A0%81_%EC%84%B1" TargetMode="External"/><Relationship Id="rId104" Type="http://schemas.openxmlformats.org/officeDocument/2006/relationships/hyperlink" Target="https://ko.wikipedia.org/wiki/%EC%A7%81%EC%97%85%EC%B0%A8%EB%B3%84" TargetMode="External"/><Relationship Id="rId120" Type="http://schemas.openxmlformats.org/officeDocument/2006/relationships/hyperlink" Target="https://namu.wiki/w/%EA%B0%9C" TargetMode="External"/><Relationship Id="rId125" Type="http://schemas.openxmlformats.org/officeDocument/2006/relationships/hyperlink" Target="https://namu.wiki/w/%EC%9D%BC%EB%B3%B8" TargetMode="External"/><Relationship Id="rId141" Type="http://schemas.openxmlformats.org/officeDocument/2006/relationships/hyperlink" Target="https://namu.wiki/w/%ED%8E%B8%EA%B2%AC%20%EB%B0%8F%20%EA%B3%A0%EC%A0%95%EA%B4%80%EB%85%90" TargetMode="External"/><Relationship Id="rId146" Type="http://schemas.openxmlformats.org/officeDocument/2006/relationships/hyperlink" Target="https://namu.wiki/w/%EC%84%B1%EC%B0%A8%EB%B3%84" TargetMode="External"/><Relationship Id="rId167" Type="http://schemas.openxmlformats.org/officeDocument/2006/relationships/hyperlink" Target="https://namu.wiki/w/%EC%B0%A8%EB%B3%84" TargetMode="External"/><Relationship Id="rId188" Type="http://schemas.openxmlformats.org/officeDocument/2006/relationships/hyperlink" Target="https://namu.wiki/w/BDSM" TargetMode="External"/><Relationship Id="rId7" Type="http://schemas.openxmlformats.org/officeDocument/2006/relationships/hyperlink" Target="https://ko.wikipedia.org/wiki/%EC%A1%B0%EC%A7%80_%EC%98%A4%EC%9B%B0" TargetMode="External"/><Relationship Id="rId71" Type="http://schemas.openxmlformats.org/officeDocument/2006/relationships/hyperlink" Target="https://ko.wikipedia.org/wiki/%EC%A1%B0%EB%A5%B4%EC%A3%BC_%ED%90%81%ED%94%BC%EB%91%90_%EC%84%BC%ED%84%B0" TargetMode="External"/><Relationship Id="rId92" Type="http://schemas.openxmlformats.org/officeDocument/2006/relationships/hyperlink" Target="https://ko.wikipedia.org/wiki/%EC%9E%A5%EC%95%A0" TargetMode="External"/><Relationship Id="rId162" Type="http://schemas.openxmlformats.org/officeDocument/2006/relationships/hyperlink" Target="https://namu.wiki/w/%EB%AF%B8%EB%9E%98%EC%86%8C%EB%85%80" TargetMode="External"/><Relationship Id="rId183" Type="http://schemas.openxmlformats.org/officeDocument/2006/relationships/hyperlink" Target="https://namu.wiki/w/%EC%BB%A4%EB%AE%A4%EB%8B%88%ED%8B%B0" TargetMode="External"/><Relationship Id="rId2" Type="http://schemas.openxmlformats.org/officeDocument/2006/relationships/styles" Target="styles.xml"/><Relationship Id="rId29" Type="http://schemas.openxmlformats.org/officeDocument/2006/relationships/hyperlink" Target="https://ko.wikipedia.org/wiki/%EB%94%94%EC%8A%A4%ED%86%A0%ED%94%BC%EC%95%84" TargetMode="External"/><Relationship Id="rId24" Type="http://schemas.openxmlformats.org/officeDocument/2006/relationships/hyperlink" Target="https://ko.wikipedia.org/wiki/%EC%86%8C%EC%84%A4" TargetMode="External"/><Relationship Id="rId40" Type="http://schemas.openxmlformats.org/officeDocument/2006/relationships/hyperlink" Target="https://ko.wikipedia.org/w/index.php?title=%EC%BA%90%EC%84%9C%EB%A6%B0_%EB%B2%84%EB%93%9C%ED%82%A8&amp;action=edit&amp;redlink=1" TargetMode="External"/><Relationship Id="rId45" Type="http://schemas.openxmlformats.org/officeDocument/2006/relationships/hyperlink" Target="https://ko.wikipedia.org/w/index.php?title=%EA%B3%A8%EB%93%9C%EC%8A%88%ED%83%80%EC%9D%B8&amp;action=edit&amp;redlink=1" TargetMode="External"/><Relationship Id="rId66" Type="http://schemas.openxmlformats.org/officeDocument/2006/relationships/hyperlink" Target="https://ko.wikipedia.org/wiki/1984%EB%85%84_(%EC%86%8C%EC%84%A4)" TargetMode="External"/><Relationship Id="rId87" Type="http://schemas.openxmlformats.org/officeDocument/2006/relationships/hyperlink" Target="https://ko.wikipedia.org/wiki/%EB%B6%88%EA%B5%90_%EC%9A%A9%EC%96%B4_%EB%AA%A9%EB%A1%9D/%E3%85%8A" TargetMode="External"/><Relationship Id="rId110" Type="http://schemas.openxmlformats.org/officeDocument/2006/relationships/hyperlink" Target="https://ko.wikipedia.org/wiki/%EC%B0%A8%EB%B3%84" TargetMode="External"/><Relationship Id="rId115" Type="http://schemas.openxmlformats.org/officeDocument/2006/relationships/hyperlink" Target="https://namu.wiki/edit/%EC%B0%A8%EB%B3%84?section=1" TargetMode="External"/><Relationship Id="rId131" Type="http://schemas.openxmlformats.org/officeDocument/2006/relationships/hyperlink" Target="https://namu.wiki/w/%EC%9D%BC%EB%B3%B8" TargetMode="External"/><Relationship Id="rId136" Type="http://schemas.openxmlformats.org/officeDocument/2006/relationships/hyperlink" Target="https://namu.wiki/w/%EB%89%B4%EC%A7%88%EB%9E%9C%EB%93%9C" TargetMode="External"/><Relationship Id="rId157" Type="http://schemas.openxmlformats.org/officeDocument/2006/relationships/hyperlink" Target="https://namu.wiki/w/%EC%A0%9C%EB%85%B8%ED%8F%AC%EB%B9%84%EC%95%84" TargetMode="External"/><Relationship Id="rId178" Type="http://schemas.openxmlformats.org/officeDocument/2006/relationships/hyperlink" Target="https://namu.wiki/w/%ED%8F%AC%ED%84%B8%20%EC%82%AC%EC%9D%B4%ED%8A%B8" TargetMode="External"/><Relationship Id="rId61" Type="http://schemas.openxmlformats.org/officeDocument/2006/relationships/hyperlink" Target="https://ko.wikipedia.org/w/index.php?title=%ED%86%A0%EB%A1%A0:%EA%B5%BF%EB%AA%A8%EB%8B%9D_%EB%AF%B8%EC%8A%A4%ED%84%B0_%EC%98%A4%EC%9B%B0&amp;action=edit&amp;redlink=1" TargetMode="External"/><Relationship Id="rId82" Type="http://schemas.openxmlformats.org/officeDocument/2006/relationships/hyperlink" Target="https://ko.wikipedia.org/wiki/%EA%B5%BF%EB%AA%A8%EB%8B%9D_%EB%AF%B8%EC%8A%A4%ED%84%B0_%EC%98%A4%EC%9B%B0" TargetMode="External"/><Relationship Id="rId152" Type="http://schemas.openxmlformats.org/officeDocument/2006/relationships/hyperlink" Target="https://namu.wiki/w/%EC%9D%B4%EC%A4%91%EC%9E%A3%EB%8C%80" TargetMode="External"/><Relationship Id="rId173" Type="http://schemas.openxmlformats.org/officeDocument/2006/relationships/hyperlink" Target="https://namu.wiki/w/%EB%B0%B0%EC%B6%94%EA%B9%80%EC%B9%98" TargetMode="External"/><Relationship Id="rId194" Type="http://schemas.openxmlformats.org/officeDocument/2006/relationships/hyperlink" Target="https://namu.wiki/w/%EC%84%B1%20%EC%86%8C%EC%88%98%EC%9E%90" TargetMode="External"/><Relationship Id="rId199" Type="http://schemas.openxmlformats.org/officeDocument/2006/relationships/hyperlink" Target="https://namu.wiki/w/%EC%9D%B8%EC%83%9D%EC%9D%80%20%EC%95%84%EB%A6%84%EB%8B%A4%EC%9B%8C(%EB%93%9C%EB%9D%BC%EB%A7%88)" TargetMode="External"/><Relationship Id="rId19" Type="http://schemas.openxmlformats.org/officeDocument/2006/relationships/hyperlink" Target="https://commons.wikimedia.org/wiki/File:1984_fictious_world_map.png?uselang=ko" TargetMode="External"/><Relationship Id="rId14" Type="http://schemas.openxmlformats.org/officeDocument/2006/relationships/hyperlink" Target="https://ko.wikipedia.org/wiki/%EC%9C%84%ED%82%A4%EB%B0%B1%EA%B3%BC:%EC%B6%9C%EC%B2%98_%EB%B0%9D%ED%9E%88%EA%B8%B0" TargetMode="External"/><Relationship Id="rId30" Type="http://schemas.openxmlformats.org/officeDocument/2006/relationships/hyperlink" Target="https://ko.wikipedia.org/wiki/1984%EB%85%84_(%EC%86%8C%EC%84%A4)" TargetMode="External"/><Relationship Id="rId35" Type="http://schemas.openxmlformats.org/officeDocument/2006/relationships/hyperlink" Target="https://ko.wikipedia.org/wiki/1984%EB%85%84_(%EC%86%8C%EC%84%A4)" TargetMode="External"/><Relationship Id="rId56" Type="http://schemas.openxmlformats.org/officeDocument/2006/relationships/hyperlink" Target="https://ko.wikipedia.org/wiki/1984%EB%85%84_(%EC%86%8C%EC%84%A4)" TargetMode="External"/><Relationship Id="rId77" Type="http://schemas.openxmlformats.org/officeDocument/2006/relationships/hyperlink" Target="https://ko.wikipedia.org/wiki/%EB%A1%9C%EB%A6%AC_%EC%95%A4%EB%8D%94%EC%8A%A8" TargetMode="External"/><Relationship Id="rId100" Type="http://schemas.openxmlformats.org/officeDocument/2006/relationships/hyperlink" Target="https://ko.wikipedia.org/wiki/%EC%9D%B4%EB%85%90" TargetMode="External"/><Relationship Id="rId105" Type="http://schemas.openxmlformats.org/officeDocument/2006/relationships/hyperlink" Target="https://ko.wikipedia.org/wiki/%EB%82%A8%EC%84%B1%EC%A3%BC%EC%9D%98" TargetMode="External"/><Relationship Id="rId126" Type="http://schemas.openxmlformats.org/officeDocument/2006/relationships/hyperlink" Target="https://namu.wiki/w/%EB%8C%80%EB%A7%8C" TargetMode="External"/><Relationship Id="rId147" Type="http://schemas.openxmlformats.org/officeDocument/2006/relationships/hyperlink" Target="https://namu.wiki/w/%EC%8B%A0%EB%B6%84%EC%A0%9C%EB%8F%84" TargetMode="External"/><Relationship Id="rId168" Type="http://schemas.openxmlformats.org/officeDocument/2006/relationships/hyperlink" Target="https://namu.wiki/w/%EC%B7%A8%ED%96%A5%EC%9E%85%EB%8B%88%EB%8B%A4%20%EC%A1%B4%EC%A4%91%ED%95%B4%EC%A3%BC%EC%8B%9C%EC%A3%A0" TargetMode="External"/><Relationship Id="rId8" Type="http://schemas.openxmlformats.org/officeDocument/2006/relationships/hyperlink" Target="https://ko.wikipedia.org/wiki/1984%EB%85%84_(%EC%86%8C%EC%84%A4)" TargetMode="External"/><Relationship Id="rId51" Type="http://schemas.openxmlformats.org/officeDocument/2006/relationships/hyperlink" Target="https://ko.wikipedia.org/w/index.php?title=1984%EB%85%84_(%EC%86%8C%EC%84%A4)&amp;action=edit&amp;section=4" TargetMode="External"/><Relationship Id="rId72" Type="http://schemas.openxmlformats.org/officeDocument/2006/relationships/hyperlink" Target="https://ko.wikipedia.org/wiki/%EC%9A%94%EC%A0%9C%ED%94%84_%EB%B3%B4%EC%9D%B4%EC%8A%A4" TargetMode="External"/><Relationship Id="rId93" Type="http://schemas.openxmlformats.org/officeDocument/2006/relationships/hyperlink" Target="https://ko.wikipedia.org/wiki/%EB%82%98%EC%9D%B4" TargetMode="External"/><Relationship Id="rId98" Type="http://schemas.openxmlformats.org/officeDocument/2006/relationships/hyperlink" Target="https://ko.wikipedia.org/wiki/%EC%9D%B8%EC%A2%85" TargetMode="External"/><Relationship Id="rId121" Type="http://schemas.openxmlformats.org/officeDocument/2006/relationships/hyperlink" Target="https://namu.wiki/w/%EA%B3%A0%EC%96%91%EC%9D%B4" TargetMode="External"/><Relationship Id="rId142" Type="http://schemas.openxmlformats.org/officeDocument/2006/relationships/hyperlink" Target="https://namu.wiki/w/%ED%98%90%EC%98%A4" TargetMode="External"/><Relationship Id="rId163" Type="http://schemas.openxmlformats.org/officeDocument/2006/relationships/hyperlink" Target="https://namu.wiki/w/%ED%8E%B8%EC%95%A0" TargetMode="External"/><Relationship Id="rId184" Type="http://schemas.openxmlformats.org/officeDocument/2006/relationships/hyperlink" Target="https://namu.wiki/w/%EC%B9%B4%ED%8E%98" TargetMode="External"/><Relationship Id="rId189" Type="http://schemas.openxmlformats.org/officeDocument/2006/relationships/hyperlink" Target="https://namu.wiki/w/BDSM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ko.wikipedia.org/wiki/1984%EB%85%84" TargetMode="External"/><Relationship Id="rId46" Type="http://schemas.openxmlformats.org/officeDocument/2006/relationships/hyperlink" Target="https://ko.wikipedia.org/w/index.php?title=1984%EB%85%84_(%EC%86%8C%EC%84%A4)&amp;action=edit&amp;section=2" TargetMode="External"/><Relationship Id="rId67" Type="http://schemas.openxmlformats.org/officeDocument/2006/relationships/hyperlink" Target="https://ko.wikipedia.org/wiki/%EA%B5%BF%EB%AA%A8%EB%8B%9D_%EB%AF%B8%EC%8A%A4%ED%84%B0_%EC%98%A4%EC%9B%B0" TargetMode="External"/><Relationship Id="rId116" Type="http://schemas.openxmlformats.org/officeDocument/2006/relationships/hyperlink" Target="https://namu.wiki/w/%EC%8B%A0%EB%B6%84%EC%A0%9C%EB%8F%84" TargetMode="External"/><Relationship Id="rId137" Type="http://schemas.openxmlformats.org/officeDocument/2006/relationships/hyperlink" Target="https://namu.wiki/w/%EC%97%AD%EC%B0%A8%EB%B3%84" TargetMode="External"/><Relationship Id="rId158" Type="http://schemas.openxmlformats.org/officeDocument/2006/relationships/hyperlink" Target="https://namu.wiki/w/%ED%98%B8%EB%AA%A8%ED%8F%AC%EB%B9%84%EC%95%84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ko.wikipedia.org/w/index.php?title=%EB%82%98%EC%B9%98%EC%9D%98_%EB%B0%A4&amp;action=edit&amp;redlink=1" TargetMode="External"/><Relationship Id="rId62" Type="http://schemas.openxmlformats.org/officeDocument/2006/relationships/hyperlink" Target="https://ko.wikipedia.org/wiki/%EB%B0%B1%EB%82%A8%EC%A4%80" TargetMode="External"/><Relationship Id="rId83" Type="http://schemas.openxmlformats.org/officeDocument/2006/relationships/hyperlink" Target="https://ko.wikipedia.org/wiki/%EA%B5%BF%EB%AA%A8%EB%8B%9D_%EB%AF%B8%EC%8A%A4%ED%84%B0_%EC%98%A4%EC%9B%B0" TargetMode="External"/><Relationship Id="rId88" Type="http://schemas.openxmlformats.org/officeDocument/2006/relationships/hyperlink" Target="https://commons.wikimedia.org/wiki/File:20051129_northlake-il5.jpg?uselang=ko" TargetMode="External"/><Relationship Id="rId111" Type="http://schemas.openxmlformats.org/officeDocument/2006/relationships/hyperlink" Target="https://namu.wiki/w/%EC%97%90%EB%AF%B8%EB%84%B4" TargetMode="External"/><Relationship Id="rId132" Type="http://schemas.openxmlformats.org/officeDocument/2006/relationships/hyperlink" Target="https://namu.wiki/w/%EB%8C%80%EB%A7%8C" TargetMode="External"/><Relationship Id="rId153" Type="http://schemas.openxmlformats.org/officeDocument/2006/relationships/hyperlink" Target="https://namu.wiki/w/%EC%9D%B8%EC%A2%85%EC%B0%A8%EB%B3%84" TargetMode="External"/><Relationship Id="rId174" Type="http://schemas.openxmlformats.org/officeDocument/2006/relationships/hyperlink" Target="https://namu.wiki/w/%EC%95%84%EB%A9%94%EB%A6%AC%EC%B9%B4%EB%85%B8" TargetMode="External"/><Relationship Id="rId179" Type="http://schemas.openxmlformats.org/officeDocument/2006/relationships/hyperlink" Target="https://namu.wiki/w/%EA%B7%B8%EB%9F%B0%20%EA%B1%B0%20%EC%97%86%EB%8B%A4" TargetMode="External"/><Relationship Id="rId195" Type="http://schemas.openxmlformats.org/officeDocument/2006/relationships/hyperlink" Target="https://namu.wiki/w/%EC%9D%B4%EC%84%B1%EC%95%A0%EC%9E%90" TargetMode="External"/><Relationship Id="rId190" Type="http://schemas.openxmlformats.org/officeDocument/2006/relationships/hyperlink" Target="https://namu.wiki/w/BDSM" TargetMode="External"/><Relationship Id="rId15" Type="http://schemas.openxmlformats.org/officeDocument/2006/relationships/hyperlink" Target="https://ko.wikipedia.org/w/index.php?title=1984%EB%85%84_(%EC%86%8C%EC%84%A4)&amp;action=edit" TargetMode="External"/><Relationship Id="rId36" Type="http://schemas.openxmlformats.org/officeDocument/2006/relationships/hyperlink" Target="https://ko.wikipedia.org/w/index.php?title=1984%EB%85%84_(%EC%86%8C%EC%84%A4)&amp;action=edit&amp;section=1" TargetMode="External"/><Relationship Id="rId57" Type="http://schemas.openxmlformats.org/officeDocument/2006/relationships/hyperlink" Target="https://ko.wikipedia.org/wiki/%EC%9C%84%ED%82%A4%EB%B0%B1%EA%B3%BC:%EC%B6%9C%EC%B2%98_%EB%B0%9D%ED%9E%88%EA%B8%B0" TargetMode="External"/><Relationship Id="rId106" Type="http://schemas.openxmlformats.org/officeDocument/2006/relationships/hyperlink" Target="https://ko.wikipedia.org/wiki/%EC%9A%B0%EC%83%9D%ED%95%99" TargetMode="External"/><Relationship Id="rId127" Type="http://schemas.openxmlformats.org/officeDocument/2006/relationships/hyperlink" Target="https://namu.wiki/w/%EB%AF%B8%EA%B5%AD" TargetMode="External"/><Relationship Id="rId10" Type="http://schemas.openxmlformats.org/officeDocument/2006/relationships/hyperlink" Target="https://ko.wikipedia.org/wiki/%EB%B9%85_%EB%B8%8C%EB%9D%BC%EB%8D%94_(%ED%85%94%EB%A0%88%EB%B9%84%EC%A0%84_%ED%94%84%EB%A1%9C%EA%B7%B8%EB%9E%A8)" TargetMode="External"/><Relationship Id="rId31" Type="http://schemas.openxmlformats.org/officeDocument/2006/relationships/hyperlink" Target="https://ko.wikipedia.org/wiki/1984%EB%85%84_(%EC%86%8C%EC%84%A4)" TargetMode="External"/><Relationship Id="rId52" Type="http://schemas.openxmlformats.org/officeDocument/2006/relationships/hyperlink" Target="https://ko.wikipedia.org/wiki/%EC%8B%A0%EC%96%B4_(1984%EB%85%84)" TargetMode="External"/><Relationship Id="rId73" Type="http://schemas.openxmlformats.org/officeDocument/2006/relationships/hyperlink" Target="https://ko.wikipedia.org/wiki/%EB%89%B4%EC%9A%95" TargetMode="External"/><Relationship Id="rId78" Type="http://schemas.openxmlformats.org/officeDocument/2006/relationships/hyperlink" Target="https://ko.wikipedia.org/wiki/%EC%9D%B4%EB%B8%8C_%EB%AA%BD%ED%83%95" TargetMode="External"/><Relationship Id="rId94" Type="http://schemas.openxmlformats.org/officeDocument/2006/relationships/hyperlink" Target="https://ko.wikipedia.org/wiki/%ED%98%95" TargetMode="External"/><Relationship Id="rId99" Type="http://schemas.openxmlformats.org/officeDocument/2006/relationships/hyperlink" Target="https://ko.wikipedia.org/wiki/%EC%8B%A0%EC%B2%B4" TargetMode="External"/><Relationship Id="rId101" Type="http://schemas.openxmlformats.org/officeDocument/2006/relationships/hyperlink" Target="https://ko.wikipedia.org/wiki/%EC%B0%A8%EB%B3%84" TargetMode="External"/><Relationship Id="rId122" Type="http://schemas.openxmlformats.org/officeDocument/2006/relationships/hyperlink" Target="https://namu.wiki/w/%EC%9B%90%EC%88%AD%EC%9D%B4" TargetMode="External"/><Relationship Id="rId143" Type="http://schemas.openxmlformats.org/officeDocument/2006/relationships/hyperlink" Target="https://namu.wiki/w/%EB%82%98%EC%9D%B4%20%EC%A0%9C%ED%95%9C" TargetMode="External"/><Relationship Id="rId148" Type="http://schemas.openxmlformats.org/officeDocument/2006/relationships/hyperlink" Target="https://namu.wiki/w/%EB%82%A8%EC%84%B1%ED%98%90%EC%98%A4" TargetMode="External"/><Relationship Id="rId164" Type="http://schemas.openxmlformats.org/officeDocument/2006/relationships/hyperlink" Target="https://namu.wiki/w/%EC%B0%A8%EB%B3%84" TargetMode="External"/><Relationship Id="rId169" Type="http://schemas.openxmlformats.org/officeDocument/2006/relationships/hyperlink" Target="https://namu.wiki/w/%EB%B0%B1%EC%9D%B8" TargetMode="External"/><Relationship Id="rId185" Type="http://schemas.openxmlformats.org/officeDocument/2006/relationships/hyperlink" Target="https://namu.wiki/w/%ED%8A%B8%EC%9C%84%ED%84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B%B9%85_%EB%B8%8C%EB%9D%BC%EB%8D%94_(1984%EB%85%84)" TargetMode="External"/><Relationship Id="rId180" Type="http://schemas.openxmlformats.org/officeDocument/2006/relationships/hyperlink" Target="https://namu.wiki/w/%EC%82%AC%ED%9A%8C%EC%8B%AC%EB%A6%AC%ED%95%99" TargetMode="External"/><Relationship Id="rId26" Type="http://schemas.openxmlformats.org/officeDocument/2006/relationships/hyperlink" Target="https://ko.wikipedia.org/wiki/%EC%A0%84%EC%B2%B4%EC%A3%BC%EC%9D%98" TargetMode="External"/><Relationship Id="rId47" Type="http://schemas.openxmlformats.org/officeDocument/2006/relationships/hyperlink" Target="https://ko.wikipedia.org/wiki/%EB%B3%BC%EC%85%B0%EB%B9%84%EC%A6%98" TargetMode="External"/><Relationship Id="rId68" Type="http://schemas.openxmlformats.org/officeDocument/2006/relationships/hyperlink" Target="https://ko.wikipedia.org/wiki/1988%EB%85%84_%ED%95%98%EA%B3%84_%EC%98%AC%EB%A6%BC%ED%94%BD" TargetMode="External"/><Relationship Id="rId89" Type="http://schemas.openxmlformats.org/officeDocument/2006/relationships/image" Target="media/image4.jpeg"/><Relationship Id="rId112" Type="http://schemas.openxmlformats.org/officeDocument/2006/relationships/hyperlink" Target="https://namu.wiki/w/%EC%A1%B0%EC%A7%80%20%EC%98%A4%EC%9B%B0" TargetMode="External"/><Relationship Id="rId133" Type="http://schemas.openxmlformats.org/officeDocument/2006/relationships/hyperlink" Target="https://namu.wiki/w/%EC%98%81%EA%B5%AD" TargetMode="External"/><Relationship Id="rId154" Type="http://schemas.openxmlformats.org/officeDocument/2006/relationships/hyperlink" Target="https://namu.wiki/w/%EC%B0%A8%EB%B3%84%EA%B8%88%EC%A7%80%EB%B2%95%20%EA%B4%80%EB%A0%A8%20%EB%85%BC%EB%9E%80" TargetMode="External"/><Relationship Id="rId175" Type="http://schemas.openxmlformats.org/officeDocument/2006/relationships/hyperlink" Target="https://namu.wiki/w/%EC%9D%B8%EC%A2%85%20%EC%B0%A8%EB%B3%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5035</Words>
  <Characters>28704</Characters>
  <Application>Microsoft Office Word</Application>
  <DocSecurity>0</DocSecurity>
  <Lines>239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행복맘</dc:creator>
  <cp:lastModifiedBy>행복맘</cp:lastModifiedBy>
  <cp:revision>6</cp:revision>
  <dcterms:created xsi:type="dcterms:W3CDTF">2016-11-02T13:38:00Z</dcterms:created>
  <dcterms:modified xsi:type="dcterms:W3CDTF">2016-11-02T14:48:00Z</dcterms:modified>
</cp:coreProperties>
</file>