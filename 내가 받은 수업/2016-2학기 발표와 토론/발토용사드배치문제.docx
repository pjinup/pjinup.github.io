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627" w:rsidRDefault="00F72627">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발표와 토론</w:t>
      </w:r>
    </w:p>
    <w:p w:rsidR="00F72627" w:rsidRDefault="00F72627">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 xml:space="preserve">1. </w:t>
      </w:r>
      <w:proofErr w:type="spellStart"/>
      <w:r>
        <w:rPr>
          <w:rFonts w:ascii="굴림" w:eastAsia="굴림" w:hAnsi="굴림" w:cs="굴림" w:hint="eastAsia"/>
          <w:color w:val="727272"/>
          <w:kern w:val="0"/>
          <w:sz w:val="28"/>
          <w:szCs w:val="28"/>
        </w:rPr>
        <w:t>사드에</w:t>
      </w:r>
      <w:proofErr w:type="spellEnd"/>
      <w:r>
        <w:rPr>
          <w:rFonts w:ascii="굴림" w:eastAsia="굴림" w:hAnsi="굴림" w:cs="굴림" w:hint="eastAsia"/>
          <w:color w:val="727272"/>
          <w:kern w:val="0"/>
          <w:sz w:val="28"/>
          <w:szCs w:val="28"/>
        </w:rPr>
        <w:t xml:space="preserve"> 대해서</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t xml:space="preserve">1)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정의와 역할</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t xml:space="preserve">2)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구성요소</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t xml:space="preserve">3)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위력</w:t>
      </w:r>
    </w:p>
    <w:p w:rsidR="00F72627" w:rsidRDefault="00F72627">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 xml:space="preserve">2. </w:t>
      </w:r>
      <w:proofErr w:type="spellStart"/>
      <w:r w:rsidR="00EB0122">
        <w:rPr>
          <w:rFonts w:ascii="굴림" w:eastAsia="굴림" w:hAnsi="굴림" w:cs="굴림" w:hint="eastAsia"/>
          <w:color w:val="727272"/>
          <w:kern w:val="0"/>
          <w:sz w:val="28"/>
          <w:szCs w:val="28"/>
        </w:rPr>
        <w:t>사드의</w:t>
      </w:r>
      <w:proofErr w:type="spellEnd"/>
      <w:r w:rsidR="00EB0122">
        <w:rPr>
          <w:rFonts w:ascii="굴림" w:eastAsia="굴림" w:hAnsi="굴림" w:cs="굴림" w:hint="eastAsia"/>
          <w:color w:val="727272"/>
          <w:kern w:val="0"/>
          <w:sz w:val="28"/>
          <w:szCs w:val="28"/>
        </w:rPr>
        <w:t xml:space="preserve"> 이슈</w:t>
      </w:r>
    </w:p>
    <w:p w:rsidR="008C5382" w:rsidRDefault="008C538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t>1) 찬성</w:t>
      </w:r>
    </w:p>
    <w:p w:rsidR="008C5382" w:rsidRDefault="008C538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(1)국내</w:t>
      </w:r>
    </w:p>
    <w:p w:rsidR="008C5382" w:rsidRDefault="008C538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(2)국</w:t>
      </w:r>
      <w:r w:rsidR="006C2E4B">
        <w:rPr>
          <w:rFonts w:ascii="굴림" w:eastAsia="굴림" w:hAnsi="굴림" w:cs="굴림" w:hint="eastAsia"/>
          <w:color w:val="727272"/>
          <w:kern w:val="0"/>
          <w:sz w:val="28"/>
          <w:szCs w:val="28"/>
        </w:rPr>
        <w:t>외</w:t>
      </w:r>
    </w:p>
    <w:p w:rsidR="008C5382" w:rsidRDefault="008C5382" w:rsidP="008C5382">
      <w:pPr>
        <w:widowControl/>
        <w:wordWrap/>
        <w:autoSpaceDE/>
        <w:autoSpaceDN/>
        <w:ind w:firstLine="800"/>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2) 반대</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sidR="006C2E4B">
        <w:rPr>
          <w:rFonts w:ascii="굴림" w:eastAsia="굴림" w:hAnsi="굴림" w:cs="굴림" w:hint="eastAsia"/>
          <w:color w:val="727272"/>
          <w:kern w:val="0"/>
          <w:sz w:val="28"/>
          <w:szCs w:val="28"/>
        </w:rPr>
        <w:tab/>
      </w:r>
      <w:r w:rsidR="00E10CF8">
        <w:rPr>
          <w:rFonts w:ascii="굴림" w:eastAsia="굴림" w:hAnsi="굴림" w:cs="굴림" w:hint="eastAsia"/>
          <w:color w:val="727272"/>
          <w:kern w:val="0"/>
          <w:sz w:val="28"/>
          <w:szCs w:val="28"/>
        </w:rPr>
        <w:t>(</w:t>
      </w:r>
      <w:r>
        <w:rPr>
          <w:rFonts w:ascii="굴림" w:eastAsia="굴림" w:hAnsi="굴림" w:cs="굴림" w:hint="eastAsia"/>
          <w:color w:val="727272"/>
          <w:kern w:val="0"/>
          <w:sz w:val="28"/>
          <w:szCs w:val="28"/>
        </w:rPr>
        <w:t>1) 국내</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sidR="006C2E4B">
        <w:rPr>
          <w:rFonts w:ascii="굴림" w:eastAsia="굴림" w:hAnsi="굴림" w:cs="굴림" w:hint="eastAsia"/>
          <w:color w:val="727272"/>
          <w:kern w:val="0"/>
          <w:sz w:val="28"/>
          <w:szCs w:val="28"/>
        </w:rPr>
        <w:tab/>
      </w:r>
      <w:r w:rsidR="00E10CF8">
        <w:rPr>
          <w:rFonts w:ascii="굴림" w:eastAsia="굴림" w:hAnsi="굴림" w:cs="굴림" w:hint="eastAsia"/>
          <w:color w:val="727272"/>
          <w:kern w:val="0"/>
          <w:sz w:val="28"/>
          <w:szCs w:val="28"/>
        </w:rPr>
        <w:t>(</w:t>
      </w:r>
      <w:r>
        <w:rPr>
          <w:rFonts w:ascii="굴림" w:eastAsia="굴림" w:hAnsi="굴림" w:cs="굴림" w:hint="eastAsia"/>
          <w:color w:val="727272"/>
          <w:kern w:val="0"/>
          <w:sz w:val="28"/>
          <w:szCs w:val="28"/>
        </w:rPr>
        <w:t>2) 국외</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5. 저의 의견</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6. 질의 응답</w:t>
      </w:r>
    </w:p>
    <w:p w:rsidR="00EB0122" w:rsidRDefault="00EB0122">
      <w:pPr>
        <w:widowControl/>
        <w:wordWrap/>
        <w:autoSpaceDE/>
        <w:autoSpaceDN/>
        <w:jc w:val="left"/>
        <w:rPr>
          <w:rFonts w:ascii="굴림" w:eastAsia="굴림" w:hAnsi="굴림" w:cs="굴림"/>
          <w:color w:val="727272"/>
          <w:kern w:val="0"/>
          <w:sz w:val="28"/>
          <w:szCs w:val="28"/>
        </w:rPr>
      </w:pPr>
    </w:p>
    <w:p w:rsidR="00EB0122" w:rsidRDefault="00EB0122">
      <w:pPr>
        <w:widowControl/>
        <w:wordWrap/>
        <w:autoSpaceDE/>
        <w:autoSpaceDN/>
        <w:jc w:val="left"/>
        <w:rPr>
          <w:rFonts w:ascii="굴림" w:eastAsia="굴림" w:hAnsi="굴림" w:cs="굴림"/>
          <w:color w:val="727272"/>
          <w:kern w:val="0"/>
          <w:sz w:val="28"/>
          <w:szCs w:val="28"/>
        </w:rPr>
      </w:pPr>
    </w:p>
    <w:p w:rsidR="00EB0122" w:rsidRDefault="00EB0122">
      <w:pPr>
        <w:widowControl/>
        <w:wordWrap/>
        <w:autoSpaceDE/>
        <w:autoSpaceDN/>
        <w:jc w:val="left"/>
        <w:rPr>
          <w:rFonts w:ascii="굴림" w:eastAsia="굴림" w:hAnsi="굴림" w:cs="굴림"/>
          <w:color w:val="727272"/>
          <w:kern w:val="0"/>
          <w:sz w:val="28"/>
          <w:szCs w:val="28"/>
        </w:rPr>
      </w:pPr>
    </w:p>
    <w:p w:rsidR="00F72627" w:rsidRDefault="00F72627">
      <w:pPr>
        <w:widowControl/>
        <w:wordWrap/>
        <w:autoSpaceDE/>
        <w:autoSpaceDN/>
        <w:jc w:val="left"/>
        <w:rPr>
          <w:rFonts w:ascii="굴림" w:eastAsia="굴림" w:hAnsi="굴림" w:cs="굴림"/>
          <w:color w:val="727272"/>
          <w:kern w:val="0"/>
          <w:sz w:val="28"/>
          <w:szCs w:val="28"/>
        </w:rPr>
      </w:pPr>
      <w:r>
        <w:rPr>
          <w:rFonts w:ascii="굴림" w:eastAsia="굴림" w:hAnsi="굴림" w:cs="굴림"/>
          <w:color w:val="727272"/>
          <w:kern w:val="0"/>
          <w:sz w:val="28"/>
          <w:szCs w:val="28"/>
        </w:rPr>
        <w:br w:type="page"/>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lastRenderedPageBreak/>
        <w:t xml:space="preserve">1.  </w:t>
      </w:r>
      <w:proofErr w:type="spellStart"/>
      <w:r>
        <w:rPr>
          <w:rFonts w:ascii="굴림" w:eastAsia="굴림" w:hAnsi="굴림" w:cs="굴림" w:hint="eastAsia"/>
          <w:color w:val="727272"/>
          <w:kern w:val="0"/>
          <w:sz w:val="28"/>
          <w:szCs w:val="28"/>
        </w:rPr>
        <w:t>사드에</w:t>
      </w:r>
      <w:proofErr w:type="spellEnd"/>
      <w:r>
        <w:rPr>
          <w:rFonts w:ascii="굴림" w:eastAsia="굴림" w:hAnsi="굴림" w:cs="굴림" w:hint="eastAsia"/>
          <w:color w:val="727272"/>
          <w:kern w:val="0"/>
          <w:sz w:val="28"/>
          <w:szCs w:val="28"/>
        </w:rPr>
        <w:t xml:space="preserve"> 대해서</w:t>
      </w:r>
    </w:p>
    <w:p w:rsidR="00EB0122" w:rsidRDefault="00EB0122">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 xml:space="preserve">1-1)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정의와 역할</w:t>
      </w:r>
    </w:p>
    <w:p w:rsidR="00EB0122" w:rsidRDefault="00EB0122">
      <w:pPr>
        <w:widowControl/>
        <w:wordWrap/>
        <w:autoSpaceDE/>
        <w:autoSpaceDN/>
        <w:jc w:val="left"/>
        <w:rPr>
          <w:rFonts w:ascii="굴림" w:eastAsia="굴림" w:hAnsi="굴림" w:cs="굴림"/>
          <w:color w:val="727272"/>
          <w:kern w:val="0"/>
          <w:sz w:val="28"/>
          <w:szCs w:val="28"/>
        </w:rPr>
      </w:pPr>
    </w:p>
    <w:p w:rsidR="00EB0122" w:rsidRDefault="00EB0122">
      <w:pPr>
        <w:widowControl/>
        <w:wordWrap/>
        <w:autoSpaceDE/>
        <w:autoSpaceDN/>
        <w:jc w:val="left"/>
        <w:rPr>
          <w:rFonts w:ascii="굴림" w:eastAsia="굴림" w:hAnsi="굴림" w:cs="굴림"/>
          <w:color w:val="2F2F2F"/>
          <w:kern w:val="0"/>
          <w:sz w:val="36"/>
          <w:szCs w:val="36"/>
        </w:rPr>
      </w:pPr>
      <w:r>
        <w:rPr>
          <w:rFonts w:ascii="굴림" w:eastAsia="굴림" w:hAnsi="굴림" w:cs="굴림" w:hint="eastAsia"/>
          <w:color w:val="727272"/>
          <w:kern w:val="0"/>
          <w:sz w:val="28"/>
          <w:szCs w:val="28"/>
        </w:rPr>
        <w:tab/>
      </w:r>
      <w:proofErr w:type="spellStart"/>
      <w:r w:rsidRPr="00EB0122">
        <w:rPr>
          <w:rFonts w:ascii="굴림" w:eastAsia="굴림" w:hAnsi="굴림" w:cs="굴림" w:hint="eastAsia"/>
          <w:color w:val="2F2F2F"/>
          <w:kern w:val="0"/>
          <w:sz w:val="36"/>
          <w:szCs w:val="36"/>
        </w:rPr>
        <w:t>사드</w:t>
      </w:r>
      <w:proofErr w:type="spellEnd"/>
      <w:r w:rsidRPr="00EB0122">
        <w:rPr>
          <w:rFonts w:ascii="굴림" w:eastAsia="굴림" w:hAnsi="굴림" w:cs="굴림" w:hint="eastAsia"/>
          <w:color w:val="2F2F2F"/>
          <w:kern w:val="0"/>
          <w:sz w:val="36"/>
          <w:szCs w:val="36"/>
        </w:rPr>
        <w:t>(THAAD Terminal High Altitude Area Defense)는 고고도 미사일 방어체계</w:t>
      </w:r>
    </w:p>
    <w:p w:rsidR="00496573" w:rsidRDefault="00EB0122" w:rsidP="00496573">
      <w:pPr>
        <w:widowControl/>
        <w:wordWrap/>
        <w:autoSpaceDE/>
        <w:autoSpaceDN/>
        <w:ind w:firstLine="800"/>
        <w:jc w:val="left"/>
        <w:rPr>
          <w:rFonts w:ascii="굴림" w:eastAsia="굴림" w:hAnsi="굴림" w:cs="굴림"/>
          <w:color w:val="727272"/>
          <w:kern w:val="0"/>
          <w:sz w:val="28"/>
          <w:szCs w:val="28"/>
        </w:rPr>
      </w:pPr>
      <w:proofErr w:type="spellStart"/>
      <w:r w:rsidRPr="00F72627">
        <w:rPr>
          <w:rFonts w:ascii="굴림" w:eastAsia="굴림" w:hAnsi="굴림" w:cs="굴림" w:hint="eastAsia"/>
          <w:color w:val="727272"/>
          <w:kern w:val="0"/>
          <w:sz w:val="28"/>
          <w:szCs w:val="28"/>
        </w:rPr>
        <w:t>사드는</w:t>
      </w:r>
      <w:proofErr w:type="spellEnd"/>
      <w:r w:rsidRPr="00F72627">
        <w:rPr>
          <w:rFonts w:ascii="굴림" w:eastAsia="굴림" w:hAnsi="굴림" w:cs="굴림" w:hint="eastAsia"/>
          <w:color w:val="727272"/>
          <w:kern w:val="0"/>
          <w:sz w:val="28"/>
          <w:szCs w:val="28"/>
        </w:rPr>
        <w:t xml:space="preserve"> 중단거리 탄도미사일로부터 군 병력과 장비, 인구밀집지역, 핵심시설 등을 방어하는데 사용된다. &lt;출처: 미국 국방부&gt;</w:t>
      </w:r>
    </w:p>
    <w:p w:rsidR="00496573" w:rsidRDefault="00496573">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proofErr w:type="spellStart"/>
      <w:r w:rsidRPr="00EB0122">
        <w:rPr>
          <w:rFonts w:ascii="굴림" w:eastAsia="굴림" w:hAnsi="굴림" w:cs="굴림"/>
          <w:color w:val="727272"/>
          <w:kern w:val="0"/>
          <w:sz w:val="30"/>
          <w:szCs w:val="30"/>
        </w:rPr>
        <w:t>사드는</w:t>
      </w:r>
      <w:proofErr w:type="spellEnd"/>
      <w:r w:rsidRPr="00EB0122">
        <w:rPr>
          <w:rFonts w:ascii="굴림" w:eastAsia="굴림" w:hAnsi="굴림" w:cs="굴림"/>
          <w:color w:val="727272"/>
          <w:kern w:val="0"/>
          <w:sz w:val="30"/>
          <w:szCs w:val="30"/>
        </w:rPr>
        <w:t xml:space="preserve"> 사거리 300㎞~3,500㎞ 정도의 중단거리 탄도 미사일을 방어하기 위해 개발되었다.</w:t>
      </w:r>
    </w:p>
    <w:p w:rsidR="00496573" w:rsidRPr="00496573" w:rsidRDefault="00496573">
      <w:pPr>
        <w:widowControl/>
        <w:wordWrap/>
        <w:autoSpaceDE/>
        <w:autoSpaceDN/>
        <w:jc w:val="left"/>
        <w:rPr>
          <w:rFonts w:ascii="굴림" w:eastAsia="굴림" w:hAnsi="굴림" w:cs="굴림"/>
          <w:color w:val="727272"/>
          <w:kern w:val="0"/>
          <w:sz w:val="36"/>
          <w:szCs w:val="36"/>
        </w:rPr>
      </w:pPr>
      <w:r>
        <w:rPr>
          <w:rFonts w:ascii="굴림" w:eastAsia="굴림" w:hAnsi="굴림" w:cs="굴림" w:hint="eastAsia"/>
          <w:color w:val="727272"/>
          <w:kern w:val="0"/>
          <w:sz w:val="28"/>
          <w:szCs w:val="28"/>
        </w:rPr>
        <w:tab/>
      </w:r>
      <w:r w:rsidRPr="00496573">
        <w:rPr>
          <w:rFonts w:ascii="굴림" w:eastAsia="굴림" w:hAnsi="굴림" w:cs="굴림" w:hint="eastAsia"/>
          <w:color w:val="2F2F2F"/>
          <w:kern w:val="0"/>
          <w:sz w:val="36"/>
          <w:szCs w:val="36"/>
        </w:rPr>
        <w:t>높은 고도에서 적의 탄도 미사일을 요격하면서, 광범위한 지역을 방어할 수 있는 새로운 탄도미사일 방어체계가 필요하게 되었다</w:t>
      </w:r>
    </w:p>
    <w:p w:rsidR="00333D4C" w:rsidRDefault="00333D4C" w:rsidP="00333D4C">
      <w:pPr>
        <w:pStyle w:val="a6"/>
        <w:shd w:val="clear" w:color="auto" w:fill="FFFFFF"/>
        <w:spacing w:before="120" w:beforeAutospacing="0" w:after="120" w:afterAutospacing="0"/>
        <w:rPr>
          <w:rFonts w:ascii="Arial" w:hAnsi="Arial" w:cs="Arial"/>
          <w:color w:val="252525"/>
          <w:sz w:val="21"/>
          <w:szCs w:val="21"/>
        </w:rPr>
      </w:pPr>
      <w:r>
        <w:rPr>
          <w:rFonts w:hint="eastAsia"/>
          <w:color w:val="727272"/>
          <w:sz w:val="36"/>
          <w:szCs w:val="36"/>
        </w:rPr>
        <w:tab/>
      </w:r>
      <w:r>
        <w:rPr>
          <w:rStyle w:val="apple-converted-space"/>
          <w:rFonts w:ascii="Arial" w:hAnsi="Arial" w:cs="Arial"/>
          <w:color w:val="252525"/>
          <w:sz w:val="21"/>
          <w:szCs w:val="21"/>
        </w:rPr>
        <w:t> </w:t>
      </w:r>
      <w:r>
        <w:rPr>
          <w:rFonts w:ascii="Arial" w:hAnsi="Arial" w:cs="Arial"/>
          <w:color w:val="252525"/>
          <w:sz w:val="21"/>
          <w:szCs w:val="21"/>
        </w:rPr>
        <w:t>다가오는</w:t>
      </w:r>
      <w:r>
        <w:rPr>
          <w:rStyle w:val="apple-converted-space"/>
          <w:rFonts w:ascii="Arial" w:hAnsi="Arial" w:cs="Arial"/>
          <w:color w:val="252525"/>
          <w:sz w:val="21"/>
          <w:szCs w:val="21"/>
        </w:rPr>
        <w:t> </w:t>
      </w:r>
      <w:hyperlink r:id="rId8" w:tooltip="미사일" w:history="1">
        <w:r>
          <w:rPr>
            <w:rStyle w:val="a3"/>
            <w:rFonts w:ascii="Arial" w:hAnsi="Arial" w:cs="Arial"/>
            <w:color w:val="0B0080"/>
            <w:sz w:val="21"/>
            <w:szCs w:val="21"/>
          </w:rPr>
          <w:t>미사일</w:t>
        </w:r>
      </w:hyperlink>
      <w:r>
        <w:rPr>
          <w:rFonts w:ascii="Arial" w:hAnsi="Arial" w:cs="Arial"/>
          <w:color w:val="252525"/>
          <w:sz w:val="21"/>
          <w:szCs w:val="21"/>
        </w:rPr>
        <w:t>을</w:t>
      </w:r>
      <w:r>
        <w:rPr>
          <w:rFonts w:ascii="Arial" w:hAnsi="Arial" w:cs="Arial"/>
          <w:color w:val="252525"/>
          <w:sz w:val="21"/>
          <w:szCs w:val="21"/>
        </w:rPr>
        <w:t xml:space="preserve"> </w:t>
      </w:r>
      <w:r>
        <w:rPr>
          <w:rFonts w:ascii="Arial" w:hAnsi="Arial" w:cs="Arial"/>
          <w:color w:val="252525"/>
          <w:sz w:val="21"/>
          <w:szCs w:val="21"/>
        </w:rPr>
        <w:t>조준하여</w:t>
      </w:r>
      <w:r>
        <w:rPr>
          <w:rFonts w:ascii="Arial" w:hAnsi="Arial" w:cs="Arial"/>
          <w:color w:val="252525"/>
          <w:sz w:val="21"/>
          <w:szCs w:val="21"/>
        </w:rPr>
        <w:t xml:space="preserve"> </w:t>
      </w:r>
      <w:r>
        <w:rPr>
          <w:rFonts w:ascii="Arial" w:hAnsi="Arial" w:cs="Arial"/>
          <w:color w:val="252525"/>
          <w:sz w:val="21"/>
          <w:szCs w:val="21"/>
        </w:rPr>
        <w:t>요격미사일을</w:t>
      </w:r>
      <w:r>
        <w:rPr>
          <w:rFonts w:ascii="Arial" w:hAnsi="Arial" w:cs="Arial"/>
          <w:color w:val="252525"/>
          <w:sz w:val="21"/>
          <w:szCs w:val="21"/>
        </w:rPr>
        <w:t xml:space="preserve"> </w:t>
      </w:r>
      <w:r>
        <w:rPr>
          <w:rFonts w:ascii="Arial" w:hAnsi="Arial" w:cs="Arial"/>
          <w:color w:val="252525"/>
          <w:sz w:val="21"/>
          <w:szCs w:val="21"/>
        </w:rPr>
        <w:t>발사</w:t>
      </w:r>
      <w:r>
        <w:rPr>
          <w:rFonts w:ascii="Arial" w:hAnsi="Arial" w:cs="Arial"/>
          <w:color w:val="252525"/>
          <w:sz w:val="21"/>
          <w:szCs w:val="21"/>
        </w:rPr>
        <w:t xml:space="preserve">, </w:t>
      </w:r>
      <w:r>
        <w:rPr>
          <w:rFonts w:ascii="Arial" w:hAnsi="Arial" w:cs="Arial"/>
          <w:color w:val="252525"/>
          <w:sz w:val="21"/>
          <w:szCs w:val="21"/>
        </w:rPr>
        <w:t>파괴</w:t>
      </w:r>
      <w:r>
        <w:rPr>
          <w:rFonts w:ascii="Arial" w:hAnsi="Arial" w:cs="Arial"/>
          <w:color w:val="252525"/>
          <w:sz w:val="21"/>
          <w:szCs w:val="21"/>
        </w:rPr>
        <w:t xml:space="preserve"> </w:t>
      </w:r>
      <w:r>
        <w:rPr>
          <w:rFonts w:ascii="Arial" w:hAnsi="Arial" w:cs="Arial"/>
          <w:color w:val="252525"/>
          <w:sz w:val="21"/>
          <w:szCs w:val="21"/>
        </w:rPr>
        <w:t>충돌</w:t>
      </w:r>
      <w:r>
        <w:rPr>
          <w:rFonts w:ascii="Arial" w:hAnsi="Arial" w:cs="Arial"/>
          <w:color w:val="252525"/>
          <w:sz w:val="21"/>
          <w:szCs w:val="21"/>
        </w:rPr>
        <w:t xml:space="preserve"> </w:t>
      </w:r>
      <w:r>
        <w:rPr>
          <w:rFonts w:ascii="Arial" w:hAnsi="Arial" w:cs="Arial"/>
          <w:color w:val="252525"/>
          <w:sz w:val="21"/>
          <w:szCs w:val="21"/>
        </w:rPr>
        <w:t>기술</w:t>
      </w:r>
      <w:r>
        <w:rPr>
          <w:rFonts w:ascii="Arial" w:hAnsi="Arial" w:cs="Arial"/>
          <w:color w:val="252525"/>
          <w:sz w:val="21"/>
          <w:szCs w:val="21"/>
        </w:rPr>
        <w:t>(hit-to-kill-technology)</w:t>
      </w:r>
      <w:r>
        <w:rPr>
          <w:rFonts w:ascii="Arial" w:hAnsi="Arial" w:cs="Arial"/>
          <w:color w:val="252525"/>
          <w:sz w:val="21"/>
          <w:szCs w:val="21"/>
        </w:rPr>
        <w:t>을</w:t>
      </w:r>
      <w:r>
        <w:rPr>
          <w:rFonts w:ascii="Arial" w:hAnsi="Arial" w:cs="Arial"/>
          <w:color w:val="252525"/>
          <w:sz w:val="21"/>
          <w:szCs w:val="21"/>
        </w:rPr>
        <w:t xml:space="preserve"> </w:t>
      </w:r>
      <w:r>
        <w:rPr>
          <w:rFonts w:ascii="Arial" w:hAnsi="Arial" w:cs="Arial"/>
          <w:color w:val="252525"/>
          <w:sz w:val="21"/>
          <w:szCs w:val="21"/>
        </w:rPr>
        <w:t>이용하여</w:t>
      </w:r>
      <w:r>
        <w:rPr>
          <w:rFonts w:ascii="Arial" w:hAnsi="Arial" w:cs="Arial"/>
          <w:color w:val="252525"/>
          <w:sz w:val="21"/>
          <w:szCs w:val="21"/>
        </w:rPr>
        <w:t xml:space="preserve"> </w:t>
      </w:r>
      <w:r>
        <w:rPr>
          <w:rFonts w:ascii="Arial" w:hAnsi="Arial" w:cs="Arial"/>
          <w:color w:val="252525"/>
          <w:sz w:val="21"/>
          <w:szCs w:val="21"/>
        </w:rPr>
        <w:t>공중</w:t>
      </w:r>
      <w:r>
        <w:rPr>
          <w:rFonts w:ascii="Arial" w:hAnsi="Arial" w:cs="Arial"/>
          <w:color w:val="252525"/>
          <w:sz w:val="21"/>
          <w:szCs w:val="21"/>
        </w:rPr>
        <w:t xml:space="preserve"> </w:t>
      </w:r>
      <w:r>
        <w:rPr>
          <w:rFonts w:ascii="Arial" w:hAnsi="Arial" w:cs="Arial"/>
          <w:color w:val="252525"/>
          <w:sz w:val="21"/>
          <w:szCs w:val="21"/>
        </w:rPr>
        <w:t>충돌로</w:t>
      </w:r>
      <w:r>
        <w:rPr>
          <w:rFonts w:ascii="Arial" w:hAnsi="Arial" w:cs="Arial"/>
          <w:color w:val="252525"/>
          <w:sz w:val="21"/>
          <w:szCs w:val="21"/>
        </w:rPr>
        <w:t xml:space="preserve"> </w:t>
      </w:r>
      <w:r>
        <w:rPr>
          <w:rFonts w:ascii="Arial" w:hAnsi="Arial" w:cs="Arial"/>
          <w:color w:val="252525"/>
          <w:sz w:val="21"/>
          <w:szCs w:val="21"/>
        </w:rPr>
        <w:t>접근하는</w:t>
      </w:r>
      <w:r>
        <w:rPr>
          <w:rFonts w:ascii="Arial" w:hAnsi="Arial" w:cs="Arial"/>
          <w:color w:val="252525"/>
          <w:sz w:val="21"/>
          <w:szCs w:val="21"/>
        </w:rPr>
        <w:t xml:space="preserve"> </w:t>
      </w:r>
      <w:r>
        <w:rPr>
          <w:rFonts w:ascii="Arial" w:hAnsi="Arial" w:cs="Arial"/>
          <w:color w:val="252525"/>
          <w:sz w:val="21"/>
          <w:szCs w:val="21"/>
        </w:rPr>
        <w:t>탄도미사일을</w:t>
      </w:r>
      <w:r>
        <w:rPr>
          <w:rFonts w:ascii="Arial" w:hAnsi="Arial" w:cs="Arial"/>
          <w:color w:val="252525"/>
          <w:sz w:val="21"/>
          <w:szCs w:val="21"/>
        </w:rPr>
        <w:t xml:space="preserve"> </w:t>
      </w:r>
      <w:r>
        <w:rPr>
          <w:rFonts w:ascii="Arial" w:hAnsi="Arial" w:cs="Arial"/>
          <w:color w:val="252525"/>
          <w:sz w:val="21"/>
          <w:szCs w:val="21"/>
        </w:rPr>
        <w:t>파괴하는</w:t>
      </w:r>
      <w:r>
        <w:rPr>
          <w:rFonts w:ascii="Arial" w:hAnsi="Arial" w:cs="Arial"/>
          <w:color w:val="252525"/>
          <w:sz w:val="21"/>
          <w:szCs w:val="21"/>
        </w:rPr>
        <w:t xml:space="preserve"> </w:t>
      </w:r>
      <w:r>
        <w:rPr>
          <w:rFonts w:ascii="Arial" w:hAnsi="Arial" w:cs="Arial"/>
          <w:color w:val="252525"/>
          <w:sz w:val="21"/>
          <w:szCs w:val="21"/>
        </w:rPr>
        <w:t>것을</w:t>
      </w:r>
      <w:r>
        <w:rPr>
          <w:rFonts w:ascii="Arial" w:hAnsi="Arial" w:cs="Arial"/>
          <w:color w:val="252525"/>
          <w:sz w:val="21"/>
          <w:szCs w:val="21"/>
        </w:rPr>
        <w:t xml:space="preserve"> </w:t>
      </w:r>
      <w:r>
        <w:rPr>
          <w:rFonts w:ascii="Arial" w:hAnsi="Arial" w:cs="Arial"/>
          <w:color w:val="252525"/>
          <w:sz w:val="21"/>
          <w:szCs w:val="21"/>
        </w:rPr>
        <w:t>목적으로</w:t>
      </w:r>
      <w:r>
        <w:rPr>
          <w:rFonts w:ascii="Arial" w:hAnsi="Arial" w:cs="Arial"/>
          <w:color w:val="252525"/>
          <w:sz w:val="21"/>
          <w:szCs w:val="21"/>
        </w:rPr>
        <w:t xml:space="preserve"> </w:t>
      </w:r>
      <w:r>
        <w:rPr>
          <w:rFonts w:ascii="Arial" w:hAnsi="Arial" w:cs="Arial"/>
          <w:color w:val="252525"/>
          <w:sz w:val="21"/>
          <w:szCs w:val="21"/>
        </w:rPr>
        <w:t>한다</w:t>
      </w:r>
      <w:r>
        <w:rPr>
          <w:rFonts w:ascii="Arial" w:hAnsi="Arial" w:cs="Arial"/>
          <w:color w:val="252525"/>
          <w:sz w:val="21"/>
          <w:szCs w:val="21"/>
        </w:rPr>
        <w:t>.</w:t>
      </w:r>
    </w:p>
    <w:p w:rsidR="00333D4C" w:rsidRDefault="00333D4C" w:rsidP="00333D4C">
      <w:pPr>
        <w:pStyle w:val="a6"/>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THAAD </w:t>
      </w:r>
      <w:r>
        <w:rPr>
          <w:rFonts w:ascii="Arial" w:hAnsi="Arial" w:cs="Arial"/>
          <w:color w:val="252525"/>
          <w:sz w:val="21"/>
          <w:szCs w:val="21"/>
        </w:rPr>
        <w:t>시스템은</w:t>
      </w:r>
      <w:r>
        <w:rPr>
          <w:rStyle w:val="apple-converted-space"/>
          <w:rFonts w:ascii="Arial" w:hAnsi="Arial" w:cs="Arial"/>
          <w:color w:val="252525"/>
          <w:sz w:val="21"/>
          <w:szCs w:val="21"/>
        </w:rPr>
        <w:t> </w:t>
      </w:r>
      <w:hyperlink r:id="rId9" w:tooltip="스커드 미사일" w:history="1">
        <w:r>
          <w:rPr>
            <w:rStyle w:val="a3"/>
            <w:rFonts w:ascii="Arial" w:hAnsi="Arial" w:cs="Arial"/>
            <w:color w:val="0B0080"/>
            <w:sz w:val="21"/>
            <w:szCs w:val="21"/>
          </w:rPr>
          <w:t>스커드</w:t>
        </w:r>
        <w:r>
          <w:rPr>
            <w:rStyle w:val="a3"/>
            <w:rFonts w:ascii="Arial" w:hAnsi="Arial" w:cs="Arial"/>
            <w:color w:val="0B0080"/>
            <w:sz w:val="21"/>
            <w:szCs w:val="21"/>
          </w:rPr>
          <w:t xml:space="preserve"> </w:t>
        </w:r>
        <w:r>
          <w:rPr>
            <w:rStyle w:val="a3"/>
            <w:rFonts w:ascii="Arial" w:hAnsi="Arial" w:cs="Arial"/>
            <w:color w:val="0B0080"/>
            <w:sz w:val="21"/>
            <w:szCs w:val="21"/>
          </w:rPr>
          <w:t>미사일</w:t>
        </w:r>
      </w:hyperlink>
      <w:r>
        <w:rPr>
          <w:rFonts w:ascii="Arial" w:hAnsi="Arial" w:cs="Arial"/>
          <w:color w:val="252525"/>
          <w:sz w:val="21"/>
          <w:szCs w:val="21"/>
        </w:rPr>
        <w:t>과</w:t>
      </w:r>
      <w:r>
        <w:rPr>
          <w:rFonts w:ascii="Arial" w:hAnsi="Arial" w:cs="Arial"/>
          <w:color w:val="252525"/>
          <w:sz w:val="21"/>
          <w:szCs w:val="21"/>
        </w:rPr>
        <w:t xml:space="preserve"> </w:t>
      </w:r>
      <w:r>
        <w:rPr>
          <w:rFonts w:ascii="Arial" w:hAnsi="Arial" w:cs="Arial"/>
          <w:color w:val="252525"/>
          <w:sz w:val="21"/>
          <w:szCs w:val="21"/>
        </w:rPr>
        <w:t>같은</w:t>
      </w:r>
      <w:r>
        <w:rPr>
          <w:rFonts w:ascii="Arial" w:hAnsi="Arial" w:cs="Arial"/>
          <w:color w:val="252525"/>
          <w:sz w:val="21"/>
          <w:szCs w:val="21"/>
        </w:rPr>
        <w:t xml:space="preserve"> </w:t>
      </w:r>
      <w:r>
        <w:rPr>
          <w:rFonts w:ascii="Arial" w:hAnsi="Arial" w:cs="Arial"/>
          <w:color w:val="252525"/>
          <w:sz w:val="21"/>
          <w:szCs w:val="21"/>
        </w:rPr>
        <w:t>단거리와</w:t>
      </w:r>
      <w:r>
        <w:rPr>
          <w:rFonts w:ascii="Arial" w:hAnsi="Arial" w:cs="Arial"/>
          <w:color w:val="252525"/>
          <w:sz w:val="21"/>
          <w:szCs w:val="21"/>
        </w:rPr>
        <w:t xml:space="preserve"> </w:t>
      </w:r>
      <w:r>
        <w:rPr>
          <w:rFonts w:ascii="Arial" w:hAnsi="Arial" w:cs="Arial"/>
          <w:color w:val="252525"/>
          <w:sz w:val="21"/>
          <w:szCs w:val="21"/>
        </w:rPr>
        <w:t>중거리</w:t>
      </w:r>
      <w:r>
        <w:rPr>
          <w:rFonts w:ascii="Arial" w:hAnsi="Arial" w:cs="Arial"/>
          <w:color w:val="252525"/>
          <w:sz w:val="21"/>
          <w:szCs w:val="21"/>
        </w:rPr>
        <w:t xml:space="preserve"> </w:t>
      </w:r>
      <w:r>
        <w:rPr>
          <w:rFonts w:ascii="Arial" w:hAnsi="Arial" w:cs="Arial"/>
          <w:color w:val="252525"/>
          <w:sz w:val="21"/>
          <w:szCs w:val="21"/>
        </w:rPr>
        <w:t>전술</w:t>
      </w:r>
      <w:r>
        <w:rPr>
          <w:rFonts w:ascii="Arial" w:hAnsi="Arial" w:cs="Arial"/>
          <w:color w:val="252525"/>
          <w:sz w:val="21"/>
          <w:szCs w:val="21"/>
        </w:rPr>
        <w:t>(theater)</w:t>
      </w:r>
      <w:r>
        <w:rPr>
          <w:rStyle w:val="apple-converted-space"/>
          <w:rFonts w:ascii="Arial" w:hAnsi="Arial" w:cs="Arial"/>
          <w:color w:val="252525"/>
          <w:sz w:val="21"/>
          <w:szCs w:val="21"/>
        </w:rPr>
        <w:t> </w:t>
      </w:r>
      <w:hyperlink r:id="rId10" w:tooltip="탄도 미사일" w:history="1">
        <w:r>
          <w:rPr>
            <w:rStyle w:val="a3"/>
            <w:rFonts w:ascii="Arial" w:hAnsi="Arial" w:cs="Arial"/>
            <w:color w:val="0B0080"/>
            <w:sz w:val="21"/>
            <w:szCs w:val="21"/>
          </w:rPr>
          <w:t>탄도</w:t>
        </w:r>
        <w:r>
          <w:rPr>
            <w:rStyle w:val="a3"/>
            <w:rFonts w:ascii="Arial" w:hAnsi="Arial" w:cs="Arial"/>
            <w:color w:val="0B0080"/>
            <w:sz w:val="21"/>
            <w:szCs w:val="21"/>
          </w:rPr>
          <w:t xml:space="preserve"> </w:t>
        </w:r>
        <w:r>
          <w:rPr>
            <w:rStyle w:val="a3"/>
            <w:rFonts w:ascii="Arial" w:hAnsi="Arial" w:cs="Arial"/>
            <w:color w:val="0B0080"/>
            <w:sz w:val="21"/>
            <w:szCs w:val="21"/>
          </w:rPr>
          <w:t>미</w:t>
        </w:r>
      </w:hyperlink>
      <w:r>
        <w:rPr>
          <w:rFonts w:ascii="Arial" w:hAnsi="Arial" w:cs="Arial"/>
          <w:color w:val="252525"/>
          <w:sz w:val="21"/>
          <w:szCs w:val="21"/>
        </w:rPr>
        <w:t>사일을</w:t>
      </w:r>
      <w:r>
        <w:rPr>
          <w:rFonts w:ascii="Arial" w:hAnsi="Arial" w:cs="Arial"/>
          <w:color w:val="252525"/>
          <w:sz w:val="21"/>
          <w:szCs w:val="21"/>
        </w:rPr>
        <w:t xml:space="preserve"> </w:t>
      </w:r>
      <w:r>
        <w:rPr>
          <w:rFonts w:ascii="Arial" w:hAnsi="Arial" w:cs="Arial"/>
          <w:color w:val="252525"/>
          <w:sz w:val="21"/>
          <w:szCs w:val="21"/>
        </w:rPr>
        <w:t>요격하기</w:t>
      </w:r>
      <w:r>
        <w:rPr>
          <w:rFonts w:ascii="Arial" w:hAnsi="Arial" w:cs="Arial"/>
          <w:color w:val="252525"/>
          <w:sz w:val="21"/>
          <w:szCs w:val="21"/>
        </w:rPr>
        <w:t xml:space="preserve"> </w:t>
      </w:r>
      <w:r>
        <w:rPr>
          <w:rFonts w:ascii="Arial" w:hAnsi="Arial" w:cs="Arial"/>
          <w:color w:val="252525"/>
          <w:sz w:val="21"/>
          <w:szCs w:val="21"/>
        </w:rPr>
        <w:t>위해</w:t>
      </w:r>
      <w:r>
        <w:rPr>
          <w:rFonts w:ascii="Arial" w:hAnsi="Arial" w:cs="Arial"/>
          <w:color w:val="252525"/>
          <w:sz w:val="21"/>
          <w:szCs w:val="21"/>
        </w:rPr>
        <w:t xml:space="preserve"> </w:t>
      </w:r>
      <w:r>
        <w:rPr>
          <w:rFonts w:ascii="Arial" w:hAnsi="Arial" w:cs="Arial"/>
          <w:color w:val="252525"/>
          <w:sz w:val="21"/>
          <w:szCs w:val="21"/>
        </w:rPr>
        <w:t>개발되었다</w:t>
      </w:r>
      <w:r>
        <w:rPr>
          <w:rFonts w:ascii="Arial" w:hAnsi="Arial" w:cs="Arial"/>
          <w:color w:val="252525"/>
          <w:sz w:val="21"/>
          <w:szCs w:val="21"/>
        </w:rPr>
        <w:t>.</w:t>
      </w:r>
    </w:p>
    <w:p w:rsidR="00496573" w:rsidRPr="00333D4C" w:rsidRDefault="00496573">
      <w:pPr>
        <w:widowControl/>
        <w:wordWrap/>
        <w:autoSpaceDE/>
        <w:autoSpaceDN/>
        <w:jc w:val="left"/>
        <w:rPr>
          <w:rFonts w:ascii="굴림" w:eastAsia="굴림" w:hAnsi="굴림" w:cs="굴림"/>
          <w:color w:val="727272"/>
          <w:kern w:val="0"/>
          <w:sz w:val="36"/>
          <w:szCs w:val="36"/>
        </w:rPr>
      </w:pPr>
    </w:p>
    <w:p w:rsidR="00496573" w:rsidRDefault="00496573">
      <w:pPr>
        <w:widowControl/>
        <w:wordWrap/>
        <w:autoSpaceDE/>
        <w:autoSpaceDN/>
        <w:jc w:val="left"/>
        <w:rPr>
          <w:rFonts w:ascii="굴림" w:eastAsia="굴림" w:hAnsi="굴림" w:cs="굴림"/>
          <w:color w:val="727272"/>
          <w:kern w:val="0"/>
          <w:sz w:val="28"/>
          <w:szCs w:val="28"/>
        </w:rPr>
      </w:pPr>
    </w:p>
    <w:p w:rsidR="00496573" w:rsidRDefault="00496573">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 xml:space="preserve">1-2)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구성요소</w:t>
      </w:r>
    </w:p>
    <w:p w:rsidR="00066837" w:rsidRDefault="00066837" w:rsidP="00066837">
      <w:pPr>
        <w:pStyle w:val="3"/>
        <w:shd w:val="clear" w:color="auto" w:fill="FFFFFF"/>
        <w:spacing w:before="72" w:beforeAutospacing="0" w:after="0" w:afterAutospacing="0"/>
        <w:ind w:left="1180" w:hanging="580"/>
        <w:rPr>
          <w:rStyle w:val="mw-headline"/>
          <w:rFonts w:ascii="Arial" w:hAnsi="Arial" w:cs="Arial"/>
          <w:color w:val="000000"/>
          <w:sz w:val="29"/>
          <w:szCs w:val="29"/>
        </w:rPr>
      </w:pPr>
      <w:proofErr w:type="spellStart"/>
      <w:r>
        <w:rPr>
          <w:rStyle w:val="mw-headline"/>
          <w:rFonts w:ascii="Arial" w:hAnsi="Arial" w:cs="Arial"/>
          <w:color w:val="000000"/>
          <w:sz w:val="29"/>
          <w:szCs w:val="29"/>
        </w:rPr>
        <w:t>유도탄</w:t>
      </w:r>
      <w:proofErr w:type="spellEnd"/>
    </w:p>
    <w:p w:rsidR="0074520D" w:rsidRDefault="0074520D" w:rsidP="00066837">
      <w:pPr>
        <w:pStyle w:val="3"/>
        <w:shd w:val="clear" w:color="auto" w:fill="FFFFFF"/>
        <w:spacing w:before="72" w:beforeAutospacing="0" w:after="0" w:afterAutospacing="0"/>
        <w:ind w:left="1180" w:hanging="580"/>
        <w:rPr>
          <w:rFonts w:ascii="Arial" w:hAnsi="Arial" w:cs="Arial"/>
          <w:color w:val="000000"/>
          <w:sz w:val="29"/>
          <w:szCs w:val="29"/>
        </w:rPr>
      </w:pPr>
      <w:r w:rsidRPr="0074520D">
        <w:rPr>
          <w:rStyle w:val="mw-headline"/>
          <w:rFonts w:ascii="Arial" w:hAnsi="Arial" w:cs="Arial"/>
          <w:noProof/>
          <w:color w:val="000000"/>
          <w:sz w:val="29"/>
          <w:szCs w:val="29"/>
        </w:rPr>
        <w:drawing>
          <wp:inline distT="0" distB="0" distL="0" distR="0">
            <wp:extent cx="3063240" cy="1950720"/>
            <wp:effectExtent l="19050" t="0" r="3810" b="0"/>
            <wp:docPr id="11" name="그림 4" descr="http://ncc.phinf.naver.net/20150317_111/1426556014204edGlW_JPEG/005.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cc.phinf.naver.net/20150317_111/1426556014204edGlW_JPEG/005.jpg?type=w646"/>
                    <pic:cNvPicPr>
                      <a:picLocks noChangeAspect="1" noChangeArrowheads="1"/>
                    </pic:cNvPicPr>
                  </pic:nvPicPr>
                  <pic:blipFill>
                    <a:blip r:embed="rId11" cstate="print"/>
                    <a:srcRect/>
                    <a:stretch>
                      <a:fillRect/>
                    </a:stretch>
                  </pic:blipFill>
                  <pic:spPr bwMode="auto">
                    <a:xfrm>
                      <a:off x="0" y="0"/>
                      <a:ext cx="3063240" cy="1950720"/>
                    </a:xfrm>
                    <a:prstGeom prst="rect">
                      <a:avLst/>
                    </a:prstGeom>
                    <a:noFill/>
                    <a:ln w="9525">
                      <a:noFill/>
                      <a:miter lim="800000"/>
                      <a:headEnd/>
                      <a:tailEnd/>
                    </a:ln>
                  </pic:spPr>
                </pic:pic>
              </a:graphicData>
            </a:graphic>
          </wp:inline>
        </w:drawing>
      </w:r>
    </w:p>
    <w:p w:rsidR="00066837" w:rsidRDefault="00066837" w:rsidP="00066837">
      <w:pPr>
        <w:pStyle w:val="a6"/>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THAAD </w:t>
      </w:r>
      <w:proofErr w:type="spellStart"/>
      <w:r>
        <w:rPr>
          <w:rFonts w:ascii="Arial" w:hAnsi="Arial" w:cs="Arial"/>
          <w:color w:val="252525"/>
          <w:sz w:val="21"/>
          <w:szCs w:val="21"/>
        </w:rPr>
        <w:t>유도탄</w:t>
      </w:r>
      <w:proofErr w:type="spellEnd"/>
      <w:r>
        <w:rPr>
          <w:rFonts w:ascii="Arial" w:hAnsi="Arial" w:cs="Arial"/>
          <w:color w:val="252525"/>
          <w:sz w:val="21"/>
          <w:szCs w:val="21"/>
        </w:rPr>
        <w:t xml:space="preserve"> </w:t>
      </w:r>
      <w:r>
        <w:rPr>
          <w:rFonts w:ascii="Arial" w:hAnsi="Arial" w:cs="Arial"/>
          <w:color w:val="252525"/>
          <w:sz w:val="21"/>
          <w:szCs w:val="21"/>
        </w:rPr>
        <w:t>본체는</w:t>
      </w:r>
      <w:r>
        <w:rPr>
          <w:rFonts w:ascii="Arial" w:hAnsi="Arial" w:cs="Arial"/>
          <w:color w:val="252525"/>
          <w:sz w:val="21"/>
          <w:szCs w:val="21"/>
        </w:rPr>
        <w:t xml:space="preserve"> 1</w:t>
      </w:r>
      <w:r>
        <w:rPr>
          <w:rFonts w:ascii="Arial" w:hAnsi="Arial" w:cs="Arial"/>
          <w:color w:val="252525"/>
          <w:sz w:val="21"/>
          <w:szCs w:val="21"/>
        </w:rPr>
        <w:t>단식의</w:t>
      </w:r>
      <w:r>
        <w:rPr>
          <w:rFonts w:ascii="Arial" w:hAnsi="Arial" w:cs="Arial"/>
          <w:color w:val="252525"/>
          <w:sz w:val="21"/>
          <w:szCs w:val="21"/>
        </w:rPr>
        <w:t xml:space="preserve"> </w:t>
      </w:r>
      <w:r>
        <w:rPr>
          <w:rFonts w:ascii="Arial" w:hAnsi="Arial" w:cs="Arial"/>
          <w:color w:val="252525"/>
          <w:sz w:val="21"/>
          <w:szCs w:val="21"/>
        </w:rPr>
        <w:t>고체</w:t>
      </w:r>
      <w:r>
        <w:rPr>
          <w:rFonts w:ascii="Arial" w:hAnsi="Arial" w:cs="Arial"/>
          <w:color w:val="252525"/>
          <w:sz w:val="21"/>
          <w:szCs w:val="21"/>
        </w:rPr>
        <w:t xml:space="preserve"> </w:t>
      </w:r>
      <w:r>
        <w:rPr>
          <w:rFonts w:ascii="Arial" w:hAnsi="Arial" w:cs="Arial"/>
          <w:color w:val="252525"/>
          <w:sz w:val="21"/>
          <w:szCs w:val="21"/>
        </w:rPr>
        <w:t>로켓</w:t>
      </w:r>
      <w:r>
        <w:rPr>
          <w:rFonts w:ascii="Arial" w:hAnsi="Arial" w:cs="Arial"/>
          <w:color w:val="252525"/>
          <w:sz w:val="21"/>
          <w:szCs w:val="21"/>
        </w:rPr>
        <w:t xml:space="preserve"> </w:t>
      </w:r>
      <w:proofErr w:type="spellStart"/>
      <w:r>
        <w:rPr>
          <w:rFonts w:ascii="Arial" w:hAnsi="Arial" w:cs="Arial"/>
          <w:color w:val="252525"/>
          <w:sz w:val="21"/>
          <w:szCs w:val="21"/>
        </w:rPr>
        <w:t>부스터로</w:t>
      </w:r>
      <w:proofErr w:type="spellEnd"/>
      <w:r>
        <w:rPr>
          <w:rFonts w:ascii="Arial" w:hAnsi="Arial" w:cs="Arial"/>
          <w:color w:val="252525"/>
          <w:sz w:val="21"/>
          <w:szCs w:val="21"/>
        </w:rPr>
        <w:t xml:space="preserve"> </w:t>
      </w:r>
      <w:r>
        <w:rPr>
          <w:rFonts w:ascii="Arial" w:hAnsi="Arial" w:cs="Arial"/>
          <w:color w:val="252525"/>
          <w:sz w:val="21"/>
          <w:szCs w:val="21"/>
        </w:rPr>
        <w:t>이뤄져</w:t>
      </w:r>
      <w:r>
        <w:rPr>
          <w:rFonts w:ascii="Arial" w:hAnsi="Arial" w:cs="Arial"/>
          <w:color w:val="252525"/>
          <w:sz w:val="21"/>
          <w:szCs w:val="21"/>
        </w:rPr>
        <w:t xml:space="preserve"> </w:t>
      </w:r>
      <w:r>
        <w:rPr>
          <w:rFonts w:ascii="Arial" w:hAnsi="Arial" w:cs="Arial"/>
          <w:color w:val="252525"/>
          <w:sz w:val="21"/>
          <w:szCs w:val="21"/>
        </w:rPr>
        <w:t>있다</w:t>
      </w:r>
      <w:r>
        <w:rPr>
          <w:rFonts w:ascii="Arial" w:hAnsi="Arial" w:cs="Arial"/>
          <w:color w:val="252525"/>
          <w:sz w:val="21"/>
          <w:szCs w:val="21"/>
        </w:rPr>
        <w:t>.</w:t>
      </w:r>
      <w:r>
        <w:rPr>
          <w:rStyle w:val="apple-converted-space"/>
          <w:rFonts w:ascii="Arial" w:hAnsi="Arial" w:cs="Arial"/>
          <w:color w:val="252525"/>
          <w:sz w:val="21"/>
          <w:szCs w:val="21"/>
        </w:rPr>
        <w:t> </w:t>
      </w:r>
      <w:hyperlink r:id="rId12" w:tooltip="추력편향" w:history="1">
        <w:r>
          <w:rPr>
            <w:rStyle w:val="a3"/>
            <w:rFonts w:ascii="Arial" w:hAnsi="Arial" w:cs="Arial"/>
            <w:color w:val="0B0080"/>
            <w:sz w:val="21"/>
            <w:szCs w:val="21"/>
          </w:rPr>
          <w:t>추력편향</w:t>
        </w:r>
      </w:hyperlink>
      <w:r>
        <w:rPr>
          <w:rStyle w:val="apple-converted-space"/>
          <w:rFonts w:ascii="Arial" w:hAnsi="Arial" w:cs="Arial"/>
          <w:color w:val="252525"/>
          <w:sz w:val="21"/>
          <w:szCs w:val="21"/>
        </w:rPr>
        <w:t> </w:t>
      </w:r>
      <w:r>
        <w:rPr>
          <w:rFonts w:ascii="Arial" w:hAnsi="Arial" w:cs="Arial"/>
          <w:color w:val="252525"/>
          <w:sz w:val="21"/>
          <w:szCs w:val="21"/>
        </w:rPr>
        <w:t>노즐로</w:t>
      </w:r>
      <w:r>
        <w:rPr>
          <w:rFonts w:ascii="Arial" w:hAnsi="Arial" w:cs="Arial"/>
          <w:color w:val="252525"/>
          <w:sz w:val="21"/>
          <w:szCs w:val="21"/>
        </w:rPr>
        <w:t xml:space="preserve"> </w:t>
      </w:r>
      <w:r>
        <w:rPr>
          <w:rFonts w:ascii="Arial" w:hAnsi="Arial" w:cs="Arial"/>
          <w:color w:val="252525"/>
          <w:sz w:val="21"/>
          <w:szCs w:val="21"/>
        </w:rPr>
        <w:t>날아가는</w:t>
      </w:r>
      <w:r>
        <w:rPr>
          <w:rFonts w:ascii="Arial" w:hAnsi="Arial" w:cs="Arial"/>
          <w:color w:val="252525"/>
          <w:sz w:val="21"/>
          <w:szCs w:val="21"/>
        </w:rPr>
        <w:t xml:space="preserve"> </w:t>
      </w:r>
      <w:r>
        <w:rPr>
          <w:rFonts w:ascii="Arial" w:hAnsi="Arial" w:cs="Arial"/>
          <w:color w:val="252525"/>
          <w:sz w:val="21"/>
          <w:szCs w:val="21"/>
        </w:rPr>
        <w:t>방향을</w:t>
      </w:r>
      <w:r>
        <w:rPr>
          <w:rFonts w:ascii="Arial" w:hAnsi="Arial" w:cs="Arial"/>
          <w:color w:val="252525"/>
          <w:sz w:val="21"/>
          <w:szCs w:val="21"/>
        </w:rPr>
        <w:t xml:space="preserve"> </w:t>
      </w:r>
      <w:r>
        <w:rPr>
          <w:rFonts w:ascii="Arial" w:hAnsi="Arial" w:cs="Arial"/>
          <w:color w:val="252525"/>
          <w:sz w:val="21"/>
          <w:szCs w:val="21"/>
        </w:rPr>
        <w:t>조정해가며</w:t>
      </w:r>
      <w:r>
        <w:rPr>
          <w:rFonts w:ascii="Arial" w:hAnsi="Arial" w:cs="Arial"/>
          <w:color w:val="252525"/>
          <w:sz w:val="21"/>
          <w:szCs w:val="21"/>
        </w:rPr>
        <w:t xml:space="preserve"> </w:t>
      </w:r>
      <w:r>
        <w:rPr>
          <w:rFonts w:ascii="Arial" w:hAnsi="Arial" w:cs="Arial"/>
          <w:color w:val="252525"/>
          <w:sz w:val="21"/>
          <w:szCs w:val="21"/>
        </w:rPr>
        <w:t>초속</w:t>
      </w:r>
      <w:r>
        <w:rPr>
          <w:rFonts w:ascii="Arial" w:hAnsi="Arial" w:cs="Arial"/>
          <w:color w:val="252525"/>
          <w:sz w:val="21"/>
          <w:szCs w:val="21"/>
        </w:rPr>
        <w:t xml:space="preserve"> 2,500m</w:t>
      </w:r>
      <w:r>
        <w:rPr>
          <w:rFonts w:ascii="Arial" w:hAnsi="Arial" w:cs="Arial"/>
          <w:color w:val="252525"/>
          <w:sz w:val="21"/>
          <w:szCs w:val="21"/>
        </w:rPr>
        <w:t>까지</w:t>
      </w:r>
      <w:r>
        <w:rPr>
          <w:rFonts w:ascii="Arial" w:hAnsi="Arial" w:cs="Arial"/>
          <w:color w:val="252525"/>
          <w:sz w:val="21"/>
          <w:szCs w:val="21"/>
        </w:rPr>
        <w:t xml:space="preserve"> </w:t>
      </w:r>
      <w:r>
        <w:rPr>
          <w:rFonts w:ascii="Arial" w:hAnsi="Arial" w:cs="Arial"/>
          <w:color w:val="252525"/>
          <w:sz w:val="21"/>
          <w:szCs w:val="21"/>
        </w:rPr>
        <w:t>가속한다</w:t>
      </w:r>
      <w:r>
        <w:rPr>
          <w:rFonts w:ascii="Arial" w:hAnsi="Arial" w:cs="Arial"/>
          <w:color w:val="252525"/>
          <w:sz w:val="21"/>
          <w:szCs w:val="21"/>
        </w:rPr>
        <w:t xml:space="preserve">. </w:t>
      </w:r>
      <w:r>
        <w:rPr>
          <w:rFonts w:ascii="Arial" w:hAnsi="Arial" w:cs="Arial"/>
          <w:color w:val="252525"/>
          <w:sz w:val="21"/>
          <w:szCs w:val="21"/>
        </w:rPr>
        <w:t>미사일의</w:t>
      </w:r>
      <w:r>
        <w:rPr>
          <w:rFonts w:ascii="Arial" w:hAnsi="Arial" w:cs="Arial"/>
          <w:color w:val="252525"/>
          <w:sz w:val="21"/>
          <w:szCs w:val="21"/>
        </w:rPr>
        <w:t xml:space="preserve"> </w:t>
      </w:r>
      <w:r>
        <w:rPr>
          <w:rFonts w:ascii="Arial" w:hAnsi="Arial" w:cs="Arial"/>
          <w:color w:val="252525"/>
          <w:sz w:val="21"/>
          <w:szCs w:val="21"/>
        </w:rPr>
        <w:t>사거리는</w:t>
      </w:r>
      <w:r>
        <w:rPr>
          <w:rFonts w:ascii="Arial" w:hAnsi="Arial" w:cs="Arial"/>
          <w:color w:val="252525"/>
          <w:sz w:val="21"/>
          <w:szCs w:val="21"/>
        </w:rPr>
        <w:t xml:space="preserve"> </w:t>
      </w:r>
      <w:r>
        <w:rPr>
          <w:rFonts w:ascii="Arial" w:hAnsi="Arial" w:cs="Arial"/>
          <w:color w:val="252525"/>
          <w:sz w:val="21"/>
          <w:szCs w:val="21"/>
        </w:rPr>
        <w:t>대략</w:t>
      </w:r>
      <w:r>
        <w:rPr>
          <w:rFonts w:ascii="Arial" w:hAnsi="Arial" w:cs="Arial"/>
          <w:color w:val="252525"/>
          <w:sz w:val="21"/>
          <w:szCs w:val="21"/>
        </w:rPr>
        <w:t xml:space="preserve"> 125 </w:t>
      </w:r>
      <w:r>
        <w:rPr>
          <w:rFonts w:ascii="Arial" w:hAnsi="Arial" w:cs="Arial"/>
          <w:color w:val="252525"/>
          <w:sz w:val="21"/>
          <w:szCs w:val="21"/>
        </w:rPr>
        <w:t>마일</w:t>
      </w:r>
      <w:r>
        <w:rPr>
          <w:rFonts w:ascii="Arial" w:hAnsi="Arial" w:cs="Arial"/>
          <w:color w:val="252525"/>
          <w:sz w:val="21"/>
          <w:szCs w:val="21"/>
        </w:rPr>
        <w:t>(200 km)</w:t>
      </w:r>
      <w:r>
        <w:rPr>
          <w:rFonts w:ascii="Arial" w:hAnsi="Arial" w:cs="Arial"/>
          <w:color w:val="252525"/>
          <w:sz w:val="21"/>
          <w:szCs w:val="21"/>
        </w:rPr>
        <w:t>에</w:t>
      </w:r>
      <w:r>
        <w:rPr>
          <w:rFonts w:ascii="Arial" w:hAnsi="Arial" w:cs="Arial"/>
          <w:color w:val="252525"/>
          <w:sz w:val="21"/>
          <w:szCs w:val="21"/>
        </w:rPr>
        <w:t xml:space="preserve"> </w:t>
      </w:r>
      <w:r>
        <w:rPr>
          <w:rFonts w:ascii="Arial" w:hAnsi="Arial" w:cs="Arial"/>
          <w:color w:val="252525"/>
          <w:sz w:val="21"/>
          <w:szCs w:val="21"/>
        </w:rPr>
        <w:t>이르며</w:t>
      </w:r>
      <w:r>
        <w:rPr>
          <w:rFonts w:ascii="Arial" w:hAnsi="Arial" w:cs="Arial"/>
          <w:color w:val="252525"/>
          <w:sz w:val="21"/>
          <w:szCs w:val="21"/>
        </w:rPr>
        <w:t xml:space="preserve">, </w:t>
      </w:r>
      <w:r>
        <w:rPr>
          <w:rFonts w:ascii="Arial" w:hAnsi="Arial" w:cs="Arial"/>
          <w:color w:val="252525"/>
          <w:sz w:val="21"/>
          <w:szCs w:val="21"/>
        </w:rPr>
        <w:t>최대</w:t>
      </w:r>
      <w:r>
        <w:rPr>
          <w:rFonts w:ascii="Arial" w:hAnsi="Arial" w:cs="Arial"/>
          <w:color w:val="252525"/>
          <w:sz w:val="21"/>
          <w:szCs w:val="21"/>
        </w:rPr>
        <w:t xml:space="preserve"> 93</w:t>
      </w:r>
      <w:r>
        <w:rPr>
          <w:rFonts w:ascii="Arial" w:hAnsi="Arial" w:cs="Arial"/>
          <w:color w:val="252525"/>
          <w:sz w:val="21"/>
          <w:szCs w:val="21"/>
        </w:rPr>
        <w:t>마일</w:t>
      </w:r>
      <w:r>
        <w:rPr>
          <w:rFonts w:ascii="Arial" w:hAnsi="Arial" w:cs="Arial"/>
          <w:color w:val="252525"/>
          <w:sz w:val="21"/>
          <w:szCs w:val="21"/>
        </w:rPr>
        <w:t>(150 km)</w:t>
      </w:r>
      <w:r>
        <w:rPr>
          <w:rFonts w:ascii="Arial" w:hAnsi="Arial" w:cs="Arial"/>
          <w:color w:val="252525"/>
          <w:sz w:val="21"/>
          <w:szCs w:val="21"/>
        </w:rPr>
        <w:t>의</w:t>
      </w:r>
      <w:r>
        <w:rPr>
          <w:rFonts w:ascii="Arial" w:hAnsi="Arial" w:cs="Arial"/>
          <w:color w:val="252525"/>
          <w:sz w:val="21"/>
          <w:szCs w:val="21"/>
        </w:rPr>
        <w:t xml:space="preserve"> </w:t>
      </w:r>
      <w:r>
        <w:rPr>
          <w:rFonts w:ascii="Arial" w:hAnsi="Arial" w:cs="Arial"/>
          <w:color w:val="252525"/>
          <w:sz w:val="21"/>
          <w:szCs w:val="21"/>
        </w:rPr>
        <w:t>고도까지</w:t>
      </w:r>
      <w:r>
        <w:rPr>
          <w:rFonts w:ascii="Arial" w:hAnsi="Arial" w:cs="Arial"/>
          <w:color w:val="252525"/>
          <w:sz w:val="21"/>
          <w:szCs w:val="21"/>
        </w:rPr>
        <w:t xml:space="preserve"> </w:t>
      </w:r>
      <w:r>
        <w:rPr>
          <w:rFonts w:ascii="Arial" w:hAnsi="Arial" w:cs="Arial"/>
          <w:color w:val="252525"/>
          <w:sz w:val="21"/>
          <w:szCs w:val="21"/>
        </w:rPr>
        <w:t>도달할</w:t>
      </w:r>
      <w:r>
        <w:rPr>
          <w:rFonts w:ascii="Arial" w:hAnsi="Arial" w:cs="Arial"/>
          <w:color w:val="252525"/>
          <w:sz w:val="21"/>
          <w:szCs w:val="21"/>
        </w:rPr>
        <w:t xml:space="preserve"> </w:t>
      </w:r>
      <w:r>
        <w:rPr>
          <w:rFonts w:ascii="Arial" w:hAnsi="Arial" w:cs="Arial"/>
          <w:color w:val="252525"/>
          <w:sz w:val="21"/>
          <w:szCs w:val="21"/>
        </w:rPr>
        <w:t>수</w:t>
      </w:r>
      <w:r>
        <w:rPr>
          <w:rFonts w:ascii="Arial" w:hAnsi="Arial" w:cs="Arial"/>
          <w:color w:val="252525"/>
          <w:sz w:val="21"/>
          <w:szCs w:val="21"/>
        </w:rPr>
        <w:t xml:space="preserve"> </w:t>
      </w:r>
      <w:r>
        <w:rPr>
          <w:rFonts w:ascii="Arial" w:hAnsi="Arial" w:cs="Arial"/>
          <w:color w:val="252525"/>
          <w:sz w:val="21"/>
          <w:szCs w:val="21"/>
        </w:rPr>
        <w:t>있다</w:t>
      </w:r>
      <w:r>
        <w:rPr>
          <w:rFonts w:ascii="Arial" w:hAnsi="Arial" w:cs="Arial"/>
          <w:color w:val="252525"/>
          <w:sz w:val="21"/>
          <w:szCs w:val="21"/>
        </w:rPr>
        <w:t>.</w:t>
      </w:r>
    </w:p>
    <w:p w:rsidR="00066837" w:rsidRDefault="00066837" w:rsidP="00066837">
      <w:pPr>
        <w:pStyle w:val="a6"/>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THAAD </w:t>
      </w:r>
      <w:proofErr w:type="spellStart"/>
      <w:r>
        <w:rPr>
          <w:rFonts w:ascii="Arial" w:hAnsi="Arial" w:cs="Arial"/>
          <w:color w:val="252525"/>
          <w:sz w:val="21"/>
          <w:szCs w:val="21"/>
        </w:rPr>
        <w:t>유도탄은</w:t>
      </w:r>
      <w:proofErr w:type="spellEnd"/>
      <w:r>
        <w:rPr>
          <w:rStyle w:val="apple-converted-space"/>
          <w:rFonts w:ascii="Arial" w:hAnsi="Arial" w:cs="Arial"/>
          <w:color w:val="252525"/>
          <w:sz w:val="21"/>
          <w:szCs w:val="21"/>
        </w:rPr>
        <w:t> </w:t>
      </w:r>
      <w:hyperlink r:id="rId13" w:tooltip="패트리어트 미사일" w:history="1">
        <w:r>
          <w:rPr>
            <w:rStyle w:val="a3"/>
            <w:rFonts w:ascii="Arial" w:hAnsi="Arial" w:cs="Arial"/>
            <w:color w:val="0B0080"/>
            <w:sz w:val="21"/>
            <w:szCs w:val="21"/>
          </w:rPr>
          <w:t>패트리어트</w:t>
        </w:r>
        <w:r>
          <w:rPr>
            <w:rStyle w:val="a3"/>
            <w:rFonts w:ascii="Arial" w:hAnsi="Arial" w:cs="Arial"/>
            <w:color w:val="0B0080"/>
            <w:sz w:val="21"/>
            <w:szCs w:val="21"/>
          </w:rPr>
          <w:t xml:space="preserve"> PAC-3</w:t>
        </w:r>
      </w:hyperlink>
      <w:r>
        <w:rPr>
          <w:rFonts w:ascii="Arial" w:hAnsi="Arial" w:cs="Arial"/>
          <w:color w:val="252525"/>
          <w:sz w:val="21"/>
          <w:szCs w:val="21"/>
        </w:rPr>
        <w:t>와는</w:t>
      </w:r>
      <w:r>
        <w:rPr>
          <w:rFonts w:ascii="Arial" w:hAnsi="Arial" w:cs="Arial"/>
          <w:color w:val="252525"/>
          <w:sz w:val="21"/>
          <w:szCs w:val="21"/>
        </w:rPr>
        <w:t xml:space="preserve"> </w:t>
      </w:r>
      <w:r>
        <w:rPr>
          <w:rFonts w:ascii="Arial" w:hAnsi="Arial" w:cs="Arial"/>
          <w:color w:val="252525"/>
          <w:sz w:val="21"/>
          <w:szCs w:val="21"/>
        </w:rPr>
        <w:t>다르게</w:t>
      </w:r>
      <w:r>
        <w:rPr>
          <w:rFonts w:ascii="Arial" w:hAnsi="Arial" w:cs="Arial"/>
          <w:color w:val="252525"/>
          <w:sz w:val="21"/>
          <w:szCs w:val="21"/>
        </w:rPr>
        <w:t xml:space="preserve"> </w:t>
      </w:r>
      <w:proofErr w:type="spellStart"/>
      <w:r>
        <w:rPr>
          <w:rFonts w:ascii="Arial" w:hAnsi="Arial" w:cs="Arial"/>
          <w:color w:val="252525"/>
          <w:sz w:val="21"/>
          <w:szCs w:val="21"/>
        </w:rPr>
        <w:t>폭발성</w:t>
      </w:r>
      <w:proofErr w:type="spellEnd"/>
      <w:r>
        <w:rPr>
          <w:rFonts w:ascii="Arial" w:hAnsi="Arial" w:cs="Arial"/>
          <w:color w:val="252525"/>
          <w:sz w:val="21"/>
          <w:szCs w:val="21"/>
        </w:rPr>
        <w:t xml:space="preserve"> </w:t>
      </w:r>
      <w:r>
        <w:rPr>
          <w:rFonts w:ascii="Arial" w:hAnsi="Arial" w:cs="Arial"/>
          <w:color w:val="252525"/>
          <w:sz w:val="21"/>
          <w:szCs w:val="21"/>
        </w:rPr>
        <w:t>탄두를</w:t>
      </w:r>
      <w:r>
        <w:rPr>
          <w:rFonts w:ascii="Arial" w:hAnsi="Arial" w:cs="Arial"/>
          <w:color w:val="252525"/>
          <w:sz w:val="21"/>
          <w:szCs w:val="21"/>
        </w:rPr>
        <w:t xml:space="preserve"> </w:t>
      </w:r>
      <w:r>
        <w:rPr>
          <w:rFonts w:ascii="Arial" w:hAnsi="Arial" w:cs="Arial"/>
          <w:color w:val="252525"/>
          <w:sz w:val="21"/>
          <w:szCs w:val="21"/>
        </w:rPr>
        <w:t>장착하지</w:t>
      </w:r>
      <w:r>
        <w:rPr>
          <w:rFonts w:ascii="Arial" w:hAnsi="Arial" w:cs="Arial"/>
          <w:color w:val="252525"/>
          <w:sz w:val="21"/>
          <w:szCs w:val="21"/>
        </w:rPr>
        <w:t xml:space="preserve"> </w:t>
      </w:r>
      <w:r>
        <w:rPr>
          <w:rFonts w:ascii="Arial" w:hAnsi="Arial" w:cs="Arial"/>
          <w:color w:val="252525"/>
          <w:sz w:val="21"/>
          <w:szCs w:val="21"/>
        </w:rPr>
        <w:t>않는다</w:t>
      </w:r>
      <w:r>
        <w:rPr>
          <w:rFonts w:ascii="Arial" w:hAnsi="Arial" w:cs="Arial"/>
          <w:color w:val="252525"/>
          <w:sz w:val="21"/>
          <w:szCs w:val="21"/>
        </w:rPr>
        <w:t xml:space="preserve">. </w:t>
      </w:r>
      <w:proofErr w:type="spellStart"/>
      <w:r>
        <w:rPr>
          <w:rFonts w:ascii="Arial" w:hAnsi="Arial" w:cs="Arial"/>
          <w:color w:val="252525"/>
          <w:sz w:val="21"/>
          <w:szCs w:val="21"/>
        </w:rPr>
        <w:t>히트투킬</w:t>
      </w:r>
      <w:proofErr w:type="spellEnd"/>
      <w:r>
        <w:rPr>
          <w:rFonts w:ascii="Arial" w:hAnsi="Arial" w:cs="Arial"/>
          <w:color w:val="252525"/>
          <w:sz w:val="21"/>
          <w:szCs w:val="21"/>
        </w:rPr>
        <w:t xml:space="preserve"> </w:t>
      </w:r>
      <w:r>
        <w:rPr>
          <w:rFonts w:ascii="Arial" w:hAnsi="Arial" w:cs="Arial"/>
          <w:color w:val="252525"/>
          <w:sz w:val="21"/>
          <w:szCs w:val="21"/>
        </w:rPr>
        <w:t>기술을</w:t>
      </w:r>
      <w:r>
        <w:rPr>
          <w:rFonts w:ascii="Arial" w:hAnsi="Arial" w:cs="Arial"/>
          <w:color w:val="252525"/>
          <w:sz w:val="21"/>
          <w:szCs w:val="21"/>
        </w:rPr>
        <w:t xml:space="preserve"> </w:t>
      </w:r>
      <w:r>
        <w:rPr>
          <w:rFonts w:ascii="Arial" w:hAnsi="Arial" w:cs="Arial"/>
          <w:color w:val="252525"/>
          <w:sz w:val="21"/>
          <w:szCs w:val="21"/>
        </w:rPr>
        <w:t>이용한</w:t>
      </w:r>
      <w:r>
        <w:rPr>
          <w:rFonts w:ascii="Arial" w:hAnsi="Arial" w:cs="Arial"/>
          <w:color w:val="252525"/>
          <w:sz w:val="21"/>
          <w:szCs w:val="21"/>
        </w:rPr>
        <w:t xml:space="preserve"> </w:t>
      </w:r>
      <w:r>
        <w:rPr>
          <w:rFonts w:ascii="Arial" w:hAnsi="Arial" w:cs="Arial"/>
          <w:color w:val="252525"/>
          <w:sz w:val="21"/>
          <w:szCs w:val="21"/>
        </w:rPr>
        <w:t>충돌</w:t>
      </w:r>
      <w:r>
        <w:rPr>
          <w:rFonts w:ascii="Arial" w:hAnsi="Arial" w:cs="Arial"/>
          <w:color w:val="252525"/>
          <w:sz w:val="21"/>
          <w:szCs w:val="21"/>
        </w:rPr>
        <w:t>(colliding)</w:t>
      </w:r>
      <w:r>
        <w:rPr>
          <w:rFonts w:ascii="Arial" w:hAnsi="Arial" w:cs="Arial"/>
          <w:color w:val="252525"/>
          <w:sz w:val="21"/>
          <w:szCs w:val="21"/>
        </w:rPr>
        <w:t>에</w:t>
      </w:r>
      <w:r>
        <w:rPr>
          <w:rFonts w:ascii="Arial" w:hAnsi="Arial" w:cs="Arial"/>
          <w:color w:val="252525"/>
          <w:sz w:val="21"/>
          <w:szCs w:val="21"/>
        </w:rPr>
        <w:t xml:space="preserve"> </w:t>
      </w:r>
      <w:r>
        <w:rPr>
          <w:rFonts w:ascii="Arial" w:hAnsi="Arial" w:cs="Arial"/>
          <w:color w:val="252525"/>
          <w:sz w:val="21"/>
          <w:szCs w:val="21"/>
        </w:rPr>
        <w:t>의해</w:t>
      </w:r>
      <w:r>
        <w:rPr>
          <w:rFonts w:ascii="Arial" w:hAnsi="Arial" w:cs="Arial"/>
          <w:color w:val="252525"/>
          <w:sz w:val="21"/>
          <w:szCs w:val="21"/>
        </w:rPr>
        <w:t xml:space="preserve"> </w:t>
      </w:r>
      <w:r>
        <w:rPr>
          <w:rFonts w:ascii="Arial" w:hAnsi="Arial" w:cs="Arial"/>
          <w:color w:val="252525"/>
          <w:sz w:val="21"/>
          <w:szCs w:val="21"/>
        </w:rPr>
        <w:t>적의</w:t>
      </w:r>
      <w:r>
        <w:rPr>
          <w:rFonts w:ascii="Arial" w:hAnsi="Arial" w:cs="Arial"/>
          <w:color w:val="252525"/>
          <w:sz w:val="21"/>
          <w:szCs w:val="21"/>
        </w:rPr>
        <w:t xml:space="preserve"> </w:t>
      </w:r>
      <w:r>
        <w:rPr>
          <w:rFonts w:ascii="Arial" w:hAnsi="Arial" w:cs="Arial"/>
          <w:color w:val="252525"/>
          <w:sz w:val="21"/>
          <w:szCs w:val="21"/>
        </w:rPr>
        <w:t>미사일을</w:t>
      </w:r>
      <w:r>
        <w:rPr>
          <w:rFonts w:ascii="Arial" w:hAnsi="Arial" w:cs="Arial"/>
          <w:color w:val="252525"/>
          <w:sz w:val="21"/>
          <w:szCs w:val="21"/>
        </w:rPr>
        <w:t xml:space="preserve"> </w:t>
      </w:r>
      <w:r>
        <w:rPr>
          <w:rFonts w:ascii="Arial" w:hAnsi="Arial" w:cs="Arial"/>
          <w:color w:val="252525"/>
          <w:sz w:val="21"/>
          <w:szCs w:val="21"/>
        </w:rPr>
        <w:t>파괴한다</w:t>
      </w:r>
      <w:r>
        <w:rPr>
          <w:rFonts w:ascii="Arial" w:hAnsi="Arial" w:cs="Arial"/>
          <w:color w:val="252525"/>
          <w:sz w:val="21"/>
          <w:szCs w:val="21"/>
        </w:rPr>
        <w:t xml:space="preserve">. </w:t>
      </w:r>
      <w:r>
        <w:rPr>
          <w:rFonts w:ascii="Arial" w:hAnsi="Arial" w:cs="Arial"/>
          <w:color w:val="252525"/>
          <w:sz w:val="21"/>
          <w:szCs w:val="21"/>
        </w:rPr>
        <w:t>탄두로</w:t>
      </w:r>
      <w:r>
        <w:rPr>
          <w:rFonts w:ascii="Arial" w:hAnsi="Arial" w:cs="Arial"/>
          <w:color w:val="252525"/>
          <w:sz w:val="21"/>
          <w:szCs w:val="21"/>
        </w:rPr>
        <w:t xml:space="preserve"> </w:t>
      </w:r>
      <w:r>
        <w:rPr>
          <w:rFonts w:ascii="Arial" w:hAnsi="Arial" w:cs="Arial"/>
          <w:color w:val="252525"/>
          <w:sz w:val="21"/>
          <w:szCs w:val="21"/>
        </w:rPr>
        <w:t>탑재된</w:t>
      </w:r>
      <w:r>
        <w:rPr>
          <w:rFonts w:ascii="Arial" w:hAnsi="Arial" w:cs="Arial"/>
          <w:color w:val="252525"/>
          <w:sz w:val="21"/>
          <w:szCs w:val="21"/>
        </w:rPr>
        <w:t xml:space="preserve"> </w:t>
      </w:r>
      <w:proofErr w:type="spellStart"/>
      <w:r>
        <w:rPr>
          <w:rFonts w:ascii="Arial" w:hAnsi="Arial" w:cs="Arial"/>
          <w:color w:val="252525"/>
          <w:sz w:val="21"/>
          <w:szCs w:val="21"/>
        </w:rPr>
        <w:t>요격체</w:t>
      </w:r>
      <w:proofErr w:type="spellEnd"/>
      <w:r>
        <w:rPr>
          <w:rFonts w:ascii="Arial" w:hAnsi="Arial" w:cs="Arial"/>
          <w:color w:val="252525"/>
          <w:sz w:val="21"/>
          <w:szCs w:val="21"/>
        </w:rPr>
        <w:t>(KKV)</w:t>
      </w:r>
      <w:r>
        <w:rPr>
          <w:rFonts w:ascii="Arial" w:hAnsi="Arial" w:cs="Arial"/>
          <w:color w:val="252525"/>
          <w:sz w:val="21"/>
          <w:szCs w:val="21"/>
        </w:rPr>
        <w:t>는</w:t>
      </w:r>
      <w:r>
        <w:rPr>
          <w:rFonts w:ascii="Arial" w:hAnsi="Arial" w:cs="Arial"/>
          <w:color w:val="252525"/>
          <w:sz w:val="21"/>
          <w:szCs w:val="21"/>
        </w:rPr>
        <w:t xml:space="preserve"> </w:t>
      </w:r>
      <w:r>
        <w:rPr>
          <w:rFonts w:ascii="Arial" w:hAnsi="Arial" w:cs="Arial"/>
          <w:color w:val="252525"/>
          <w:sz w:val="21"/>
          <w:szCs w:val="21"/>
        </w:rPr>
        <w:t>적외선으로</w:t>
      </w:r>
      <w:r>
        <w:rPr>
          <w:rFonts w:ascii="Arial" w:hAnsi="Arial" w:cs="Arial"/>
          <w:color w:val="252525"/>
          <w:sz w:val="21"/>
          <w:szCs w:val="21"/>
        </w:rPr>
        <w:t xml:space="preserve"> </w:t>
      </w:r>
      <w:r>
        <w:rPr>
          <w:rFonts w:ascii="Arial" w:hAnsi="Arial" w:cs="Arial"/>
          <w:color w:val="252525"/>
          <w:sz w:val="21"/>
          <w:szCs w:val="21"/>
        </w:rPr>
        <w:t>유도되는</w:t>
      </w:r>
      <w:r>
        <w:rPr>
          <w:rFonts w:ascii="Arial" w:hAnsi="Arial" w:cs="Arial"/>
          <w:color w:val="252525"/>
          <w:sz w:val="21"/>
          <w:szCs w:val="21"/>
        </w:rPr>
        <w:t xml:space="preserve"> </w:t>
      </w:r>
      <w:proofErr w:type="spellStart"/>
      <w:r>
        <w:rPr>
          <w:rFonts w:ascii="Arial" w:hAnsi="Arial" w:cs="Arial"/>
          <w:color w:val="252525"/>
          <w:sz w:val="21"/>
          <w:szCs w:val="21"/>
        </w:rPr>
        <w:t>운동에너지탄이다</w:t>
      </w:r>
      <w:proofErr w:type="spellEnd"/>
      <w:r>
        <w:rPr>
          <w:rFonts w:ascii="Arial" w:hAnsi="Arial" w:cs="Arial"/>
          <w:color w:val="252525"/>
          <w:sz w:val="21"/>
          <w:szCs w:val="21"/>
        </w:rPr>
        <w:t xml:space="preserve">. </w:t>
      </w:r>
      <w:r>
        <w:rPr>
          <w:rFonts w:ascii="Arial" w:hAnsi="Arial" w:cs="Arial"/>
          <w:color w:val="252525"/>
          <w:sz w:val="21"/>
          <w:szCs w:val="21"/>
        </w:rPr>
        <w:t>대기권</w:t>
      </w:r>
      <w:r>
        <w:rPr>
          <w:rFonts w:ascii="Arial" w:hAnsi="Arial" w:cs="Arial"/>
          <w:color w:val="252525"/>
          <w:sz w:val="21"/>
          <w:szCs w:val="21"/>
        </w:rPr>
        <w:t xml:space="preserve"> </w:t>
      </w:r>
      <w:r>
        <w:rPr>
          <w:rFonts w:ascii="Arial" w:hAnsi="Arial" w:cs="Arial"/>
          <w:color w:val="252525"/>
          <w:sz w:val="21"/>
          <w:szCs w:val="21"/>
        </w:rPr>
        <w:t>밖에서</w:t>
      </w:r>
      <w:r>
        <w:rPr>
          <w:rFonts w:ascii="Arial" w:hAnsi="Arial" w:cs="Arial"/>
          <w:color w:val="252525"/>
          <w:sz w:val="21"/>
          <w:szCs w:val="21"/>
        </w:rPr>
        <w:t xml:space="preserve"> </w:t>
      </w:r>
      <w:r>
        <w:rPr>
          <w:rFonts w:ascii="Arial" w:hAnsi="Arial" w:cs="Arial"/>
          <w:color w:val="252525"/>
          <w:sz w:val="21"/>
          <w:szCs w:val="21"/>
        </w:rPr>
        <w:t>로켓</w:t>
      </w:r>
      <w:r>
        <w:rPr>
          <w:rFonts w:ascii="Arial" w:hAnsi="Arial" w:cs="Arial"/>
          <w:color w:val="252525"/>
          <w:sz w:val="21"/>
          <w:szCs w:val="21"/>
        </w:rPr>
        <w:t xml:space="preserve"> </w:t>
      </w:r>
      <w:proofErr w:type="spellStart"/>
      <w:r>
        <w:rPr>
          <w:rFonts w:ascii="Arial" w:hAnsi="Arial" w:cs="Arial"/>
          <w:color w:val="252525"/>
          <w:sz w:val="21"/>
          <w:szCs w:val="21"/>
        </w:rPr>
        <w:t>부스터에서</w:t>
      </w:r>
      <w:proofErr w:type="spellEnd"/>
      <w:r>
        <w:rPr>
          <w:rFonts w:ascii="Arial" w:hAnsi="Arial" w:cs="Arial"/>
          <w:color w:val="252525"/>
          <w:sz w:val="21"/>
          <w:szCs w:val="21"/>
        </w:rPr>
        <w:t xml:space="preserve"> </w:t>
      </w:r>
      <w:r>
        <w:rPr>
          <w:rFonts w:ascii="Arial" w:hAnsi="Arial" w:cs="Arial"/>
          <w:color w:val="252525"/>
          <w:sz w:val="21"/>
          <w:szCs w:val="21"/>
        </w:rPr>
        <w:t>떨어져나간</w:t>
      </w:r>
      <w:r>
        <w:rPr>
          <w:rFonts w:ascii="Arial" w:hAnsi="Arial" w:cs="Arial"/>
          <w:color w:val="252525"/>
          <w:sz w:val="21"/>
          <w:szCs w:val="21"/>
        </w:rPr>
        <w:t xml:space="preserve"> </w:t>
      </w:r>
      <w:r>
        <w:rPr>
          <w:rFonts w:ascii="Arial" w:hAnsi="Arial" w:cs="Arial"/>
          <w:color w:val="252525"/>
          <w:sz w:val="21"/>
          <w:szCs w:val="21"/>
        </w:rPr>
        <w:t>뒤</w:t>
      </w:r>
      <w:r>
        <w:rPr>
          <w:rFonts w:ascii="Arial" w:hAnsi="Arial" w:cs="Arial"/>
          <w:color w:val="252525"/>
          <w:sz w:val="21"/>
          <w:szCs w:val="21"/>
        </w:rPr>
        <w:t xml:space="preserve"> </w:t>
      </w:r>
      <w:r>
        <w:rPr>
          <w:rFonts w:ascii="Arial" w:hAnsi="Arial" w:cs="Arial"/>
          <w:color w:val="252525"/>
          <w:sz w:val="21"/>
          <w:szCs w:val="21"/>
        </w:rPr>
        <w:t>적</w:t>
      </w:r>
      <w:r>
        <w:rPr>
          <w:rFonts w:ascii="Arial" w:hAnsi="Arial" w:cs="Arial"/>
          <w:color w:val="252525"/>
          <w:sz w:val="21"/>
          <w:szCs w:val="21"/>
        </w:rPr>
        <w:t xml:space="preserve"> </w:t>
      </w:r>
      <w:r>
        <w:rPr>
          <w:rFonts w:ascii="Arial" w:hAnsi="Arial" w:cs="Arial"/>
          <w:color w:val="252525"/>
          <w:sz w:val="21"/>
          <w:szCs w:val="21"/>
        </w:rPr>
        <w:t>미사일을</w:t>
      </w:r>
      <w:r>
        <w:rPr>
          <w:rFonts w:ascii="Arial" w:hAnsi="Arial" w:cs="Arial"/>
          <w:color w:val="252525"/>
          <w:sz w:val="21"/>
          <w:szCs w:val="21"/>
        </w:rPr>
        <w:t xml:space="preserve"> </w:t>
      </w:r>
      <w:r>
        <w:rPr>
          <w:rFonts w:ascii="Arial" w:hAnsi="Arial" w:cs="Arial"/>
          <w:color w:val="252525"/>
          <w:sz w:val="21"/>
          <w:szCs w:val="21"/>
        </w:rPr>
        <w:t>적외선</w:t>
      </w:r>
      <w:r>
        <w:rPr>
          <w:rFonts w:ascii="Arial" w:hAnsi="Arial" w:cs="Arial"/>
          <w:color w:val="252525"/>
          <w:sz w:val="21"/>
          <w:szCs w:val="21"/>
        </w:rPr>
        <w:t xml:space="preserve"> </w:t>
      </w:r>
      <w:r>
        <w:rPr>
          <w:rFonts w:ascii="Arial" w:hAnsi="Arial" w:cs="Arial"/>
          <w:color w:val="252525"/>
          <w:sz w:val="21"/>
          <w:szCs w:val="21"/>
        </w:rPr>
        <w:t>화상</w:t>
      </w:r>
      <w:r>
        <w:rPr>
          <w:rFonts w:ascii="Arial" w:hAnsi="Arial" w:cs="Arial"/>
          <w:color w:val="252525"/>
          <w:sz w:val="21"/>
          <w:szCs w:val="21"/>
        </w:rPr>
        <w:t xml:space="preserve"> '</w:t>
      </w:r>
      <w:proofErr w:type="spellStart"/>
      <w:r>
        <w:rPr>
          <w:rFonts w:ascii="Arial" w:hAnsi="Arial" w:cs="Arial"/>
          <w:color w:val="252525"/>
          <w:sz w:val="21"/>
          <w:szCs w:val="21"/>
        </w:rPr>
        <w:t>시커</w:t>
      </w:r>
      <w:proofErr w:type="spellEnd"/>
      <w:r>
        <w:rPr>
          <w:rFonts w:ascii="Arial" w:hAnsi="Arial" w:cs="Arial"/>
          <w:color w:val="252525"/>
          <w:sz w:val="21"/>
          <w:szCs w:val="21"/>
        </w:rPr>
        <w:t xml:space="preserve">'(seeker, </w:t>
      </w:r>
      <w:r>
        <w:rPr>
          <w:rFonts w:ascii="Arial" w:hAnsi="Arial" w:cs="Arial"/>
          <w:color w:val="252525"/>
          <w:sz w:val="21"/>
          <w:szCs w:val="21"/>
        </w:rPr>
        <w:t>목표탐색장치</w:t>
      </w:r>
      <w:r>
        <w:rPr>
          <w:rFonts w:ascii="Arial" w:hAnsi="Arial" w:cs="Arial"/>
          <w:color w:val="252525"/>
          <w:sz w:val="21"/>
          <w:szCs w:val="21"/>
        </w:rPr>
        <w:t>)</w:t>
      </w:r>
      <w:r>
        <w:rPr>
          <w:rFonts w:ascii="Arial" w:hAnsi="Arial" w:cs="Arial"/>
          <w:color w:val="252525"/>
          <w:sz w:val="21"/>
          <w:szCs w:val="21"/>
        </w:rPr>
        <w:t>로</w:t>
      </w:r>
      <w:r>
        <w:rPr>
          <w:rFonts w:ascii="Arial" w:hAnsi="Arial" w:cs="Arial"/>
          <w:color w:val="252525"/>
          <w:sz w:val="21"/>
          <w:szCs w:val="21"/>
        </w:rPr>
        <w:t xml:space="preserve"> </w:t>
      </w:r>
      <w:r>
        <w:rPr>
          <w:rFonts w:ascii="Arial" w:hAnsi="Arial" w:cs="Arial"/>
          <w:color w:val="252525"/>
          <w:sz w:val="21"/>
          <w:szCs w:val="21"/>
        </w:rPr>
        <w:t>포착한다</w:t>
      </w:r>
      <w:r>
        <w:rPr>
          <w:rFonts w:ascii="Arial" w:hAnsi="Arial" w:cs="Arial"/>
          <w:color w:val="252525"/>
          <w:sz w:val="21"/>
          <w:szCs w:val="21"/>
        </w:rPr>
        <w:t xml:space="preserve">. </w:t>
      </w:r>
      <w:proofErr w:type="spellStart"/>
      <w:r>
        <w:rPr>
          <w:rFonts w:ascii="Arial" w:hAnsi="Arial" w:cs="Arial"/>
          <w:color w:val="252525"/>
          <w:sz w:val="21"/>
          <w:szCs w:val="21"/>
        </w:rPr>
        <w:t>그후</w:t>
      </w:r>
      <w:proofErr w:type="spellEnd"/>
      <w:r>
        <w:rPr>
          <w:rFonts w:ascii="Arial" w:hAnsi="Arial" w:cs="Arial"/>
          <w:color w:val="252525"/>
          <w:sz w:val="21"/>
          <w:szCs w:val="21"/>
        </w:rPr>
        <w:t xml:space="preserve"> </w:t>
      </w:r>
      <w:r>
        <w:rPr>
          <w:rFonts w:ascii="Arial" w:hAnsi="Arial" w:cs="Arial"/>
          <w:color w:val="252525"/>
          <w:sz w:val="21"/>
          <w:szCs w:val="21"/>
        </w:rPr>
        <w:t>탄두에</w:t>
      </w:r>
      <w:r>
        <w:rPr>
          <w:rFonts w:ascii="Arial" w:hAnsi="Arial" w:cs="Arial"/>
          <w:color w:val="252525"/>
          <w:sz w:val="21"/>
          <w:szCs w:val="21"/>
        </w:rPr>
        <w:t xml:space="preserve"> </w:t>
      </w:r>
      <w:r>
        <w:rPr>
          <w:rFonts w:ascii="Arial" w:hAnsi="Arial" w:cs="Arial"/>
          <w:color w:val="252525"/>
          <w:sz w:val="21"/>
          <w:szCs w:val="21"/>
        </w:rPr>
        <w:t>부착된</w:t>
      </w:r>
      <w:r>
        <w:rPr>
          <w:rFonts w:ascii="Arial" w:hAnsi="Arial" w:cs="Arial"/>
          <w:color w:val="252525"/>
          <w:sz w:val="21"/>
          <w:szCs w:val="21"/>
        </w:rPr>
        <w:t xml:space="preserve"> 10</w:t>
      </w:r>
      <w:r>
        <w:rPr>
          <w:rFonts w:ascii="Arial" w:hAnsi="Arial" w:cs="Arial"/>
          <w:color w:val="252525"/>
          <w:sz w:val="21"/>
          <w:szCs w:val="21"/>
        </w:rPr>
        <w:t>개의</w:t>
      </w:r>
      <w:r>
        <w:rPr>
          <w:rFonts w:ascii="Arial" w:hAnsi="Arial" w:cs="Arial"/>
          <w:color w:val="252525"/>
          <w:sz w:val="21"/>
          <w:szCs w:val="21"/>
        </w:rPr>
        <w:t xml:space="preserve"> </w:t>
      </w:r>
      <w:r>
        <w:rPr>
          <w:rFonts w:ascii="Arial" w:hAnsi="Arial" w:cs="Arial"/>
          <w:color w:val="252525"/>
          <w:sz w:val="21"/>
          <w:szCs w:val="21"/>
        </w:rPr>
        <w:t>추진기로</w:t>
      </w:r>
      <w:r>
        <w:rPr>
          <w:rFonts w:ascii="Arial" w:hAnsi="Arial" w:cs="Arial"/>
          <w:color w:val="252525"/>
          <w:sz w:val="21"/>
          <w:szCs w:val="21"/>
        </w:rPr>
        <w:t xml:space="preserve"> </w:t>
      </w:r>
      <w:r>
        <w:rPr>
          <w:rFonts w:ascii="Arial" w:hAnsi="Arial" w:cs="Arial"/>
          <w:color w:val="252525"/>
          <w:sz w:val="21"/>
          <w:szCs w:val="21"/>
        </w:rPr>
        <w:t>궤도와</w:t>
      </w:r>
      <w:r>
        <w:rPr>
          <w:rFonts w:ascii="Arial" w:hAnsi="Arial" w:cs="Arial"/>
          <w:color w:val="252525"/>
          <w:sz w:val="21"/>
          <w:szCs w:val="21"/>
        </w:rPr>
        <w:t xml:space="preserve"> </w:t>
      </w:r>
      <w:r>
        <w:rPr>
          <w:rFonts w:ascii="Arial" w:hAnsi="Arial" w:cs="Arial"/>
          <w:color w:val="252525"/>
          <w:sz w:val="21"/>
          <w:szCs w:val="21"/>
        </w:rPr>
        <w:t>자세를</w:t>
      </w:r>
      <w:r>
        <w:rPr>
          <w:rFonts w:ascii="Arial" w:hAnsi="Arial" w:cs="Arial"/>
          <w:color w:val="252525"/>
          <w:sz w:val="21"/>
          <w:szCs w:val="21"/>
        </w:rPr>
        <w:t xml:space="preserve"> </w:t>
      </w:r>
      <w:r>
        <w:rPr>
          <w:rFonts w:ascii="Arial" w:hAnsi="Arial" w:cs="Arial"/>
          <w:color w:val="252525"/>
          <w:sz w:val="21"/>
          <w:szCs w:val="21"/>
        </w:rPr>
        <w:t>바꿔가며</w:t>
      </w:r>
      <w:r>
        <w:rPr>
          <w:rFonts w:ascii="Arial" w:hAnsi="Arial" w:cs="Arial"/>
          <w:color w:val="252525"/>
          <w:sz w:val="21"/>
          <w:szCs w:val="21"/>
        </w:rPr>
        <w:t xml:space="preserve">, </w:t>
      </w:r>
      <w:r>
        <w:rPr>
          <w:rFonts w:ascii="Arial" w:hAnsi="Arial" w:cs="Arial"/>
          <w:color w:val="252525"/>
          <w:sz w:val="21"/>
          <w:szCs w:val="21"/>
        </w:rPr>
        <w:t>표적의</w:t>
      </w:r>
      <w:r>
        <w:rPr>
          <w:rFonts w:ascii="Arial" w:hAnsi="Arial" w:cs="Arial"/>
          <w:color w:val="252525"/>
          <w:sz w:val="21"/>
          <w:szCs w:val="21"/>
        </w:rPr>
        <w:t xml:space="preserve"> </w:t>
      </w:r>
      <w:r>
        <w:rPr>
          <w:rFonts w:ascii="Arial" w:hAnsi="Arial" w:cs="Arial"/>
          <w:color w:val="252525"/>
          <w:sz w:val="21"/>
          <w:szCs w:val="21"/>
        </w:rPr>
        <w:t>최적부위를</w:t>
      </w:r>
      <w:r>
        <w:rPr>
          <w:rFonts w:ascii="Arial" w:hAnsi="Arial" w:cs="Arial"/>
          <w:color w:val="252525"/>
          <w:sz w:val="21"/>
          <w:szCs w:val="21"/>
        </w:rPr>
        <w:t xml:space="preserve"> </w:t>
      </w:r>
      <w:r>
        <w:rPr>
          <w:rFonts w:ascii="Arial" w:hAnsi="Arial" w:cs="Arial"/>
          <w:color w:val="252525"/>
          <w:sz w:val="21"/>
          <w:szCs w:val="21"/>
        </w:rPr>
        <w:t>명중시킨다</w:t>
      </w:r>
      <w:r>
        <w:rPr>
          <w:rFonts w:ascii="Arial" w:hAnsi="Arial" w:cs="Arial"/>
          <w:color w:val="252525"/>
          <w:sz w:val="21"/>
          <w:szCs w:val="21"/>
        </w:rPr>
        <w:t>.</w:t>
      </w:r>
    </w:p>
    <w:p w:rsidR="00066837" w:rsidRPr="0074520D" w:rsidRDefault="0074520D">
      <w:pPr>
        <w:widowControl/>
        <w:wordWrap/>
        <w:autoSpaceDE/>
        <w:autoSpaceDN/>
        <w:jc w:val="left"/>
        <w:rPr>
          <w:rFonts w:ascii="굴림" w:eastAsia="굴림" w:hAnsi="굴림" w:cs="굴림"/>
          <w:color w:val="727272"/>
          <w:kern w:val="0"/>
          <w:sz w:val="30"/>
          <w:szCs w:val="30"/>
        </w:rPr>
      </w:pPr>
      <w:proofErr w:type="spellStart"/>
      <w:r w:rsidRPr="0074520D">
        <w:rPr>
          <w:rFonts w:ascii="굴림" w:eastAsia="굴림" w:hAnsi="굴림" w:cs="굴림"/>
          <w:color w:val="727272"/>
          <w:kern w:val="0"/>
          <w:sz w:val="30"/>
          <w:szCs w:val="30"/>
        </w:rPr>
        <w:t>사드</w:t>
      </w:r>
      <w:proofErr w:type="spellEnd"/>
      <w:r w:rsidRPr="0074520D">
        <w:rPr>
          <w:rFonts w:ascii="굴림" w:eastAsia="굴림" w:hAnsi="굴림" w:cs="굴림"/>
          <w:color w:val="727272"/>
          <w:kern w:val="0"/>
          <w:sz w:val="30"/>
          <w:szCs w:val="30"/>
        </w:rPr>
        <w:t xml:space="preserve"> 요격 미사일에 내장된 </w:t>
      </w:r>
      <w:proofErr w:type="spellStart"/>
      <w:r w:rsidRPr="0074520D">
        <w:rPr>
          <w:rFonts w:ascii="굴림" w:eastAsia="굴림" w:hAnsi="굴림" w:cs="굴림"/>
          <w:color w:val="727272"/>
          <w:kern w:val="0"/>
          <w:sz w:val="30"/>
          <w:szCs w:val="30"/>
        </w:rPr>
        <w:t>요격체는</w:t>
      </w:r>
      <w:proofErr w:type="spellEnd"/>
      <w:r w:rsidRPr="0074520D">
        <w:rPr>
          <w:rFonts w:ascii="굴림" w:eastAsia="굴림" w:hAnsi="굴림" w:cs="굴림"/>
          <w:color w:val="727272"/>
          <w:kern w:val="0"/>
          <w:sz w:val="30"/>
          <w:szCs w:val="30"/>
        </w:rPr>
        <w:t xml:space="preserve"> 적외선 센서로 유도되며 탄도미사일에 직접 충돌해 요격한다. &lt;출처: </w:t>
      </w:r>
      <w:proofErr w:type="spellStart"/>
      <w:r w:rsidRPr="0074520D">
        <w:rPr>
          <w:rFonts w:ascii="굴림" w:eastAsia="굴림" w:hAnsi="굴림" w:cs="굴림"/>
          <w:color w:val="727272"/>
          <w:kern w:val="0"/>
          <w:sz w:val="30"/>
          <w:szCs w:val="30"/>
        </w:rPr>
        <w:t>록히드마틴</w:t>
      </w:r>
      <w:proofErr w:type="spellEnd"/>
      <w:r w:rsidRPr="0074520D">
        <w:rPr>
          <w:rFonts w:ascii="굴림" w:eastAsia="굴림" w:hAnsi="굴림" w:cs="굴림"/>
          <w:color w:val="727272"/>
          <w:kern w:val="0"/>
          <w:sz w:val="30"/>
          <w:szCs w:val="30"/>
        </w:rPr>
        <w:t>&gt;</w:t>
      </w:r>
    </w:p>
    <w:p w:rsidR="00C628F1" w:rsidRDefault="00C628F1" w:rsidP="00C628F1">
      <w:pPr>
        <w:pStyle w:val="3"/>
        <w:shd w:val="clear" w:color="auto" w:fill="FFFFFF"/>
        <w:spacing w:before="72" w:beforeAutospacing="0" w:after="0" w:afterAutospacing="0"/>
        <w:ind w:left="1180" w:hanging="580"/>
        <w:rPr>
          <w:rFonts w:ascii="Arial" w:hAnsi="Arial" w:cs="Arial"/>
          <w:color w:val="000000"/>
          <w:sz w:val="29"/>
          <w:szCs w:val="29"/>
        </w:rPr>
      </w:pPr>
      <w:r>
        <w:rPr>
          <w:rStyle w:val="mw-headline"/>
          <w:rFonts w:ascii="Arial" w:hAnsi="Arial" w:cs="Arial"/>
          <w:color w:val="000000"/>
          <w:sz w:val="29"/>
          <w:szCs w:val="29"/>
        </w:rPr>
        <w:t>포대</w:t>
      </w:r>
      <w:r>
        <w:rPr>
          <w:rStyle w:val="mw-headline"/>
          <w:rFonts w:ascii="Arial" w:hAnsi="Arial" w:cs="Arial"/>
          <w:color w:val="000000"/>
          <w:sz w:val="29"/>
          <w:szCs w:val="29"/>
        </w:rPr>
        <w:t>(battery)</w:t>
      </w:r>
      <w:r w:rsidR="007770F5">
        <w:rPr>
          <w:rFonts w:ascii="Arial" w:hAnsi="Arial" w:cs="Arial"/>
          <w:color w:val="000000"/>
          <w:sz w:val="29"/>
          <w:szCs w:val="29"/>
        </w:rPr>
        <w:t xml:space="preserve"> </w:t>
      </w:r>
    </w:p>
    <w:p w:rsidR="0074520D" w:rsidRDefault="0074520D" w:rsidP="00C628F1">
      <w:pPr>
        <w:pStyle w:val="3"/>
        <w:shd w:val="clear" w:color="auto" w:fill="FFFFFF"/>
        <w:spacing w:before="72" w:beforeAutospacing="0" w:after="0" w:afterAutospacing="0"/>
        <w:ind w:left="1180" w:hanging="580"/>
        <w:rPr>
          <w:rFonts w:ascii="Arial" w:hAnsi="Arial" w:cs="Arial"/>
          <w:color w:val="000000"/>
          <w:sz w:val="29"/>
          <w:szCs w:val="29"/>
        </w:rPr>
      </w:pPr>
      <w:r w:rsidRPr="0074520D">
        <w:rPr>
          <w:rFonts w:ascii="Arial" w:hAnsi="Arial" w:cs="Arial"/>
          <w:noProof/>
          <w:color w:val="000000"/>
          <w:sz w:val="29"/>
          <w:szCs w:val="29"/>
        </w:rPr>
        <w:lastRenderedPageBreak/>
        <w:drawing>
          <wp:inline distT="0" distB="0" distL="0" distR="0">
            <wp:extent cx="3063240" cy="1950720"/>
            <wp:effectExtent l="19050" t="0" r="3810" b="0"/>
            <wp:docPr id="12" name="그림 5" descr="http://ncc.phinf.naver.net/20150317_213/1426556013782RgxRJ_JPEG/004.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cc.phinf.naver.net/20150317_213/1426556013782RgxRJ_JPEG/004.jpg?type=w646"/>
                    <pic:cNvPicPr>
                      <a:picLocks noChangeAspect="1" noChangeArrowheads="1"/>
                    </pic:cNvPicPr>
                  </pic:nvPicPr>
                  <pic:blipFill>
                    <a:blip r:embed="rId14" cstate="print"/>
                    <a:srcRect/>
                    <a:stretch>
                      <a:fillRect/>
                    </a:stretch>
                  </pic:blipFill>
                  <pic:spPr bwMode="auto">
                    <a:xfrm>
                      <a:off x="0" y="0"/>
                      <a:ext cx="3063240" cy="1950720"/>
                    </a:xfrm>
                    <a:prstGeom prst="rect">
                      <a:avLst/>
                    </a:prstGeom>
                    <a:noFill/>
                    <a:ln w="9525">
                      <a:noFill/>
                      <a:miter lim="800000"/>
                      <a:headEnd/>
                      <a:tailEnd/>
                    </a:ln>
                  </pic:spPr>
                </pic:pic>
              </a:graphicData>
            </a:graphic>
          </wp:inline>
        </w:drawing>
      </w:r>
    </w:p>
    <w:p w:rsidR="00C628F1" w:rsidRDefault="00C628F1" w:rsidP="00C628F1">
      <w:pPr>
        <w:pStyle w:val="a6"/>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THAAD</w:t>
      </w:r>
      <w:r>
        <w:rPr>
          <w:rFonts w:ascii="Arial" w:hAnsi="Arial" w:cs="Arial"/>
          <w:color w:val="252525"/>
          <w:sz w:val="21"/>
          <w:szCs w:val="21"/>
        </w:rPr>
        <w:t>의</w:t>
      </w:r>
      <w:r>
        <w:rPr>
          <w:rFonts w:ascii="Arial" w:hAnsi="Arial" w:cs="Arial"/>
          <w:color w:val="252525"/>
          <w:sz w:val="21"/>
          <w:szCs w:val="21"/>
        </w:rPr>
        <w:t xml:space="preserve"> </w:t>
      </w:r>
      <w:r>
        <w:rPr>
          <w:rFonts w:ascii="Arial" w:hAnsi="Arial" w:cs="Arial"/>
          <w:color w:val="252525"/>
          <w:sz w:val="21"/>
          <w:szCs w:val="21"/>
        </w:rPr>
        <w:t>지상</w:t>
      </w:r>
      <w:r>
        <w:rPr>
          <w:rFonts w:ascii="Arial" w:hAnsi="Arial" w:cs="Arial"/>
          <w:color w:val="252525"/>
          <w:sz w:val="21"/>
          <w:szCs w:val="21"/>
        </w:rPr>
        <w:t xml:space="preserve"> </w:t>
      </w:r>
      <w:r>
        <w:rPr>
          <w:rFonts w:ascii="Arial" w:hAnsi="Arial" w:cs="Arial"/>
          <w:color w:val="252525"/>
          <w:sz w:val="21"/>
          <w:szCs w:val="21"/>
        </w:rPr>
        <w:t>시스템은</w:t>
      </w:r>
      <w:r>
        <w:rPr>
          <w:rFonts w:ascii="Arial" w:hAnsi="Arial" w:cs="Arial"/>
          <w:color w:val="252525"/>
          <w:sz w:val="21"/>
          <w:szCs w:val="21"/>
        </w:rPr>
        <w:t xml:space="preserve"> </w:t>
      </w:r>
      <w:r>
        <w:rPr>
          <w:rFonts w:ascii="Arial" w:hAnsi="Arial" w:cs="Arial"/>
          <w:color w:val="252525"/>
          <w:sz w:val="21"/>
          <w:szCs w:val="21"/>
        </w:rPr>
        <w:t>스스로</w:t>
      </w:r>
      <w:r>
        <w:rPr>
          <w:rFonts w:ascii="Arial" w:hAnsi="Arial" w:cs="Arial"/>
          <w:color w:val="252525"/>
          <w:sz w:val="21"/>
          <w:szCs w:val="21"/>
        </w:rPr>
        <w:t xml:space="preserve"> </w:t>
      </w:r>
      <w:r>
        <w:rPr>
          <w:rFonts w:ascii="Arial" w:hAnsi="Arial" w:cs="Arial"/>
          <w:color w:val="252525"/>
          <w:sz w:val="21"/>
          <w:szCs w:val="21"/>
        </w:rPr>
        <w:t>움직이거나</w:t>
      </w:r>
      <w:r>
        <w:rPr>
          <w:rFonts w:ascii="Arial" w:hAnsi="Arial" w:cs="Arial"/>
          <w:color w:val="252525"/>
          <w:sz w:val="21"/>
          <w:szCs w:val="21"/>
        </w:rPr>
        <w:t xml:space="preserve"> </w:t>
      </w:r>
      <w:r>
        <w:rPr>
          <w:rFonts w:ascii="Arial" w:hAnsi="Arial" w:cs="Arial"/>
          <w:color w:val="252525"/>
          <w:sz w:val="21"/>
          <w:szCs w:val="21"/>
        </w:rPr>
        <w:t>트레일러에</w:t>
      </w:r>
      <w:r>
        <w:rPr>
          <w:rFonts w:ascii="Arial" w:hAnsi="Arial" w:cs="Arial"/>
          <w:color w:val="252525"/>
          <w:sz w:val="21"/>
          <w:szCs w:val="21"/>
        </w:rPr>
        <w:t xml:space="preserve"> </w:t>
      </w:r>
      <w:r>
        <w:rPr>
          <w:rFonts w:ascii="Arial" w:hAnsi="Arial" w:cs="Arial"/>
          <w:color w:val="252525"/>
          <w:sz w:val="21"/>
          <w:szCs w:val="21"/>
        </w:rPr>
        <w:t>실려</w:t>
      </w:r>
      <w:r>
        <w:rPr>
          <w:rFonts w:ascii="Arial" w:hAnsi="Arial" w:cs="Arial"/>
          <w:color w:val="252525"/>
          <w:sz w:val="21"/>
          <w:szCs w:val="21"/>
        </w:rPr>
        <w:t xml:space="preserve"> </w:t>
      </w:r>
      <w:r>
        <w:rPr>
          <w:rFonts w:ascii="Arial" w:hAnsi="Arial" w:cs="Arial"/>
          <w:color w:val="252525"/>
          <w:sz w:val="21"/>
          <w:szCs w:val="21"/>
        </w:rPr>
        <w:t>움직이는</w:t>
      </w:r>
      <w:r>
        <w:rPr>
          <w:rFonts w:ascii="Arial" w:hAnsi="Arial" w:cs="Arial"/>
          <w:color w:val="252525"/>
          <w:sz w:val="21"/>
          <w:szCs w:val="21"/>
        </w:rPr>
        <w:t xml:space="preserve"> </w:t>
      </w:r>
      <w:r>
        <w:rPr>
          <w:rFonts w:ascii="Arial" w:hAnsi="Arial" w:cs="Arial"/>
          <w:color w:val="252525"/>
          <w:sz w:val="21"/>
          <w:szCs w:val="21"/>
        </w:rPr>
        <w:t>이동식이다</w:t>
      </w:r>
      <w:r>
        <w:rPr>
          <w:rFonts w:ascii="Arial" w:hAnsi="Arial" w:cs="Arial"/>
          <w:color w:val="252525"/>
          <w:sz w:val="21"/>
          <w:szCs w:val="21"/>
        </w:rPr>
        <w:t>. 1</w:t>
      </w:r>
      <w:r>
        <w:rPr>
          <w:rFonts w:ascii="Arial" w:hAnsi="Arial" w:cs="Arial"/>
          <w:color w:val="252525"/>
          <w:sz w:val="21"/>
          <w:szCs w:val="21"/>
        </w:rPr>
        <w:t>개</w:t>
      </w:r>
      <w:r>
        <w:rPr>
          <w:rFonts w:ascii="Arial" w:hAnsi="Arial" w:cs="Arial"/>
          <w:color w:val="252525"/>
          <w:sz w:val="21"/>
          <w:szCs w:val="21"/>
        </w:rPr>
        <w:t xml:space="preserve"> </w:t>
      </w:r>
      <w:r>
        <w:rPr>
          <w:rFonts w:ascii="Arial" w:hAnsi="Arial" w:cs="Arial"/>
          <w:color w:val="252525"/>
          <w:sz w:val="21"/>
          <w:szCs w:val="21"/>
        </w:rPr>
        <w:t>포대는</w:t>
      </w:r>
      <w:r>
        <w:rPr>
          <w:rFonts w:ascii="Arial" w:hAnsi="Arial" w:cs="Arial"/>
          <w:color w:val="252525"/>
          <w:sz w:val="21"/>
          <w:szCs w:val="21"/>
        </w:rPr>
        <w:t xml:space="preserve"> X</w:t>
      </w:r>
      <w:r>
        <w:rPr>
          <w:rFonts w:ascii="Arial" w:hAnsi="Arial" w:cs="Arial"/>
          <w:color w:val="252525"/>
          <w:sz w:val="21"/>
          <w:szCs w:val="21"/>
        </w:rPr>
        <w:t>밴드</w:t>
      </w:r>
      <w:r>
        <w:rPr>
          <w:rFonts w:ascii="Arial" w:hAnsi="Arial" w:cs="Arial"/>
          <w:color w:val="252525"/>
          <w:sz w:val="21"/>
          <w:szCs w:val="21"/>
        </w:rPr>
        <w:t xml:space="preserve"> </w:t>
      </w:r>
      <w:r>
        <w:rPr>
          <w:rFonts w:ascii="Arial" w:hAnsi="Arial" w:cs="Arial"/>
          <w:color w:val="252525"/>
          <w:sz w:val="21"/>
          <w:szCs w:val="21"/>
        </w:rPr>
        <w:t>레이더인</w:t>
      </w:r>
      <w:r>
        <w:rPr>
          <w:rFonts w:ascii="Arial" w:hAnsi="Arial" w:cs="Arial"/>
          <w:color w:val="252525"/>
          <w:sz w:val="21"/>
          <w:szCs w:val="21"/>
        </w:rPr>
        <w:t xml:space="preserve"> AN/TPY-2(</w:t>
      </w:r>
      <w:proofErr w:type="spellStart"/>
      <w:r>
        <w:rPr>
          <w:rFonts w:ascii="Arial" w:hAnsi="Arial" w:cs="Arial"/>
          <w:color w:val="252525"/>
          <w:sz w:val="21"/>
          <w:szCs w:val="21"/>
        </w:rPr>
        <w:t>종말형</w:t>
      </w:r>
      <w:proofErr w:type="spellEnd"/>
      <w:r>
        <w:rPr>
          <w:rFonts w:ascii="Arial" w:hAnsi="Arial" w:cs="Arial"/>
          <w:color w:val="252525"/>
          <w:sz w:val="21"/>
          <w:szCs w:val="21"/>
        </w:rPr>
        <w:t>)</w:t>
      </w:r>
      <w:r>
        <w:rPr>
          <w:rFonts w:ascii="Arial" w:hAnsi="Arial" w:cs="Arial"/>
          <w:color w:val="252525"/>
          <w:sz w:val="21"/>
          <w:szCs w:val="21"/>
        </w:rPr>
        <w:t>와</w:t>
      </w:r>
      <w:r>
        <w:rPr>
          <w:rFonts w:ascii="Arial" w:hAnsi="Arial" w:cs="Arial"/>
          <w:color w:val="252525"/>
          <w:sz w:val="21"/>
          <w:szCs w:val="21"/>
        </w:rPr>
        <w:t xml:space="preserve"> 6</w:t>
      </w:r>
      <w:r>
        <w:rPr>
          <w:rFonts w:ascii="Arial" w:hAnsi="Arial" w:cs="Arial"/>
          <w:color w:val="252525"/>
          <w:sz w:val="21"/>
          <w:szCs w:val="21"/>
        </w:rPr>
        <w:t>개</w:t>
      </w:r>
      <w:r>
        <w:rPr>
          <w:rFonts w:ascii="Arial" w:hAnsi="Arial" w:cs="Arial"/>
          <w:color w:val="252525"/>
          <w:sz w:val="21"/>
          <w:szCs w:val="21"/>
        </w:rPr>
        <w:t xml:space="preserve"> </w:t>
      </w:r>
      <w:r>
        <w:rPr>
          <w:rFonts w:ascii="Arial" w:hAnsi="Arial" w:cs="Arial"/>
          <w:color w:val="252525"/>
          <w:sz w:val="21"/>
          <w:szCs w:val="21"/>
        </w:rPr>
        <w:t>발사대</w:t>
      </w:r>
      <w:r>
        <w:rPr>
          <w:rFonts w:ascii="Arial" w:hAnsi="Arial" w:cs="Arial"/>
          <w:color w:val="252525"/>
          <w:sz w:val="21"/>
          <w:szCs w:val="21"/>
        </w:rPr>
        <w:t xml:space="preserve">, </w:t>
      </w:r>
      <w:r>
        <w:rPr>
          <w:rFonts w:ascii="Arial" w:hAnsi="Arial" w:cs="Arial"/>
          <w:color w:val="252525"/>
          <w:sz w:val="21"/>
          <w:szCs w:val="21"/>
        </w:rPr>
        <w:t>발사대당</w:t>
      </w:r>
      <w:r>
        <w:rPr>
          <w:rFonts w:ascii="Arial" w:hAnsi="Arial" w:cs="Arial"/>
          <w:color w:val="252525"/>
          <w:sz w:val="21"/>
          <w:szCs w:val="21"/>
        </w:rPr>
        <w:t xml:space="preserve"> 8</w:t>
      </w:r>
      <w:r>
        <w:rPr>
          <w:rFonts w:ascii="Arial" w:hAnsi="Arial" w:cs="Arial"/>
          <w:color w:val="252525"/>
          <w:sz w:val="21"/>
          <w:szCs w:val="21"/>
        </w:rPr>
        <w:t>개의</w:t>
      </w:r>
      <w:r>
        <w:rPr>
          <w:rFonts w:ascii="Arial" w:hAnsi="Arial" w:cs="Arial"/>
          <w:color w:val="252525"/>
          <w:sz w:val="21"/>
          <w:szCs w:val="21"/>
        </w:rPr>
        <w:t xml:space="preserve"> </w:t>
      </w:r>
      <w:r>
        <w:rPr>
          <w:rFonts w:ascii="Arial" w:hAnsi="Arial" w:cs="Arial"/>
          <w:color w:val="252525"/>
          <w:sz w:val="21"/>
          <w:szCs w:val="21"/>
        </w:rPr>
        <w:t>요격미사일로</w:t>
      </w:r>
      <w:r>
        <w:rPr>
          <w:rFonts w:ascii="Arial" w:hAnsi="Arial" w:cs="Arial"/>
          <w:color w:val="252525"/>
          <w:sz w:val="21"/>
          <w:szCs w:val="21"/>
        </w:rPr>
        <w:t xml:space="preserve"> </w:t>
      </w:r>
      <w:r>
        <w:rPr>
          <w:rFonts w:ascii="Arial" w:hAnsi="Arial" w:cs="Arial"/>
          <w:color w:val="252525"/>
          <w:sz w:val="21"/>
          <w:szCs w:val="21"/>
        </w:rPr>
        <w:t>구성된다</w:t>
      </w:r>
      <w:r>
        <w:rPr>
          <w:rFonts w:ascii="Arial" w:hAnsi="Arial" w:cs="Arial"/>
          <w:color w:val="252525"/>
          <w:sz w:val="21"/>
          <w:szCs w:val="21"/>
        </w:rPr>
        <w:t xml:space="preserve">. </w:t>
      </w:r>
      <w:r>
        <w:rPr>
          <w:rFonts w:ascii="Arial" w:hAnsi="Arial" w:cs="Arial"/>
          <w:color w:val="252525"/>
          <w:sz w:val="21"/>
          <w:szCs w:val="21"/>
        </w:rPr>
        <w:t>미사일을</w:t>
      </w:r>
      <w:r>
        <w:rPr>
          <w:rFonts w:ascii="Arial" w:hAnsi="Arial" w:cs="Arial"/>
          <w:color w:val="252525"/>
          <w:sz w:val="21"/>
          <w:szCs w:val="21"/>
        </w:rPr>
        <w:t xml:space="preserve"> </w:t>
      </w:r>
      <w:r>
        <w:rPr>
          <w:rFonts w:ascii="Arial" w:hAnsi="Arial" w:cs="Arial"/>
          <w:color w:val="252525"/>
          <w:sz w:val="21"/>
          <w:szCs w:val="21"/>
        </w:rPr>
        <w:t>발사한</w:t>
      </w:r>
      <w:r>
        <w:rPr>
          <w:rFonts w:ascii="Arial" w:hAnsi="Arial" w:cs="Arial"/>
          <w:color w:val="252525"/>
          <w:sz w:val="21"/>
          <w:szCs w:val="21"/>
        </w:rPr>
        <w:t xml:space="preserve"> </w:t>
      </w:r>
      <w:r>
        <w:rPr>
          <w:rFonts w:ascii="Arial" w:hAnsi="Arial" w:cs="Arial"/>
          <w:color w:val="252525"/>
          <w:sz w:val="21"/>
          <w:szCs w:val="21"/>
        </w:rPr>
        <w:t>후</w:t>
      </w:r>
      <w:r>
        <w:rPr>
          <w:rFonts w:ascii="Arial" w:hAnsi="Arial" w:cs="Arial"/>
          <w:color w:val="252525"/>
          <w:sz w:val="21"/>
          <w:szCs w:val="21"/>
        </w:rPr>
        <w:t xml:space="preserve"> </w:t>
      </w:r>
      <w:r>
        <w:rPr>
          <w:rFonts w:ascii="Arial" w:hAnsi="Arial" w:cs="Arial"/>
          <w:color w:val="252525"/>
          <w:sz w:val="21"/>
          <w:szCs w:val="21"/>
        </w:rPr>
        <w:t>다음</w:t>
      </w:r>
      <w:r>
        <w:rPr>
          <w:rFonts w:ascii="Arial" w:hAnsi="Arial" w:cs="Arial"/>
          <w:color w:val="252525"/>
          <w:sz w:val="21"/>
          <w:szCs w:val="21"/>
        </w:rPr>
        <w:t xml:space="preserve"> </w:t>
      </w:r>
      <w:r>
        <w:rPr>
          <w:rFonts w:ascii="Arial" w:hAnsi="Arial" w:cs="Arial"/>
          <w:color w:val="252525"/>
          <w:sz w:val="21"/>
          <w:szCs w:val="21"/>
        </w:rPr>
        <w:t>발사를</w:t>
      </w:r>
      <w:r>
        <w:rPr>
          <w:rFonts w:ascii="Arial" w:hAnsi="Arial" w:cs="Arial"/>
          <w:color w:val="252525"/>
          <w:sz w:val="21"/>
          <w:szCs w:val="21"/>
        </w:rPr>
        <w:t xml:space="preserve"> </w:t>
      </w:r>
      <w:r>
        <w:rPr>
          <w:rFonts w:ascii="Arial" w:hAnsi="Arial" w:cs="Arial"/>
          <w:color w:val="252525"/>
          <w:sz w:val="21"/>
          <w:szCs w:val="21"/>
        </w:rPr>
        <w:t>준비하는</w:t>
      </w:r>
      <w:r>
        <w:rPr>
          <w:rFonts w:ascii="Arial" w:hAnsi="Arial" w:cs="Arial"/>
          <w:color w:val="252525"/>
          <w:sz w:val="21"/>
          <w:szCs w:val="21"/>
        </w:rPr>
        <w:t xml:space="preserve"> </w:t>
      </w:r>
      <w:r>
        <w:rPr>
          <w:rFonts w:ascii="Arial" w:hAnsi="Arial" w:cs="Arial"/>
          <w:color w:val="252525"/>
          <w:sz w:val="21"/>
          <w:szCs w:val="21"/>
        </w:rPr>
        <w:t>데까지도</w:t>
      </w:r>
      <w:r>
        <w:rPr>
          <w:rFonts w:ascii="Arial" w:hAnsi="Arial" w:cs="Arial"/>
          <w:color w:val="252525"/>
          <w:sz w:val="21"/>
          <w:szCs w:val="21"/>
        </w:rPr>
        <w:t xml:space="preserve"> 30</w:t>
      </w:r>
      <w:r>
        <w:rPr>
          <w:rFonts w:ascii="Arial" w:hAnsi="Arial" w:cs="Arial"/>
          <w:color w:val="252525"/>
          <w:sz w:val="21"/>
          <w:szCs w:val="21"/>
        </w:rPr>
        <w:t>분</w:t>
      </w:r>
      <w:r>
        <w:rPr>
          <w:rFonts w:ascii="Arial" w:hAnsi="Arial" w:cs="Arial"/>
          <w:color w:val="252525"/>
          <w:sz w:val="21"/>
          <w:szCs w:val="21"/>
        </w:rPr>
        <w:t xml:space="preserve"> </w:t>
      </w:r>
      <w:r>
        <w:rPr>
          <w:rFonts w:ascii="Arial" w:hAnsi="Arial" w:cs="Arial"/>
          <w:color w:val="252525"/>
          <w:sz w:val="21"/>
          <w:szCs w:val="21"/>
        </w:rPr>
        <w:t>이상이</w:t>
      </w:r>
      <w:r>
        <w:rPr>
          <w:rFonts w:ascii="Arial" w:hAnsi="Arial" w:cs="Arial"/>
          <w:color w:val="252525"/>
          <w:sz w:val="21"/>
          <w:szCs w:val="21"/>
        </w:rPr>
        <w:t xml:space="preserve"> </w:t>
      </w:r>
      <w:r>
        <w:rPr>
          <w:rFonts w:ascii="Arial" w:hAnsi="Arial" w:cs="Arial"/>
          <w:color w:val="252525"/>
          <w:sz w:val="21"/>
          <w:szCs w:val="21"/>
        </w:rPr>
        <w:t>걸린다</w:t>
      </w:r>
      <w:r>
        <w:rPr>
          <w:rFonts w:ascii="Arial" w:hAnsi="Arial" w:cs="Arial"/>
          <w:color w:val="252525"/>
          <w:sz w:val="21"/>
          <w:szCs w:val="21"/>
        </w:rPr>
        <w:t>.</w:t>
      </w:r>
      <w:hyperlink r:id="rId15" w:anchor="cite_note-19" w:history="1">
        <w:r>
          <w:rPr>
            <w:rStyle w:val="a3"/>
            <w:rFonts w:ascii="Arial" w:hAnsi="Arial" w:cs="Arial"/>
            <w:color w:val="0B0080"/>
            <w:sz w:val="21"/>
            <w:szCs w:val="21"/>
            <w:vertAlign w:val="superscript"/>
          </w:rPr>
          <w:t>[19]</w:t>
        </w:r>
      </w:hyperlink>
    </w:p>
    <w:p w:rsidR="00C628F1" w:rsidRDefault="00C628F1" w:rsidP="00C628F1">
      <w:pPr>
        <w:pStyle w:val="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THAAD </w:t>
      </w:r>
      <w:r>
        <w:rPr>
          <w:rStyle w:val="mw-headline"/>
          <w:rFonts w:ascii="Arial" w:hAnsi="Arial" w:cs="Arial"/>
          <w:color w:val="000000"/>
          <w:sz w:val="29"/>
          <w:szCs w:val="29"/>
        </w:rPr>
        <w:t>레이더</w:t>
      </w:r>
    </w:p>
    <w:p w:rsidR="00C628F1" w:rsidRDefault="00C628F1" w:rsidP="00C628F1">
      <w:pPr>
        <w:shd w:val="clear" w:color="auto" w:fill="F9F9F9"/>
        <w:jc w:val="center"/>
        <w:rPr>
          <w:rFonts w:ascii="Arial" w:hAnsi="Arial" w:cs="Arial"/>
          <w:color w:val="252525"/>
          <w:szCs w:val="20"/>
        </w:rPr>
      </w:pPr>
      <w:r>
        <w:rPr>
          <w:rFonts w:ascii="Arial" w:hAnsi="Arial" w:cs="Arial"/>
          <w:noProof/>
          <w:color w:val="0B0080"/>
          <w:szCs w:val="20"/>
        </w:rPr>
        <w:drawing>
          <wp:inline distT="0" distB="0" distL="0" distR="0">
            <wp:extent cx="2857500" cy="1704975"/>
            <wp:effectExtent l="19050" t="0" r="0" b="0"/>
            <wp:docPr id="10" name="그림 1" descr="https://upload.wikimedia.org/wikipedia/commons/thumb/6/6f/FBX_T.jpg/300px-FBX_T.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f/FBX_T.jpg/300px-FBX_T.jpg">
                      <a:hlinkClick r:id="rId16"/>
                    </pic:cNvPr>
                    <pic:cNvPicPr>
                      <a:picLocks noChangeAspect="1" noChangeArrowheads="1"/>
                    </pic:cNvPicPr>
                  </pic:nvPicPr>
                  <pic:blipFill>
                    <a:blip r:embed="rId17" cstate="print"/>
                    <a:srcRect/>
                    <a:stretch>
                      <a:fillRect/>
                    </a:stretch>
                  </pic:blipFill>
                  <pic:spPr bwMode="auto">
                    <a:xfrm>
                      <a:off x="0" y="0"/>
                      <a:ext cx="2857500" cy="1704975"/>
                    </a:xfrm>
                    <a:prstGeom prst="rect">
                      <a:avLst/>
                    </a:prstGeom>
                    <a:noFill/>
                    <a:ln w="9525">
                      <a:noFill/>
                      <a:miter lim="800000"/>
                      <a:headEnd/>
                      <a:tailEnd/>
                    </a:ln>
                  </pic:spPr>
                </pic:pic>
              </a:graphicData>
            </a:graphic>
          </wp:inline>
        </w:drawing>
      </w:r>
    </w:p>
    <w:p w:rsidR="00C628F1" w:rsidRDefault="00C628F1" w:rsidP="00C628F1">
      <w:pPr>
        <w:shd w:val="clear" w:color="auto" w:fill="F9F9F9"/>
        <w:spacing w:line="336" w:lineRule="atLeast"/>
        <w:jc w:val="left"/>
        <w:rPr>
          <w:rFonts w:ascii="Arial" w:hAnsi="Arial" w:cs="Arial"/>
          <w:color w:val="252525"/>
          <w:sz w:val="19"/>
          <w:szCs w:val="19"/>
        </w:rPr>
      </w:pPr>
      <w:r>
        <w:rPr>
          <w:rStyle w:val="a9"/>
          <w:rFonts w:ascii="Arial" w:hAnsi="Arial" w:cs="Arial"/>
          <w:color w:val="252525"/>
          <w:sz w:val="19"/>
          <w:szCs w:val="19"/>
        </w:rPr>
        <w:t>THAAD</w:t>
      </w:r>
      <w:r>
        <w:rPr>
          <w:rFonts w:ascii="Arial" w:hAnsi="Arial" w:cs="Arial"/>
          <w:color w:val="252525"/>
          <w:sz w:val="19"/>
          <w:szCs w:val="19"/>
        </w:rPr>
        <w:t>에</w:t>
      </w:r>
      <w:r>
        <w:rPr>
          <w:rFonts w:ascii="Arial" w:hAnsi="Arial" w:cs="Arial"/>
          <w:color w:val="252525"/>
          <w:sz w:val="19"/>
          <w:szCs w:val="19"/>
        </w:rPr>
        <w:t xml:space="preserve"> </w:t>
      </w:r>
      <w:r>
        <w:rPr>
          <w:rFonts w:ascii="Arial" w:hAnsi="Arial" w:cs="Arial"/>
          <w:color w:val="252525"/>
          <w:sz w:val="19"/>
          <w:szCs w:val="19"/>
        </w:rPr>
        <w:t>사용되는</w:t>
      </w:r>
      <w:r>
        <w:rPr>
          <w:rFonts w:ascii="Arial" w:hAnsi="Arial" w:cs="Arial"/>
          <w:color w:val="252525"/>
          <w:sz w:val="19"/>
          <w:szCs w:val="19"/>
        </w:rPr>
        <w:t xml:space="preserve"> FBX-T </w:t>
      </w:r>
      <w:r>
        <w:rPr>
          <w:rFonts w:ascii="Arial" w:hAnsi="Arial" w:cs="Arial"/>
          <w:color w:val="252525"/>
          <w:sz w:val="19"/>
          <w:szCs w:val="19"/>
        </w:rPr>
        <w:t>레이더는</w:t>
      </w:r>
      <w:r>
        <w:rPr>
          <w:rFonts w:ascii="Arial" w:hAnsi="Arial" w:cs="Arial"/>
          <w:color w:val="252525"/>
          <w:sz w:val="19"/>
          <w:szCs w:val="19"/>
        </w:rPr>
        <w:t xml:space="preserve"> </w:t>
      </w:r>
      <w:r>
        <w:rPr>
          <w:rFonts w:ascii="Arial" w:hAnsi="Arial" w:cs="Arial"/>
          <w:color w:val="252525"/>
          <w:sz w:val="19"/>
          <w:szCs w:val="19"/>
        </w:rPr>
        <w:t>세계</w:t>
      </w:r>
      <w:r>
        <w:rPr>
          <w:rFonts w:ascii="Arial" w:hAnsi="Arial" w:cs="Arial"/>
          <w:color w:val="252525"/>
          <w:sz w:val="19"/>
          <w:szCs w:val="19"/>
        </w:rPr>
        <w:t xml:space="preserve"> </w:t>
      </w:r>
      <w:r>
        <w:rPr>
          <w:rFonts w:ascii="Arial" w:hAnsi="Arial" w:cs="Arial"/>
          <w:color w:val="252525"/>
          <w:sz w:val="19"/>
          <w:szCs w:val="19"/>
        </w:rPr>
        <w:t>최대의</w:t>
      </w:r>
      <w:r>
        <w:rPr>
          <w:rFonts w:ascii="Arial" w:hAnsi="Arial" w:cs="Arial"/>
          <w:color w:val="252525"/>
          <w:sz w:val="19"/>
          <w:szCs w:val="19"/>
        </w:rPr>
        <w:t xml:space="preserve"> </w:t>
      </w:r>
      <w:r>
        <w:rPr>
          <w:rFonts w:ascii="Arial" w:hAnsi="Arial" w:cs="Arial"/>
          <w:color w:val="252525"/>
          <w:sz w:val="19"/>
          <w:szCs w:val="19"/>
        </w:rPr>
        <w:t>지상</w:t>
      </w:r>
      <w:r>
        <w:rPr>
          <w:rFonts w:ascii="Arial" w:hAnsi="Arial" w:cs="Arial"/>
          <w:color w:val="252525"/>
          <w:sz w:val="19"/>
          <w:szCs w:val="19"/>
        </w:rPr>
        <w:t xml:space="preserve"> </w:t>
      </w:r>
      <w:r>
        <w:rPr>
          <w:rFonts w:ascii="Arial" w:hAnsi="Arial" w:cs="Arial"/>
          <w:color w:val="252525"/>
          <w:sz w:val="19"/>
          <w:szCs w:val="19"/>
        </w:rPr>
        <w:t>및</w:t>
      </w:r>
      <w:r>
        <w:rPr>
          <w:rFonts w:ascii="Arial" w:hAnsi="Arial" w:cs="Arial"/>
          <w:color w:val="252525"/>
          <w:sz w:val="19"/>
          <w:szCs w:val="19"/>
        </w:rPr>
        <w:t xml:space="preserve"> </w:t>
      </w:r>
      <w:r>
        <w:rPr>
          <w:rFonts w:ascii="Arial" w:hAnsi="Arial" w:cs="Arial"/>
          <w:color w:val="252525"/>
          <w:sz w:val="19"/>
          <w:szCs w:val="19"/>
        </w:rPr>
        <w:t>공중으로</w:t>
      </w:r>
      <w:r>
        <w:rPr>
          <w:rFonts w:ascii="Arial" w:hAnsi="Arial" w:cs="Arial"/>
          <w:color w:val="252525"/>
          <w:sz w:val="19"/>
          <w:szCs w:val="19"/>
        </w:rPr>
        <w:t xml:space="preserve"> </w:t>
      </w:r>
      <w:proofErr w:type="spellStart"/>
      <w:r>
        <w:rPr>
          <w:rFonts w:ascii="Arial" w:hAnsi="Arial" w:cs="Arial"/>
          <w:color w:val="252525"/>
          <w:sz w:val="19"/>
          <w:szCs w:val="19"/>
        </w:rPr>
        <w:t>수송가능한</w:t>
      </w:r>
      <w:proofErr w:type="spellEnd"/>
      <w:r>
        <w:rPr>
          <w:rFonts w:ascii="Arial" w:hAnsi="Arial" w:cs="Arial"/>
          <w:color w:val="252525"/>
          <w:sz w:val="19"/>
          <w:szCs w:val="19"/>
        </w:rPr>
        <w:t xml:space="preserve"> X</w:t>
      </w:r>
      <w:r>
        <w:rPr>
          <w:rFonts w:ascii="Arial" w:hAnsi="Arial" w:cs="Arial"/>
          <w:color w:val="252525"/>
          <w:sz w:val="19"/>
          <w:szCs w:val="19"/>
        </w:rPr>
        <w:t>밴드</w:t>
      </w:r>
      <w:r>
        <w:rPr>
          <w:rFonts w:ascii="Arial" w:hAnsi="Arial" w:cs="Arial"/>
          <w:color w:val="252525"/>
          <w:sz w:val="19"/>
          <w:szCs w:val="19"/>
        </w:rPr>
        <w:t xml:space="preserve"> </w:t>
      </w:r>
      <w:r>
        <w:rPr>
          <w:rFonts w:ascii="Arial" w:hAnsi="Arial" w:cs="Arial"/>
          <w:color w:val="252525"/>
          <w:sz w:val="19"/>
          <w:szCs w:val="19"/>
        </w:rPr>
        <w:t>레이더이다</w:t>
      </w:r>
      <w:r>
        <w:rPr>
          <w:rFonts w:ascii="Arial" w:hAnsi="Arial" w:cs="Arial"/>
          <w:color w:val="252525"/>
          <w:sz w:val="19"/>
          <w:szCs w:val="19"/>
        </w:rPr>
        <w:t>.</w:t>
      </w:r>
    </w:p>
    <w:p w:rsidR="00C628F1" w:rsidRDefault="00C628F1" w:rsidP="00C628F1">
      <w:pPr>
        <w:pStyle w:val="a6"/>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THAAD </w:t>
      </w:r>
      <w:r>
        <w:rPr>
          <w:rFonts w:ascii="Arial" w:hAnsi="Arial" w:cs="Arial"/>
          <w:color w:val="252525"/>
          <w:sz w:val="21"/>
          <w:szCs w:val="21"/>
        </w:rPr>
        <w:t>레이더는</w:t>
      </w:r>
      <w:r>
        <w:rPr>
          <w:rStyle w:val="apple-converted-space"/>
          <w:rFonts w:ascii="Arial" w:hAnsi="Arial" w:cs="Arial"/>
          <w:color w:val="252525"/>
          <w:sz w:val="21"/>
          <w:szCs w:val="21"/>
        </w:rPr>
        <w:t> </w:t>
      </w:r>
      <w:hyperlink r:id="rId18" w:tooltip="매사추세츠 주" w:history="1">
        <w:r>
          <w:rPr>
            <w:rStyle w:val="a3"/>
            <w:rFonts w:ascii="Arial" w:hAnsi="Arial" w:cs="Arial"/>
            <w:color w:val="0B0080"/>
            <w:sz w:val="21"/>
            <w:szCs w:val="21"/>
          </w:rPr>
          <w:t>매사추세츠</w:t>
        </w:r>
        <w:r>
          <w:rPr>
            <w:rStyle w:val="a3"/>
            <w:rFonts w:ascii="Arial" w:hAnsi="Arial" w:cs="Arial"/>
            <w:color w:val="0B0080"/>
            <w:sz w:val="21"/>
            <w:szCs w:val="21"/>
          </w:rPr>
          <w:t xml:space="preserve"> </w:t>
        </w:r>
        <w:r>
          <w:rPr>
            <w:rStyle w:val="a3"/>
            <w:rFonts w:ascii="Arial" w:hAnsi="Arial" w:cs="Arial"/>
            <w:color w:val="0B0080"/>
            <w:sz w:val="21"/>
            <w:szCs w:val="21"/>
          </w:rPr>
          <w:t>주</w:t>
        </w:r>
      </w:hyperlink>
      <w:r>
        <w:rPr>
          <w:rStyle w:val="apple-converted-space"/>
          <w:rFonts w:ascii="Arial" w:hAnsi="Arial" w:cs="Arial"/>
          <w:color w:val="252525"/>
          <w:sz w:val="21"/>
          <w:szCs w:val="21"/>
        </w:rPr>
        <w:t> </w:t>
      </w:r>
      <w:hyperlink r:id="rId19" w:tooltip="앤도버, 매사추세츠 주 (없는 문서)" w:history="1">
        <w:r>
          <w:rPr>
            <w:rStyle w:val="a3"/>
            <w:rFonts w:ascii="Arial" w:hAnsi="Arial" w:cs="Arial"/>
            <w:color w:val="A55858"/>
            <w:sz w:val="21"/>
            <w:szCs w:val="21"/>
          </w:rPr>
          <w:t>앤도버</w:t>
        </w:r>
      </w:hyperlink>
      <w:r>
        <w:rPr>
          <w:rFonts w:ascii="Arial" w:hAnsi="Arial" w:cs="Arial"/>
          <w:color w:val="252525"/>
          <w:sz w:val="21"/>
          <w:szCs w:val="21"/>
        </w:rPr>
        <w:t>에</w:t>
      </w:r>
      <w:r>
        <w:rPr>
          <w:rFonts w:ascii="Arial" w:hAnsi="Arial" w:cs="Arial"/>
          <w:color w:val="252525"/>
          <w:sz w:val="21"/>
          <w:szCs w:val="21"/>
        </w:rPr>
        <w:t xml:space="preserve"> </w:t>
      </w:r>
      <w:r>
        <w:rPr>
          <w:rFonts w:ascii="Arial" w:hAnsi="Arial" w:cs="Arial"/>
          <w:color w:val="252525"/>
          <w:sz w:val="21"/>
          <w:szCs w:val="21"/>
        </w:rPr>
        <w:t>위치한</w:t>
      </w:r>
      <w:r>
        <w:rPr>
          <w:rStyle w:val="apple-converted-space"/>
          <w:rFonts w:ascii="Arial" w:hAnsi="Arial" w:cs="Arial"/>
          <w:color w:val="252525"/>
          <w:sz w:val="21"/>
          <w:szCs w:val="21"/>
        </w:rPr>
        <w:t> </w:t>
      </w:r>
      <w:hyperlink r:id="rId20" w:tooltip="레이시온" w:history="1">
        <w:r>
          <w:rPr>
            <w:rStyle w:val="a3"/>
            <w:rFonts w:ascii="Arial" w:hAnsi="Arial" w:cs="Arial"/>
            <w:i/>
            <w:iCs/>
            <w:color w:val="0B0080"/>
            <w:sz w:val="21"/>
            <w:szCs w:val="21"/>
          </w:rPr>
          <w:t>레이시온</w:t>
        </w:r>
      </w:hyperlink>
      <w:r>
        <w:rPr>
          <w:rStyle w:val="apple-converted-space"/>
          <w:rFonts w:ascii="Arial" w:hAnsi="Arial" w:cs="Arial"/>
          <w:i/>
          <w:iCs/>
          <w:color w:val="252525"/>
          <w:sz w:val="21"/>
          <w:szCs w:val="21"/>
        </w:rPr>
        <w:t> </w:t>
      </w:r>
      <w:r>
        <w:rPr>
          <w:rFonts w:ascii="Arial" w:hAnsi="Arial" w:cs="Arial"/>
          <w:i/>
          <w:iCs/>
          <w:color w:val="252525"/>
          <w:sz w:val="21"/>
          <w:szCs w:val="21"/>
        </w:rPr>
        <w:t>통합</w:t>
      </w:r>
      <w:r>
        <w:rPr>
          <w:rFonts w:ascii="Arial" w:hAnsi="Arial" w:cs="Arial"/>
          <w:i/>
          <w:iCs/>
          <w:color w:val="252525"/>
          <w:sz w:val="21"/>
          <w:szCs w:val="21"/>
        </w:rPr>
        <w:t xml:space="preserve"> </w:t>
      </w:r>
      <w:r>
        <w:rPr>
          <w:rFonts w:ascii="Arial" w:hAnsi="Arial" w:cs="Arial"/>
          <w:i/>
          <w:iCs/>
          <w:color w:val="252525"/>
          <w:sz w:val="21"/>
          <w:szCs w:val="21"/>
        </w:rPr>
        <w:t>방공</w:t>
      </w:r>
      <w:r>
        <w:rPr>
          <w:rFonts w:ascii="Arial" w:hAnsi="Arial" w:cs="Arial"/>
          <w:i/>
          <w:iCs/>
          <w:color w:val="252525"/>
          <w:sz w:val="21"/>
          <w:szCs w:val="21"/>
        </w:rPr>
        <w:t xml:space="preserve"> </w:t>
      </w:r>
      <w:r>
        <w:rPr>
          <w:rFonts w:ascii="Arial" w:hAnsi="Arial" w:cs="Arial"/>
          <w:i/>
          <w:iCs/>
          <w:color w:val="252525"/>
          <w:sz w:val="21"/>
          <w:szCs w:val="21"/>
        </w:rPr>
        <w:t>공장</w:t>
      </w:r>
      <w:r>
        <w:rPr>
          <w:rStyle w:val="apple-converted-space"/>
          <w:rFonts w:ascii="Arial" w:hAnsi="Arial" w:cs="Arial"/>
          <w:color w:val="252525"/>
          <w:sz w:val="21"/>
          <w:szCs w:val="21"/>
        </w:rPr>
        <w:t> </w:t>
      </w:r>
      <w:r>
        <w:rPr>
          <w:rFonts w:ascii="Arial" w:hAnsi="Arial" w:cs="Arial"/>
          <w:color w:val="252525"/>
          <w:sz w:val="21"/>
          <w:szCs w:val="21"/>
        </w:rPr>
        <w:t>에서</w:t>
      </w:r>
      <w:r>
        <w:rPr>
          <w:rFonts w:ascii="Arial" w:hAnsi="Arial" w:cs="Arial"/>
          <w:color w:val="252525"/>
          <w:sz w:val="21"/>
          <w:szCs w:val="21"/>
        </w:rPr>
        <w:t xml:space="preserve"> </w:t>
      </w:r>
      <w:r>
        <w:rPr>
          <w:rFonts w:ascii="Arial" w:hAnsi="Arial" w:cs="Arial"/>
          <w:color w:val="252525"/>
          <w:sz w:val="21"/>
          <w:szCs w:val="21"/>
        </w:rPr>
        <w:t>개발</w:t>
      </w:r>
      <w:r>
        <w:rPr>
          <w:rFonts w:ascii="Arial" w:hAnsi="Arial" w:cs="Arial"/>
          <w:color w:val="252525"/>
          <w:sz w:val="21"/>
          <w:szCs w:val="21"/>
        </w:rPr>
        <w:t xml:space="preserve"> </w:t>
      </w:r>
      <w:r>
        <w:rPr>
          <w:rFonts w:ascii="Arial" w:hAnsi="Arial" w:cs="Arial"/>
          <w:color w:val="252525"/>
          <w:sz w:val="21"/>
          <w:szCs w:val="21"/>
        </w:rPr>
        <w:t>및</w:t>
      </w:r>
      <w:r>
        <w:rPr>
          <w:rFonts w:ascii="Arial" w:hAnsi="Arial" w:cs="Arial"/>
          <w:color w:val="252525"/>
          <w:sz w:val="21"/>
          <w:szCs w:val="21"/>
        </w:rPr>
        <w:t xml:space="preserve"> </w:t>
      </w:r>
      <w:r>
        <w:rPr>
          <w:rFonts w:ascii="Arial" w:hAnsi="Arial" w:cs="Arial"/>
          <w:color w:val="252525"/>
          <w:sz w:val="21"/>
          <w:szCs w:val="21"/>
        </w:rPr>
        <w:t>생산되는</w:t>
      </w:r>
      <w:r>
        <w:rPr>
          <w:rStyle w:val="apple-converted-space"/>
          <w:rFonts w:ascii="Arial" w:hAnsi="Arial" w:cs="Arial"/>
          <w:color w:val="252525"/>
          <w:sz w:val="21"/>
          <w:szCs w:val="21"/>
        </w:rPr>
        <w:t> </w:t>
      </w:r>
      <w:hyperlink r:id="rId21" w:tooltip="X밴드" w:history="1">
        <w:r>
          <w:rPr>
            <w:rStyle w:val="a3"/>
            <w:rFonts w:ascii="Arial" w:hAnsi="Arial" w:cs="Arial"/>
            <w:color w:val="0B0080"/>
            <w:sz w:val="21"/>
            <w:szCs w:val="21"/>
          </w:rPr>
          <w:t>X</w:t>
        </w:r>
        <w:r>
          <w:rPr>
            <w:rStyle w:val="a3"/>
            <w:rFonts w:ascii="Arial" w:hAnsi="Arial" w:cs="Arial"/>
            <w:color w:val="0B0080"/>
            <w:sz w:val="21"/>
            <w:szCs w:val="21"/>
          </w:rPr>
          <w:t>밴드</w:t>
        </w:r>
      </w:hyperlink>
      <w:r>
        <w:rPr>
          <w:rStyle w:val="apple-converted-space"/>
          <w:rFonts w:ascii="Arial" w:hAnsi="Arial" w:cs="Arial"/>
          <w:color w:val="252525"/>
          <w:sz w:val="21"/>
          <w:szCs w:val="21"/>
        </w:rPr>
        <w:t> </w:t>
      </w:r>
      <w:proofErr w:type="spellStart"/>
      <w:r>
        <w:rPr>
          <w:rFonts w:ascii="Arial" w:hAnsi="Arial" w:cs="Arial"/>
          <w:color w:val="252525"/>
          <w:sz w:val="21"/>
          <w:szCs w:val="21"/>
        </w:rPr>
        <w:t>레이다이다</w:t>
      </w:r>
      <w:proofErr w:type="spellEnd"/>
      <w:r>
        <w:rPr>
          <w:rFonts w:ascii="Arial" w:hAnsi="Arial" w:cs="Arial"/>
          <w:color w:val="252525"/>
          <w:sz w:val="21"/>
          <w:szCs w:val="21"/>
        </w:rPr>
        <w:t xml:space="preserve">. </w:t>
      </w:r>
      <w:r>
        <w:rPr>
          <w:rFonts w:ascii="Arial" w:hAnsi="Arial" w:cs="Arial"/>
          <w:color w:val="252525"/>
          <w:sz w:val="21"/>
          <w:szCs w:val="21"/>
        </w:rPr>
        <w:t>이것은</w:t>
      </w:r>
      <w:r>
        <w:rPr>
          <w:rFonts w:ascii="Arial" w:hAnsi="Arial" w:cs="Arial"/>
          <w:color w:val="252525"/>
          <w:sz w:val="21"/>
          <w:szCs w:val="21"/>
        </w:rPr>
        <w:t xml:space="preserve"> </w:t>
      </w:r>
      <w:r>
        <w:rPr>
          <w:rFonts w:ascii="Arial" w:hAnsi="Arial" w:cs="Arial"/>
          <w:color w:val="252525"/>
          <w:sz w:val="21"/>
          <w:szCs w:val="21"/>
        </w:rPr>
        <w:t>세계</w:t>
      </w:r>
      <w:r>
        <w:rPr>
          <w:rFonts w:ascii="Arial" w:hAnsi="Arial" w:cs="Arial"/>
          <w:color w:val="252525"/>
          <w:sz w:val="21"/>
          <w:szCs w:val="21"/>
        </w:rPr>
        <w:t xml:space="preserve"> </w:t>
      </w:r>
      <w:r>
        <w:rPr>
          <w:rFonts w:ascii="Arial" w:hAnsi="Arial" w:cs="Arial"/>
          <w:color w:val="252525"/>
          <w:sz w:val="21"/>
          <w:szCs w:val="21"/>
        </w:rPr>
        <w:t>최대의</w:t>
      </w:r>
      <w:r>
        <w:rPr>
          <w:rFonts w:ascii="Arial" w:hAnsi="Arial" w:cs="Arial"/>
          <w:color w:val="252525"/>
          <w:sz w:val="21"/>
          <w:szCs w:val="21"/>
        </w:rPr>
        <w:t xml:space="preserve"> </w:t>
      </w:r>
      <w:r>
        <w:rPr>
          <w:rFonts w:ascii="Arial" w:hAnsi="Arial" w:cs="Arial"/>
          <w:color w:val="252525"/>
          <w:sz w:val="21"/>
          <w:szCs w:val="21"/>
        </w:rPr>
        <w:t>지상</w:t>
      </w:r>
      <w:r>
        <w:rPr>
          <w:rFonts w:ascii="Arial" w:hAnsi="Arial" w:cs="Arial"/>
          <w:color w:val="252525"/>
          <w:sz w:val="21"/>
          <w:szCs w:val="21"/>
        </w:rPr>
        <w:t xml:space="preserve"> </w:t>
      </w:r>
      <w:r>
        <w:rPr>
          <w:rFonts w:ascii="Arial" w:hAnsi="Arial" w:cs="Arial"/>
          <w:color w:val="252525"/>
          <w:sz w:val="21"/>
          <w:szCs w:val="21"/>
        </w:rPr>
        <w:t>및</w:t>
      </w:r>
      <w:r>
        <w:rPr>
          <w:rFonts w:ascii="Arial" w:hAnsi="Arial" w:cs="Arial"/>
          <w:color w:val="252525"/>
          <w:sz w:val="21"/>
          <w:szCs w:val="21"/>
        </w:rPr>
        <w:t xml:space="preserve"> </w:t>
      </w:r>
      <w:r>
        <w:rPr>
          <w:rFonts w:ascii="Arial" w:hAnsi="Arial" w:cs="Arial"/>
          <w:color w:val="252525"/>
          <w:sz w:val="21"/>
          <w:szCs w:val="21"/>
        </w:rPr>
        <w:t>공중으로</w:t>
      </w:r>
      <w:r>
        <w:rPr>
          <w:rFonts w:ascii="Arial" w:hAnsi="Arial" w:cs="Arial"/>
          <w:color w:val="252525"/>
          <w:sz w:val="21"/>
          <w:szCs w:val="21"/>
        </w:rPr>
        <w:t xml:space="preserve"> </w:t>
      </w:r>
      <w:proofErr w:type="spellStart"/>
      <w:r>
        <w:rPr>
          <w:rFonts w:ascii="Arial" w:hAnsi="Arial" w:cs="Arial"/>
          <w:color w:val="252525"/>
          <w:sz w:val="21"/>
          <w:szCs w:val="21"/>
        </w:rPr>
        <w:t>수송가능한</w:t>
      </w:r>
      <w:proofErr w:type="spellEnd"/>
      <w:r>
        <w:rPr>
          <w:rStyle w:val="apple-converted-space"/>
          <w:rFonts w:ascii="Arial" w:hAnsi="Arial" w:cs="Arial"/>
          <w:color w:val="252525"/>
          <w:sz w:val="21"/>
          <w:szCs w:val="21"/>
        </w:rPr>
        <w:t> </w:t>
      </w:r>
      <w:hyperlink r:id="rId22" w:tooltip="X밴드 레이더" w:history="1">
        <w:r>
          <w:rPr>
            <w:rStyle w:val="a3"/>
            <w:rFonts w:ascii="Arial" w:hAnsi="Arial" w:cs="Arial"/>
            <w:color w:val="0B0080"/>
            <w:sz w:val="21"/>
            <w:szCs w:val="21"/>
          </w:rPr>
          <w:t>X</w:t>
        </w:r>
        <w:r>
          <w:rPr>
            <w:rStyle w:val="a3"/>
            <w:rFonts w:ascii="Arial" w:hAnsi="Arial" w:cs="Arial"/>
            <w:color w:val="0B0080"/>
            <w:sz w:val="21"/>
            <w:szCs w:val="21"/>
          </w:rPr>
          <w:t>밴드</w:t>
        </w:r>
        <w:r>
          <w:rPr>
            <w:rStyle w:val="a3"/>
            <w:rFonts w:ascii="Arial" w:hAnsi="Arial" w:cs="Arial"/>
            <w:color w:val="0B0080"/>
            <w:sz w:val="21"/>
            <w:szCs w:val="21"/>
          </w:rPr>
          <w:t xml:space="preserve"> </w:t>
        </w:r>
        <w:r>
          <w:rPr>
            <w:rStyle w:val="a3"/>
            <w:rFonts w:ascii="Arial" w:hAnsi="Arial" w:cs="Arial"/>
            <w:color w:val="0B0080"/>
            <w:sz w:val="21"/>
            <w:szCs w:val="21"/>
          </w:rPr>
          <w:t>레이더</w:t>
        </w:r>
      </w:hyperlink>
      <w:r>
        <w:rPr>
          <w:rFonts w:ascii="Arial" w:hAnsi="Arial" w:cs="Arial"/>
          <w:color w:val="252525"/>
          <w:sz w:val="21"/>
          <w:szCs w:val="21"/>
        </w:rPr>
        <w:t>이다</w:t>
      </w:r>
      <w:r>
        <w:rPr>
          <w:rFonts w:ascii="Arial" w:hAnsi="Arial" w:cs="Arial"/>
          <w:color w:val="252525"/>
          <w:sz w:val="21"/>
          <w:szCs w:val="21"/>
        </w:rPr>
        <w:t xml:space="preserve">. </w:t>
      </w:r>
      <w:r>
        <w:rPr>
          <w:rFonts w:ascii="Arial" w:hAnsi="Arial" w:cs="Arial"/>
          <w:color w:val="252525"/>
          <w:sz w:val="21"/>
          <w:szCs w:val="21"/>
        </w:rPr>
        <w:t>탐지거리는</w:t>
      </w:r>
      <w:r>
        <w:rPr>
          <w:rFonts w:ascii="Arial" w:hAnsi="Arial" w:cs="Arial"/>
          <w:color w:val="252525"/>
          <w:sz w:val="21"/>
          <w:szCs w:val="21"/>
        </w:rPr>
        <w:t xml:space="preserve"> 1800 km </w:t>
      </w:r>
      <w:r>
        <w:rPr>
          <w:rFonts w:ascii="Arial" w:hAnsi="Arial" w:cs="Arial"/>
          <w:color w:val="252525"/>
          <w:sz w:val="21"/>
          <w:szCs w:val="21"/>
        </w:rPr>
        <w:t>이다</w:t>
      </w:r>
    </w:p>
    <w:p w:rsidR="00496573" w:rsidRPr="00C628F1" w:rsidRDefault="00496573">
      <w:pPr>
        <w:widowControl/>
        <w:wordWrap/>
        <w:autoSpaceDE/>
        <w:autoSpaceDN/>
        <w:jc w:val="left"/>
        <w:rPr>
          <w:rFonts w:ascii="굴림" w:eastAsia="굴림" w:hAnsi="굴림" w:cs="굴림"/>
          <w:color w:val="727272"/>
          <w:kern w:val="0"/>
          <w:sz w:val="28"/>
          <w:szCs w:val="28"/>
        </w:rPr>
      </w:pPr>
    </w:p>
    <w:p w:rsidR="00333D4C" w:rsidRPr="002B3721" w:rsidRDefault="00496573" w:rsidP="00333D4C">
      <w:pPr>
        <w:widowControl/>
        <w:shd w:val="clear" w:color="auto" w:fill="FFFFFF"/>
        <w:wordWrap/>
        <w:autoSpaceDE/>
        <w:autoSpaceDN/>
        <w:spacing w:line="276" w:lineRule="atLeast"/>
        <w:jc w:val="left"/>
        <w:outlineLvl w:val="4"/>
        <w:rPr>
          <w:rFonts w:ascii="굴림" w:eastAsia="굴림" w:hAnsi="굴림" w:cs="굴림"/>
          <w:b/>
          <w:bCs/>
          <w:color w:val="373737"/>
          <w:spacing w:val="-12"/>
          <w:kern w:val="0"/>
          <w:sz w:val="19"/>
          <w:szCs w:val="19"/>
        </w:rPr>
      </w:pPr>
      <w:r>
        <w:rPr>
          <w:rFonts w:ascii="굴림" w:eastAsia="굴림" w:hAnsi="굴림" w:cs="굴림" w:hint="eastAsia"/>
          <w:color w:val="727272"/>
          <w:kern w:val="0"/>
          <w:sz w:val="28"/>
          <w:szCs w:val="28"/>
        </w:rPr>
        <w:tab/>
      </w:r>
      <w:proofErr w:type="spellStart"/>
      <w:r w:rsidR="00333D4C" w:rsidRPr="002B3721">
        <w:rPr>
          <w:rFonts w:ascii="굴림" w:eastAsia="굴림" w:hAnsi="굴림" w:cs="굴림" w:hint="eastAsia"/>
          <w:b/>
          <w:bCs/>
          <w:color w:val="373737"/>
          <w:spacing w:val="-12"/>
          <w:kern w:val="0"/>
          <w:sz w:val="19"/>
          <w:szCs w:val="19"/>
        </w:rPr>
        <w:t>사드의</w:t>
      </w:r>
      <w:proofErr w:type="spellEnd"/>
      <w:r w:rsidR="00333D4C" w:rsidRPr="002B3721">
        <w:rPr>
          <w:rFonts w:ascii="굴림" w:eastAsia="굴림" w:hAnsi="굴림" w:cs="굴림" w:hint="eastAsia"/>
          <w:b/>
          <w:bCs/>
          <w:color w:val="373737"/>
          <w:spacing w:val="-12"/>
          <w:kern w:val="0"/>
          <w:sz w:val="19"/>
          <w:szCs w:val="19"/>
        </w:rPr>
        <w:t xml:space="preserve"> 눈, </w:t>
      </w:r>
      <w:r w:rsidR="00333D4C" w:rsidRPr="002B3721">
        <w:rPr>
          <w:rFonts w:ascii="굴림" w:eastAsia="굴림" w:hAnsi="굴림" w:cs="굴림" w:hint="eastAsia"/>
          <w:b/>
          <w:bCs/>
          <w:color w:val="373737"/>
          <w:spacing w:val="-12"/>
          <w:kern w:val="0"/>
          <w:sz w:val="19"/>
        </w:rPr>
        <w:t>AN</w:t>
      </w:r>
      <w:r w:rsidR="00333D4C" w:rsidRPr="002B3721">
        <w:rPr>
          <w:rFonts w:ascii="굴림" w:eastAsia="굴림" w:hAnsi="굴림" w:cs="굴림" w:hint="eastAsia"/>
          <w:b/>
          <w:bCs/>
          <w:color w:val="373737"/>
          <w:spacing w:val="-12"/>
          <w:kern w:val="0"/>
          <w:sz w:val="19"/>
          <w:szCs w:val="19"/>
        </w:rPr>
        <w:t>/</w:t>
      </w:r>
      <w:r w:rsidR="00333D4C" w:rsidRPr="002B3721">
        <w:rPr>
          <w:rFonts w:ascii="굴림" w:eastAsia="굴림" w:hAnsi="굴림" w:cs="굴림" w:hint="eastAsia"/>
          <w:b/>
          <w:bCs/>
          <w:color w:val="373737"/>
          <w:spacing w:val="-12"/>
          <w:kern w:val="0"/>
          <w:sz w:val="19"/>
        </w:rPr>
        <w:t>TPY</w:t>
      </w:r>
      <w:r w:rsidR="00333D4C" w:rsidRPr="002B3721">
        <w:rPr>
          <w:rFonts w:ascii="굴림" w:eastAsia="굴림" w:hAnsi="굴림" w:cs="굴림" w:hint="eastAsia"/>
          <w:b/>
          <w:bCs/>
          <w:color w:val="373737"/>
          <w:spacing w:val="-12"/>
          <w:kern w:val="0"/>
          <w:sz w:val="19"/>
          <w:szCs w:val="19"/>
        </w:rPr>
        <w:t xml:space="preserve">-2 레이더 </w:t>
      </w:r>
    </w:p>
    <w:p w:rsidR="00333D4C" w:rsidRPr="002B3721" w:rsidRDefault="00333D4C" w:rsidP="00333D4C">
      <w:pPr>
        <w:widowControl/>
        <w:wordWrap/>
        <w:autoSpaceDE/>
        <w:autoSpaceDN/>
        <w:spacing w:line="240" w:lineRule="atLeast"/>
        <w:jc w:val="center"/>
        <w:rPr>
          <w:rFonts w:ascii="굴림" w:eastAsia="굴림" w:hAnsi="굴림" w:cs="굴림"/>
          <w:color w:val="4B4B4B"/>
          <w:kern w:val="0"/>
          <w:sz w:val="24"/>
          <w:szCs w:val="24"/>
        </w:rPr>
      </w:pPr>
      <w:r>
        <w:rPr>
          <w:rFonts w:ascii="굴림" w:eastAsia="굴림" w:hAnsi="굴림" w:cs="굴림"/>
          <w:noProof/>
          <w:color w:val="4B4B4B"/>
          <w:kern w:val="0"/>
          <w:sz w:val="24"/>
          <w:szCs w:val="24"/>
        </w:rPr>
        <w:drawing>
          <wp:inline distT="0" distB="0" distL="0" distR="0">
            <wp:extent cx="6149340" cy="2438400"/>
            <wp:effectExtent l="19050" t="0" r="3810" b="0"/>
            <wp:docPr id="9" name="그림 6" descr="http://ncc.phinf.naver.net/20150317_43/1426556246419GpNHj_JPEG/006.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cc.phinf.naver.net/20150317_43/1426556246419GpNHj_JPEG/006.jpg?type=w646"/>
                    <pic:cNvPicPr>
                      <a:picLocks noChangeAspect="1" noChangeArrowheads="1"/>
                    </pic:cNvPicPr>
                  </pic:nvPicPr>
                  <pic:blipFill>
                    <a:blip r:embed="rId23" cstate="print"/>
                    <a:srcRect/>
                    <a:stretch>
                      <a:fillRect/>
                    </a:stretch>
                  </pic:blipFill>
                  <pic:spPr bwMode="auto">
                    <a:xfrm>
                      <a:off x="0" y="0"/>
                      <a:ext cx="6149340" cy="2438400"/>
                    </a:xfrm>
                    <a:prstGeom prst="rect">
                      <a:avLst/>
                    </a:prstGeom>
                    <a:noFill/>
                    <a:ln w="9525">
                      <a:noFill/>
                      <a:miter lim="800000"/>
                      <a:headEnd/>
                      <a:tailEnd/>
                    </a:ln>
                  </pic:spPr>
                </pic:pic>
              </a:graphicData>
            </a:graphic>
          </wp:inline>
        </w:drawing>
      </w:r>
    </w:p>
    <w:p w:rsidR="00333D4C" w:rsidRPr="002B3721" w:rsidRDefault="00333D4C" w:rsidP="00333D4C">
      <w:pPr>
        <w:widowControl/>
        <w:autoSpaceDE/>
        <w:autoSpaceDN/>
        <w:spacing w:afterAutospacing="1" w:line="240" w:lineRule="atLeast"/>
        <w:jc w:val="left"/>
        <w:rPr>
          <w:rFonts w:ascii="굴림" w:eastAsia="굴림" w:hAnsi="굴림" w:cs="굴림"/>
          <w:color w:val="727272"/>
          <w:kern w:val="0"/>
          <w:sz w:val="14"/>
          <w:szCs w:val="14"/>
        </w:rPr>
      </w:pPr>
      <w:r w:rsidRPr="002B3721">
        <w:rPr>
          <w:rFonts w:ascii="굴림" w:eastAsia="굴림" w:hAnsi="굴림" w:cs="굴림" w:hint="eastAsia"/>
          <w:color w:val="727272"/>
          <w:kern w:val="0"/>
          <w:sz w:val="14"/>
          <w:szCs w:val="14"/>
        </w:rPr>
        <w:t xml:space="preserve">종말단계방식의 AN/TPY-2 레이더는 약 1,000㎞에서 상승중인 탄도 미사일을 감지해 600여㎞에서 낙하하는 탄도미사일을 정확히 탐지하는 능력을 가지고 있다. &lt;출처: </w:t>
      </w:r>
      <w:proofErr w:type="spellStart"/>
      <w:r w:rsidRPr="002B3721">
        <w:rPr>
          <w:rFonts w:ascii="굴림" w:eastAsia="굴림" w:hAnsi="굴림" w:cs="굴림" w:hint="eastAsia"/>
          <w:color w:val="727272"/>
          <w:kern w:val="0"/>
          <w:sz w:val="14"/>
          <w:szCs w:val="14"/>
        </w:rPr>
        <w:t>레이시온</w:t>
      </w:r>
      <w:proofErr w:type="spellEnd"/>
      <w:r w:rsidRPr="002B3721">
        <w:rPr>
          <w:rFonts w:ascii="굴림" w:eastAsia="굴림" w:hAnsi="굴림" w:cs="굴림" w:hint="eastAsia"/>
          <w:color w:val="727272"/>
          <w:kern w:val="0"/>
          <w:sz w:val="14"/>
          <w:szCs w:val="14"/>
        </w:rPr>
        <w:t xml:space="preserve">&gt; </w:t>
      </w:r>
    </w:p>
    <w:p w:rsidR="00333D4C" w:rsidRPr="00F51C96" w:rsidRDefault="00333D4C" w:rsidP="00333D4C">
      <w:pPr>
        <w:widowControl/>
        <w:wordWrap/>
        <w:autoSpaceDE/>
        <w:autoSpaceDN/>
        <w:spacing w:line="276" w:lineRule="atLeast"/>
        <w:textAlignment w:val="bottom"/>
        <w:rPr>
          <w:rFonts w:ascii="굴림" w:eastAsia="굴림" w:hAnsi="굴림" w:cs="굴림"/>
          <w:color w:val="2F2F2F"/>
          <w:kern w:val="0"/>
          <w:sz w:val="30"/>
          <w:szCs w:val="30"/>
        </w:rPr>
      </w:pPr>
      <w:proofErr w:type="spellStart"/>
      <w:r w:rsidRPr="00F51C96">
        <w:rPr>
          <w:rFonts w:ascii="굴림" w:eastAsia="굴림" w:hAnsi="굴림" w:cs="굴림" w:hint="eastAsia"/>
          <w:color w:val="2F2F2F"/>
          <w:kern w:val="0"/>
          <w:sz w:val="30"/>
          <w:szCs w:val="30"/>
        </w:rPr>
        <w:t>사드는</w:t>
      </w:r>
      <w:proofErr w:type="spellEnd"/>
      <w:r w:rsidRPr="00F51C96">
        <w:rPr>
          <w:rFonts w:ascii="굴림" w:eastAsia="굴림" w:hAnsi="굴림" w:cs="굴림" w:hint="eastAsia"/>
          <w:color w:val="2F2F2F"/>
          <w:kern w:val="0"/>
          <w:sz w:val="30"/>
          <w:szCs w:val="30"/>
        </w:rPr>
        <w:t xml:space="preserve"> 발사대 6기(1기당 8개 미사일 탑재)와 레이더 및 통제 및 통신장비 등으로 1개 포대가 구성된다. 이 가운데 </w:t>
      </w:r>
      <w:proofErr w:type="spellStart"/>
      <w:r w:rsidRPr="00F51C96">
        <w:rPr>
          <w:rFonts w:ascii="굴림" w:eastAsia="굴림" w:hAnsi="굴림" w:cs="굴림" w:hint="eastAsia"/>
          <w:color w:val="2F2F2F"/>
          <w:kern w:val="0"/>
          <w:sz w:val="30"/>
          <w:szCs w:val="30"/>
        </w:rPr>
        <w:t>사드의</w:t>
      </w:r>
      <w:proofErr w:type="spellEnd"/>
      <w:r w:rsidRPr="00F51C96">
        <w:rPr>
          <w:rFonts w:ascii="굴림" w:eastAsia="굴림" w:hAnsi="굴림" w:cs="굴림" w:hint="eastAsia"/>
          <w:color w:val="2F2F2F"/>
          <w:kern w:val="0"/>
          <w:sz w:val="30"/>
          <w:szCs w:val="30"/>
        </w:rPr>
        <w:t xml:space="preserve"> 중추라고 할 수 있는 AN/TPY-2 레이더는 위상배열레이더로, 2만 5천 여 개의 조그만 송수신기를 한 개의 평면에 정렬한 형상을 가지고 있다. AN/TPY-2 </w:t>
      </w:r>
      <w:r w:rsidRPr="00F51C96">
        <w:rPr>
          <w:rFonts w:ascii="굴림" w:eastAsia="굴림" w:hAnsi="굴림" w:cs="굴림" w:hint="eastAsia"/>
          <w:color w:val="2F2F2F"/>
          <w:kern w:val="0"/>
          <w:sz w:val="30"/>
          <w:szCs w:val="30"/>
        </w:rPr>
        <w:lastRenderedPageBreak/>
        <w:t xml:space="preserve">레이더는 2가지 방식으로 운용할 수 있다. 우선 </w:t>
      </w:r>
      <w:proofErr w:type="spellStart"/>
      <w:r w:rsidRPr="00F51C96">
        <w:rPr>
          <w:rFonts w:ascii="굴림" w:eastAsia="굴림" w:hAnsi="굴림" w:cs="굴림" w:hint="eastAsia"/>
          <w:color w:val="2F2F2F"/>
          <w:kern w:val="0"/>
          <w:sz w:val="30"/>
          <w:szCs w:val="30"/>
        </w:rPr>
        <w:t>사드에</w:t>
      </w:r>
      <w:proofErr w:type="spellEnd"/>
      <w:r w:rsidRPr="00F51C96">
        <w:rPr>
          <w:rFonts w:ascii="굴림" w:eastAsia="굴림" w:hAnsi="굴림" w:cs="굴림" w:hint="eastAsia"/>
          <w:color w:val="2F2F2F"/>
          <w:kern w:val="0"/>
          <w:sz w:val="30"/>
          <w:szCs w:val="30"/>
        </w:rPr>
        <w:t xml:space="preserve"> 사용되는 종말단계방식의 AN/TPY-2 레이더는 약 1,000㎞에서 상승중인 탄도 미사일을 감지해 600여㎞에서 낙하하는 탄도미사일을 정확히 탐지하는 능력을 가지고 있다. 이밖에 전진배치방식은 중거리탄도미사일이나 대륙간탄도미사일의 발사를 사전에 탐지하는 임무를 수행하는데, 최대 탐지거리가 1,800~2,000㎞에 달하는 것으로 알려져 있다. 전진배치방식의 AN/TPY-2 레이더는 FBX-T(Forward-Based X-Band - Transportable)로 불리기도 하는데, 이스라엘과 터키 그리고 일본에 배치되어있다.</w:t>
      </w:r>
    </w:p>
    <w:p w:rsidR="00496573" w:rsidRPr="00F51C96" w:rsidRDefault="00496573">
      <w:pPr>
        <w:widowControl/>
        <w:wordWrap/>
        <w:autoSpaceDE/>
        <w:autoSpaceDN/>
        <w:jc w:val="left"/>
        <w:rPr>
          <w:rFonts w:ascii="굴림" w:eastAsia="굴림" w:hAnsi="굴림" w:cs="굴림"/>
          <w:color w:val="727272"/>
          <w:kern w:val="0"/>
          <w:sz w:val="30"/>
          <w:szCs w:val="30"/>
        </w:rPr>
      </w:pPr>
      <w:bookmarkStart w:id="0" w:name="_GoBack"/>
      <w:bookmarkEnd w:id="0"/>
    </w:p>
    <w:p w:rsidR="00333D4C" w:rsidRDefault="00333D4C">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 xml:space="preserve">1-3)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위력</w:t>
      </w:r>
    </w:p>
    <w:p w:rsidR="00333D4C" w:rsidRPr="00333D4C" w:rsidRDefault="00333D4C">
      <w:pPr>
        <w:widowControl/>
        <w:wordWrap/>
        <w:autoSpaceDE/>
        <w:autoSpaceDN/>
        <w:jc w:val="left"/>
        <w:rPr>
          <w:rFonts w:ascii="굴림" w:eastAsia="굴림" w:hAnsi="굴림" w:cs="굴림"/>
          <w:color w:val="727272"/>
          <w:kern w:val="0"/>
          <w:sz w:val="36"/>
          <w:szCs w:val="36"/>
        </w:rPr>
      </w:pPr>
    </w:p>
    <w:p w:rsidR="00333D4C" w:rsidRPr="00333D4C" w:rsidRDefault="00333D4C">
      <w:pPr>
        <w:widowControl/>
        <w:wordWrap/>
        <w:autoSpaceDE/>
        <w:autoSpaceDN/>
        <w:jc w:val="left"/>
        <w:rPr>
          <w:rFonts w:ascii="굴림" w:eastAsia="굴림" w:hAnsi="굴림" w:cs="굴림"/>
          <w:color w:val="727272"/>
          <w:kern w:val="0"/>
          <w:sz w:val="36"/>
          <w:szCs w:val="36"/>
        </w:rPr>
      </w:pPr>
      <w:r w:rsidRPr="00333D4C">
        <w:rPr>
          <w:rFonts w:ascii="굴림" w:eastAsia="굴림" w:hAnsi="굴림" w:cs="굴림" w:hint="eastAsia"/>
          <w:color w:val="727272"/>
          <w:kern w:val="0"/>
          <w:sz w:val="36"/>
          <w:szCs w:val="36"/>
        </w:rPr>
        <w:tab/>
      </w:r>
      <w:proofErr w:type="spellStart"/>
      <w:r w:rsidRPr="00333D4C">
        <w:rPr>
          <w:rFonts w:ascii="굴림" w:eastAsia="굴림" w:hAnsi="굴림" w:cs="굴림"/>
          <w:color w:val="727272"/>
          <w:kern w:val="0"/>
          <w:sz w:val="36"/>
          <w:szCs w:val="36"/>
        </w:rPr>
        <w:t>사드의</w:t>
      </w:r>
      <w:proofErr w:type="spellEnd"/>
      <w:r w:rsidRPr="00333D4C">
        <w:rPr>
          <w:rFonts w:ascii="굴림" w:eastAsia="굴림" w:hAnsi="굴림" w:cs="굴림"/>
          <w:color w:val="727272"/>
          <w:kern w:val="0"/>
          <w:sz w:val="36"/>
          <w:szCs w:val="36"/>
        </w:rPr>
        <w:t xml:space="preserve"> 요격미사일은 12차례의 비행실험을 수행했으며 지금까지 9차례의 탄도 미사일 요격시험을 성공적으로 마친 것으로 알려져 있다. &lt;출처: 미 국방부&gt;</w:t>
      </w:r>
    </w:p>
    <w:p w:rsidR="00333D4C" w:rsidRPr="00CA13F3" w:rsidRDefault="00333D4C" w:rsidP="00333D4C">
      <w:pPr>
        <w:widowControl/>
        <w:wordWrap/>
        <w:autoSpaceDE/>
        <w:autoSpaceDN/>
        <w:spacing w:line="276" w:lineRule="atLeast"/>
        <w:ind w:firstLine="800"/>
        <w:textAlignment w:val="bottom"/>
        <w:rPr>
          <w:rFonts w:ascii="굴림" w:eastAsia="굴림" w:hAnsi="굴림" w:cs="굴림"/>
          <w:color w:val="2F2F2F"/>
          <w:kern w:val="0"/>
          <w:sz w:val="32"/>
          <w:szCs w:val="32"/>
        </w:rPr>
      </w:pPr>
      <w:r w:rsidRPr="00CA13F3">
        <w:rPr>
          <w:rFonts w:ascii="굴림" w:eastAsia="굴림" w:hAnsi="굴림" w:cs="굴림" w:hint="eastAsia"/>
          <w:color w:val="2F2F2F"/>
          <w:kern w:val="0"/>
          <w:sz w:val="32"/>
          <w:szCs w:val="32"/>
        </w:rPr>
        <w:t xml:space="preserve">적의 탄도미사일을 요격하는 </w:t>
      </w:r>
      <w:proofErr w:type="spellStart"/>
      <w:r w:rsidRPr="00CA13F3">
        <w:rPr>
          <w:rFonts w:ascii="굴림" w:eastAsia="굴림" w:hAnsi="굴림" w:cs="굴림" w:hint="eastAsia"/>
          <w:color w:val="2F2F2F"/>
          <w:kern w:val="0"/>
          <w:sz w:val="32"/>
          <w:szCs w:val="32"/>
        </w:rPr>
        <w:t>사드의</w:t>
      </w:r>
      <w:proofErr w:type="spellEnd"/>
      <w:r w:rsidRPr="00CA13F3">
        <w:rPr>
          <w:rFonts w:ascii="굴림" w:eastAsia="굴림" w:hAnsi="굴림" w:cs="굴림" w:hint="eastAsia"/>
          <w:color w:val="2F2F2F"/>
          <w:kern w:val="0"/>
          <w:sz w:val="32"/>
          <w:szCs w:val="32"/>
        </w:rPr>
        <w:t xml:space="preserve"> 요격미사일은 대기권내의 성층권과 전리층 사이에서 탄도미사일을 요격한다. </w:t>
      </w:r>
      <w:proofErr w:type="spellStart"/>
      <w:r w:rsidRPr="00CA13F3">
        <w:rPr>
          <w:rFonts w:ascii="굴림" w:eastAsia="굴림" w:hAnsi="굴림" w:cs="굴림" w:hint="eastAsia"/>
          <w:color w:val="2F2F2F"/>
          <w:kern w:val="0"/>
          <w:sz w:val="32"/>
          <w:szCs w:val="32"/>
        </w:rPr>
        <w:t>사드의</w:t>
      </w:r>
      <w:proofErr w:type="spellEnd"/>
      <w:r w:rsidRPr="00CA13F3">
        <w:rPr>
          <w:rFonts w:ascii="굴림" w:eastAsia="굴림" w:hAnsi="굴림" w:cs="굴림" w:hint="eastAsia"/>
          <w:color w:val="2F2F2F"/>
          <w:kern w:val="0"/>
          <w:sz w:val="32"/>
          <w:szCs w:val="32"/>
        </w:rPr>
        <w:t xml:space="preserve"> 요격미사일은 마하8 이상의 속도로 비행하는데, 미사일에 내장된 킬 </w:t>
      </w:r>
      <w:proofErr w:type="spellStart"/>
      <w:r w:rsidRPr="00CA13F3">
        <w:rPr>
          <w:rFonts w:ascii="굴림" w:eastAsia="굴림" w:hAnsi="굴림" w:cs="굴림" w:hint="eastAsia"/>
          <w:color w:val="2F2F2F"/>
          <w:kern w:val="0"/>
          <w:sz w:val="32"/>
          <w:szCs w:val="32"/>
        </w:rPr>
        <w:t>비이클</w:t>
      </w:r>
      <w:proofErr w:type="spellEnd"/>
      <w:r w:rsidRPr="00CA13F3">
        <w:rPr>
          <w:rFonts w:ascii="굴림" w:eastAsia="굴림" w:hAnsi="굴림" w:cs="굴림" w:hint="eastAsia"/>
          <w:color w:val="2F2F2F"/>
          <w:kern w:val="0"/>
          <w:sz w:val="32"/>
          <w:szCs w:val="32"/>
        </w:rPr>
        <w:t xml:space="preserve">(Kill Vehicle)이라는 </w:t>
      </w:r>
      <w:proofErr w:type="spellStart"/>
      <w:r w:rsidRPr="00CA13F3">
        <w:rPr>
          <w:rFonts w:ascii="굴림" w:eastAsia="굴림" w:hAnsi="굴림" w:cs="굴림" w:hint="eastAsia"/>
          <w:color w:val="2F2F2F"/>
          <w:kern w:val="0"/>
          <w:sz w:val="32"/>
          <w:szCs w:val="32"/>
        </w:rPr>
        <w:t>요격체가</w:t>
      </w:r>
      <w:proofErr w:type="spellEnd"/>
      <w:r w:rsidRPr="00CA13F3">
        <w:rPr>
          <w:rFonts w:ascii="굴림" w:eastAsia="굴림" w:hAnsi="굴림" w:cs="굴림" w:hint="eastAsia"/>
          <w:color w:val="2F2F2F"/>
          <w:kern w:val="0"/>
          <w:sz w:val="32"/>
          <w:szCs w:val="32"/>
        </w:rPr>
        <w:t xml:space="preserve"> 탄도미사일을 파괴한다. </w:t>
      </w:r>
      <w:proofErr w:type="spellStart"/>
      <w:r w:rsidRPr="00CA13F3">
        <w:rPr>
          <w:rFonts w:ascii="굴림" w:eastAsia="굴림" w:hAnsi="굴림" w:cs="굴림" w:hint="eastAsia"/>
          <w:color w:val="2F2F2F"/>
          <w:kern w:val="0"/>
          <w:sz w:val="32"/>
          <w:szCs w:val="32"/>
        </w:rPr>
        <w:t>요격체는</w:t>
      </w:r>
      <w:proofErr w:type="spellEnd"/>
      <w:r w:rsidRPr="00CA13F3">
        <w:rPr>
          <w:rFonts w:ascii="굴림" w:eastAsia="굴림" w:hAnsi="굴림" w:cs="굴림" w:hint="eastAsia"/>
          <w:color w:val="2F2F2F"/>
          <w:kern w:val="0"/>
          <w:sz w:val="32"/>
          <w:szCs w:val="32"/>
        </w:rPr>
        <w:t xml:space="preserve"> </w:t>
      </w:r>
      <w:proofErr w:type="spellStart"/>
      <w:r w:rsidRPr="00CA13F3">
        <w:rPr>
          <w:rFonts w:ascii="굴림" w:eastAsia="굴림" w:hAnsi="굴림" w:cs="굴림" w:hint="eastAsia"/>
          <w:color w:val="2F2F2F"/>
          <w:kern w:val="0"/>
          <w:sz w:val="32"/>
          <w:szCs w:val="32"/>
        </w:rPr>
        <w:t>패트리어트</w:t>
      </w:r>
      <w:proofErr w:type="spellEnd"/>
      <w:r w:rsidRPr="00CA13F3">
        <w:rPr>
          <w:rFonts w:ascii="굴림" w:eastAsia="굴림" w:hAnsi="굴림" w:cs="굴림" w:hint="eastAsia"/>
          <w:color w:val="2F2F2F"/>
          <w:kern w:val="0"/>
          <w:sz w:val="32"/>
          <w:szCs w:val="32"/>
        </w:rPr>
        <w:t xml:space="preserve"> PAC-3 미사일과 같이 탄도 미사일에 직접 충돌해 파괴하는 "Hit-to-kill" 방식을 사용한다.</w:t>
      </w:r>
    </w:p>
    <w:p w:rsidR="00333D4C" w:rsidRPr="00CA13F3" w:rsidRDefault="00333D4C" w:rsidP="00333D4C">
      <w:pPr>
        <w:widowControl/>
        <w:wordWrap/>
        <w:autoSpaceDE/>
        <w:autoSpaceDN/>
        <w:spacing w:line="276" w:lineRule="atLeast"/>
        <w:textAlignment w:val="bottom"/>
        <w:rPr>
          <w:rFonts w:ascii="굴림" w:eastAsia="굴림" w:hAnsi="굴림" w:cs="굴림"/>
          <w:color w:val="2F2F2F"/>
          <w:kern w:val="0"/>
          <w:sz w:val="32"/>
          <w:szCs w:val="32"/>
        </w:rPr>
      </w:pPr>
      <w:r w:rsidRPr="00CA13F3">
        <w:rPr>
          <w:rFonts w:ascii="굴림" w:eastAsia="굴림" w:hAnsi="굴림" w:cs="굴림" w:hint="eastAsia"/>
          <w:color w:val="2F2F2F"/>
          <w:kern w:val="0"/>
          <w:sz w:val="32"/>
          <w:szCs w:val="32"/>
        </w:rPr>
        <w:t xml:space="preserve">Hit-to-kill 방식은 대량살상무기 즉 핵과 </w:t>
      </w:r>
      <w:proofErr w:type="spellStart"/>
      <w:r w:rsidRPr="00CA13F3">
        <w:rPr>
          <w:rFonts w:ascii="굴림" w:eastAsia="굴림" w:hAnsi="굴림" w:cs="굴림" w:hint="eastAsia"/>
          <w:color w:val="2F2F2F"/>
          <w:kern w:val="0"/>
          <w:sz w:val="32"/>
          <w:szCs w:val="32"/>
        </w:rPr>
        <w:t>화학탄을</w:t>
      </w:r>
      <w:proofErr w:type="spellEnd"/>
      <w:r w:rsidRPr="00CA13F3">
        <w:rPr>
          <w:rFonts w:ascii="굴림" w:eastAsia="굴림" w:hAnsi="굴림" w:cs="굴림" w:hint="eastAsia"/>
          <w:color w:val="2F2F2F"/>
          <w:kern w:val="0"/>
          <w:sz w:val="32"/>
          <w:szCs w:val="32"/>
        </w:rPr>
        <w:t xml:space="preserve"> 탑재한 탄도미사일에 매우 효과적인 것으로 알려져 있다. 엄청난 운동 에너지로 탄도미사일의 탄두를 완전히 파괴해 파편으로 인한 피해, 핵이나 화학 오염물질에 의한 2차 피해를 대폭 줄일 수 있기 때문이다. </w:t>
      </w:r>
      <w:proofErr w:type="spellStart"/>
      <w:r w:rsidRPr="00CA13F3">
        <w:rPr>
          <w:rFonts w:ascii="굴림" w:eastAsia="굴림" w:hAnsi="굴림" w:cs="굴림" w:hint="eastAsia"/>
          <w:color w:val="2F2F2F"/>
          <w:kern w:val="0"/>
          <w:sz w:val="32"/>
          <w:szCs w:val="32"/>
        </w:rPr>
        <w:t>사드</w:t>
      </w:r>
      <w:proofErr w:type="spellEnd"/>
      <w:r w:rsidRPr="00CA13F3">
        <w:rPr>
          <w:rFonts w:ascii="굴림" w:eastAsia="굴림" w:hAnsi="굴림" w:cs="굴림" w:hint="eastAsia"/>
          <w:color w:val="2F2F2F"/>
          <w:kern w:val="0"/>
          <w:sz w:val="32"/>
          <w:szCs w:val="32"/>
        </w:rPr>
        <w:t xml:space="preserve"> 요격 미사일의 최대 사거리는 200㎞에 달하며 최대 고도는 150㎞로 알려져 있다. </w:t>
      </w:r>
      <w:proofErr w:type="spellStart"/>
      <w:r w:rsidRPr="00CA13F3">
        <w:rPr>
          <w:rFonts w:ascii="굴림" w:eastAsia="굴림" w:hAnsi="굴림" w:cs="굴림" w:hint="eastAsia"/>
          <w:color w:val="2F2F2F"/>
          <w:kern w:val="0"/>
          <w:sz w:val="32"/>
          <w:szCs w:val="32"/>
        </w:rPr>
        <w:t>사드는</w:t>
      </w:r>
      <w:proofErr w:type="spellEnd"/>
      <w:r w:rsidRPr="00CA13F3">
        <w:rPr>
          <w:rFonts w:ascii="굴림" w:eastAsia="굴림" w:hAnsi="굴림" w:cs="굴림" w:hint="eastAsia"/>
          <w:color w:val="2F2F2F"/>
          <w:kern w:val="0"/>
          <w:sz w:val="32"/>
          <w:szCs w:val="32"/>
        </w:rPr>
        <w:t xml:space="preserve"> 개발초기 전구 고고도 지역방어체계라고 불렸었는데 이런 특징 때문이다.</w:t>
      </w:r>
    </w:p>
    <w:p w:rsidR="00333D4C" w:rsidRDefault="00333D4C">
      <w:pPr>
        <w:widowControl/>
        <w:wordWrap/>
        <w:autoSpaceDE/>
        <w:autoSpaceDN/>
        <w:jc w:val="left"/>
        <w:rPr>
          <w:rFonts w:ascii="굴림" w:eastAsia="굴림" w:hAnsi="굴림" w:cs="굴림"/>
          <w:color w:val="727272"/>
          <w:kern w:val="0"/>
          <w:sz w:val="36"/>
          <w:szCs w:val="36"/>
        </w:rPr>
      </w:pPr>
    </w:p>
    <w:p w:rsidR="0074520D" w:rsidRDefault="0074520D" w:rsidP="0074520D">
      <w:pPr>
        <w:widowControl/>
        <w:wordWrap/>
        <w:autoSpaceDE/>
        <w:autoSpaceDN/>
        <w:jc w:val="left"/>
        <w:rPr>
          <w:rFonts w:ascii="굴림" w:eastAsia="굴림" w:hAnsi="굴림" w:cs="굴림"/>
          <w:color w:val="727272"/>
          <w:kern w:val="0"/>
          <w:sz w:val="28"/>
          <w:szCs w:val="28"/>
        </w:rPr>
      </w:pPr>
      <w:proofErr w:type="gramStart"/>
      <w:r>
        <w:rPr>
          <w:rFonts w:ascii="굴림" w:eastAsia="굴림" w:hAnsi="굴림" w:cs="굴림" w:hint="eastAsia"/>
          <w:color w:val="727272"/>
          <w:kern w:val="0"/>
          <w:sz w:val="36"/>
          <w:szCs w:val="36"/>
        </w:rPr>
        <w:t>2.</w:t>
      </w:r>
      <w:r w:rsidRPr="0074520D">
        <w:rPr>
          <w:rFonts w:ascii="굴림" w:eastAsia="굴림" w:hAnsi="굴림" w:cs="굴림" w:hint="eastAsia"/>
          <w:color w:val="727272"/>
          <w:kern w:val="0"/>
          <w:sz w:val="28"/>
          <w:szCs w:val="28"/>
        </w:rPr>
        <w:t xml:space="preserve"> </w:t>
      </w:r>
      <w:r>
        <w:rPr>
          <w:rFonts w:ascii="굴림" w:eastAsia="굴림" w:hAnsi="굴림" w:cs="굴림" w:hint="eastAsia"/>
          <w:color w:val="727272"/>
          <w:kern w:val="0"/>
          <w:sz w:val="28"/>
          <w:szCs w:val="28"/>
        </w:rPr>
        <w:t>.</w:t>
      </w:r>
      <w:proofErr w:type="gramEnd"/>
      <w:r>
        <w:rPr>
          <w:rFonts w:ascii="굴림" w:eastAsia="굴림" w:hAnsi="굴림" w:cs="굴림" w:hint="eastAsia"/>
          <w:color w:val="727272"/>
          <w:kern w:val="0"/>
          <w:sz w:val="28"/>
          <w:szCs w:val="28"/>
        </w:rPr>
        <w:t xml:space="preserve"> </w:t>
      </w:r>
      <w:proofErr w:type="spellStart"/>
      <w:r>
        <w:rPr>
          <w:rFonts w:ascii="굴림" w:eastAsia="굴림" w:hAnsi="굴림" w:cs="굴림" w:hint="eastAsia"/>
          <w:color w:val="727272"/>
          <w:kern w:val="0"/>
          <w:sz w:val="28"/>
          <w:szCs w:val="28"/>
        </w:rPr>
        <w:t>사드의</w:t>
      </w:r>
      <w:proofErr w:type="spellEnd"/>
      <w:r>
        <w:rPr>
          <w:rFonts w:ascii="굴림" w:eastAsia="굴림" w:hAnsi="굴림" w:cs="굴림" w:hint="eastAsia"/>
          <w:color w:val="727272"/>
          <w:kern w:val="0"/>
          <w:sz w:val="28"/>
          <w:szCs w:val="28"/>
        </w:rPr>
        <w:t xml:space="preserve"> 이슈</w:t>
      </w:r>
    </w:p>
    <w:p w:rsidR="0074520D" w:rsidRDefault="0074520D" w:rsidP="0074520D">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t>1) 찬성</w:t>
      </w:r>
    </w:p>
    <w:p w:rsidR="0074520D" w:rsidRDefault="0074520D" w:rsidP="0074520D">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(1)국내</w:t>
      </w:r>
    </w:p>
    <w:p w:rsidR="0074520D" w:rsidRDefault="0074520D" w:rsidP="0074520D">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(2)국외</w:t>
      </w:r>
    </w:p>
    <w:p w:rsidR="0074520D" w:rsidRDefault="0074520D" w:rsidP="0074520D">
      <w:pPr>
        <w:widowControl/>
        <w:wordWrap/>
        <w:autoSpaceDE/>
        <w:autoSpaceDN/>
        <w:ind w:firstLine="800"/>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2) 반대</w:t>
      </w:r>
    </w:p>
    <w:p w:rsidR="0074520D" w:rsidRDefault="0074520D" w:rsidP="0074520D">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(1) 국내</w:t>
      </w:r>
    </w:p>
    <w:p w:rsidR="0074520D" w:rsidRDefault="0074520D" w:rsidP="0074520D">
      <w:pPr>
        <w:widowControl/>
        <w:wordWrap/>
        <w:autoSpaceDE/>
        <w:autoSpaceDN/>
        <w:jc w:val="left"/>
        <w:rPr>
          <w:rFonts w:ascii="굴림" w:eastAsia="굴림" w:hAnsi="굴림" w:cs="굴림"/>
          <w:color w:val="727272"/>
          <w:kern w:val="0"/>
          <w:sz w:val="28"/>
          <w:szCs w:val="28"/>
        </w:rPr>
      </w:pPr>
      <w:r>
        <w:rPr>
          <w:rFonts w:ascii="굴림" w:eastAsia="굴림" w:hAnsi="굴림" w:cs="굴림" w:hint="eastAsia"/>
          <w:color w:val="727272"/>
          <w:kern w:val="0"/>
          <w:sz w:val="28"/>
          <w:szCs w:val="28"/>
        </w:rPr>
        <w:tab/>
      </w:r>
      <w:r>
        <w:rPr>
          <w:rFonts w:ascii="굴림" w:eastAsia="굴림" w:hAnsi="굴림" w:cs="굴림" w:hint="eastAsia"/>
          <w:color w:val="727272"/>
          <w:kern w:val="0"/>
          <w:sz w:val="28"/>
          <w:szCs w:val="28"/>
        </w:rPr>
        <w:tab/>
        <w:t>(2) 국외</w:t>
      </w:r>
    </w:p>
    <w:p w:rsidR="0074520D" w:rsidRDefault="0074520D">
      <w:pPr>
        <w:widowControl/>
        <w:wordWrap/>
        <w:autoSpaceDE/>
        <w:autoSpaceDN/>
        <w:jc w:val="left"/>
        <w:rPr>
          <w:rFonts w:ascii="굴림" w:eastAsia="굴림" w:hAnsi="굴림" w:cs="굴림"/>
          <w:color w:val="727272"/>
          <w:kern w:val="0"/>
          <w:sz w:val="36"/>
          <w:szCs w:val="36"/>
        </w:rPr>
      </w:pPr>
    </w:p>
    <w:p w:rsidR="0074520D" w:rsidRPr="0074520D" w:rsidRDefault="0074520D" w:rsidP="0074520D">
      <w:pPr>
        <w:widowControl/>
        <w:wordWrap/>
        <w:autoSpaceDE/>
        <w:autoSpaceDN/>
        <w:spacing w:line="276" w:lineRule="atLeast"/>
        <w:textAlignment w:val="bottom"/>
        <w:rPr>
          <w:rFonts w:ascii="굴림" w:eastAsia="굴림" w:hAnsi="굴림" w:cs="굴림"/>
          <w:color w:val="2F2F2F"/>
          <w:kern w:val="0"/>
          <w:sz w:val="28"/>
          <w:szCs w:val="28"/>
        </w:rPr>
      </w:pPr>
      <w:r w:rsidRPr="0074520D">
        <w:rPr>
          <w:rFonts w:ascii="굴림" w:eastAsia="굴림" w:hAnsi="굴림" w:cs="굴림" w:hint="eastAsia"/>
          <w:color w:val="2F2F2F"/>
          <w:kern w:val="0"/>
          <w:sz w:val="28"/>
          <w:szCs w:val="28"/>
        </w:rPr>
        <w:lastRenderedPageBreak/>
        <w:t xml:space="preserve">주한미군사령관은 지난 2014년 북한의 핵과 미사일 위협이 증가됨에 따라 주한미군에 </w:t>
      </w:r>
      <w:proofErr w:type="spellStart"/>
      <w:r w:rsidRPr="0074520D">
        <w:rPr>
          <w:rFonts w:ascii="굴림" w:eastAsia="굴림" w:hAnsi="굴림" w:cs="굴림" w:hint="eastAsia"/>
          <w:color w:val="2F2F2F"/>
          <w:kern w:val="0"/>
          <w:sz w:val="28"/>
          <w:szCs w:val="28"/>
        </w:rPr>
        <w:t>사드를</w:t>
      </w:r>
      <w:proofErr w:type="spellEnd"/>
      <w:r w:rsidRPr="0074520D">
        <w:rPr>
          <w:rFonts w:ascii="굴림" w:eastAsia="굴림" w:hAnsi="굴림" w:cs="굴림" w:hint="eastAsia"/>
          <w:color w:val="2F2F2F"/>
          <w:kern w:val="0"/>
          <w:sz w:val="28"/>
          <w:szCs w:val="28"/>
        </w:rPr>
        <w:t xml:space="preserve"> 배치할 필요가 있다고 하면서, 우리 정부와 이에 대해 협의를 시작하겠다고 말했다. 하지만 </w:t>
      </w:r>
      <w:proofErr w:type="spellStart"/>
      <w:r w:rsidRPr="0074520D">
        <w:rPr>
          <w:rFonts w:ascii="굴림" w:eastAsia="굴림" w:hAnsi="굴림" w:cs="굴림" w:hint="eastAsia"/>
          <w:color w:val="2F2F2F"/>
          <w:kern w:val="0"/>
          <w:sz w:val="28"/>
          <w:szCs w:val="28"/>
        </w:rPr>
        <w:t>사드에</w:t>
      </w:r>
      <w:proofErr w:type="spellEnd"/>
      <w:r w:rsidRPr="0074520D">
        <w:rPr>
          <w:rFonts w:ascii="굴림" w:eastAsia="굴림" w:hAnsi="굴림" w:cs="굴림" w:hint="eastAsia"/>
          <w:color w:val="2F2F2F"/>
          <w:kern w:val="0"/>
          <w:sz w:val="28"/>
          <w:szCs w:val="28"/>
        </w:rPr>
        <w:t xml:space="preserve"> 들어있는 AN/TPY-2 레이더의 탐지거리가, 중국 일부 지역을 감시할 수 있어 중국은 주한미군 </w:t>
      </w:r>
      <w:proofErr w:type="spellStart"/>
      <w:r w:rsidRPr="0074520D">
        <w:rPr>
          <w:rFonts w:ascii="굴림" w:eastAsia="굴림" w:hAnsi="굴림" w:cs="굴림" w:hint="eastAsia"/>
          <w:color w:val="2F2F2F"/>
          <w:kern w:val="0"/>
          <w:sz w:val="28"/>
          <w:szCs w:val="28"/>
        </w:rPr>
        <w:t>사드</w:t>
      </w:r>
      <w:proofErr w:type="spellEnd"/>
      <w:r w:rsidRPr="0074520D">
        <w:rPr>
          <w:rFonts w:ascii="굴림" w:eastAsia="굴림" w:hAnsi="굴림" w:cs="굴림" w:hint="eastAsia"/>
          <w:color w:val="2F2F2F"/>
          <w:kern w:val="0"/>
          <w:sz w:val="28"/>
          <w:szCs w:val="28"/>
        </w:rPr>
        <w:t xml:space="preserve"> 배치에 예민하게 반응하고 있다. 또한 </w:t>
      </w:r>
      <w:proofErr w:type="spellStart"/>
      <w:r w:rsidRPr="0074520D">
        <w:rPr>
          <w:rFonts w:ascii="굴림" w:eastAsia="굴림" w:hAnsi="굴림" w:cs="굴림" w:hint="eastAsia"/>
          <w:color w:val="2F2F2F"/>
          <w:kern w:val="0"/>
          <w:sz w:val="28"/>
          <w:szCs w:val="28"/>
        </w:rPr>
        <w:t>사드가</w:t>
      </w:r>
      <w:proofErr w:type="spellEnd"/>
      <w:r w:rsidRPr="0074520D">
        <w:rPr>
          <w:rFonts w:ascii="굴림" w:eastAsia="굴림" w:hAnsi="굴림" w:cs="굴림" w:hint="eastAsia"/>
          <w:color w:val="2F2F2F"/>
          <w:kern w:val="0"/>
          <w:sz w:val="28"/>
          <w:szCs w:val="28"/>
        </w:rPr>
        <w:t xml:space="preserve"> 미국이 추진하고 있는 미사일 방어체계의 핵심무기이기 때문에 러시아 역시 주한미군 </w:t>
      </w:r>
      <w:proofErr w:type="spellStart"/>
      <w:r w:rsidRPr="0074520D">
        <w:rPr>
          <w:rFonts w:ascii="굴림" w:eastAsia="굴림" w:hAnsi="굴림" w:cs="굴림" w:hint="eastAsia"/>
          <w:color w:val="2F2F2F"/>
          <w:kern w:val="0"/>
          <w:sz w:val="28"/>
          <w:szCs w:val="28"/>
        </w:rPr>
        <w:t>사드</w:t>
      </w:r>
      <w:proofErr w:type="spellEnd"/>
      <w:r w:rsidRPr="0074520D">
        <w:rPr>
          <w:rFonts w:ascii="굴림" w:eastAsia="굴림" w:hAnsi="굴림" w:cs="굴림" w:hint="eastAsia"/>
          <w:color w:val="2F2F2F"/>
          <w:kern w:val="0"/>
          <w:sz w:val="28"/>
          <w:szCs w:val="28"/>
        </w:rPr>
        <w:t xml:space="preserve"> 배치를 우려하고 있는 상황이다. 주한미군의 </w:t>
      </w:r>
      <w:proofErr w:type="spellStart"/>
      <w:r w:rsidRPr="0074520D">
        <w:rPr>
          <w:rFonts w:ascii="굴림" w:eastAsia="굴림" w:hAnsi="굴림" w:cs="굴림" w:hint="eastAsia"/>
          <w:color w:val="2F2F2F"/>
          <w:kern w:val="0"/>
          <w:sz w:val="28"/>
          <w:szCs w:val="28"/>
        </w:rPr>
        <w:t>사드</w:t>
      </w:r>
      <w:proofErr w:type="spellEnd"/>
      <w:r w:rsidRPr="0074520D">
        <w:rPr>
          <w:rFonts w:ascii="굴림" w:eastAsia="굴림" w:hAnsi="굴림" w:cs="굴림" w:hint="eastAsia"/>
          <w:color w:val="2F2F2F"/>
          <w:kern w:val="0"/>
          <w:sz w:val="28"/>
          <w:szCs w:val="28"/>
        </w:rPr>
        <w:t xml:space="preserve"> 배치 문제는 동아시아 외교 안보 형세가 갈수록 복잡해지는 상황에서, 우리 정부에게 많은 딜레마를 안겨주는 사안이 되고 있다.</w:t>
      </w:r>
    </w:p>
    <w:p w:rsidR="00496573" w:rsidRDefault="00496573">
      <w:pPr>
        <w:widowControl/>
        <w:wordWrap/>
        <w:autoSpaceDE/>
        <w:autoSpaceDN/>
        <w:jc w:val="left"/>
        <w:rPr>
          <w:rFonts w:ascii="굴림" w:eastAsia="굴림" w:hAnsi="굴림" w:cs="굴림"/>
          <w:color w:val="727272"/>
          <w:kern w:val="0"/>
          <w:sz w:val="28"/>
          <w:szCs w:val="28"/>
        </w:rPr>
      </w:pPr>
    </w:p>
    <w:tbl>
      <w:tblPr>
        <w:tblW w:w="5000" w:type="pct"/>
        <w:tblCellMar>
          <w:left w:w="0" w:type="dxa"/>
          <w:right w:w="0" w:type="dxa"/>
        </w:tblCellMar>
        <w:tblLook w:val="04A0" w:firstRow="1" w:lastRow="0" w:firstColumn="1" w:lastColumn="0" w:noHBand="0" w:noVBand="1"/>
      </w:tblPr>
      <w:tblGrid>
        <w:gridCol w:w="4310"/>
        <w:gridCol w:w="6156"/>
      </w:tblGrid>
      <w:tr w:rsidR="002B3721" w:rsidRPr="002B3721" w:rsidTr="002B3721">
        <w:tc>
          <w:tcPr>
            <w:tcW w:w="0" w:type="auto"/>
            <w:gridSpan w:val="2"/>
            <w:tcBorders>
              <w:top w:val="nil"/>
              <w:left w:val="nil"/>
              <w:bottom w:val="nil"/>
              <w:right w:val="nil"/>
            </w:tcBorders>
            <w:vAlign w:val="center"/>
            <w:hideMark/>
          </w:tcPr>
          <w:p w:rsidR="002B3721" w:rsidRPr="002B3721" w:rsidRDefault="002B3721" w:rsidP="002B3721">
            <w:pPr>
              <w:widowControl/>
              <w:wordWrap/>
              <w:autoSpaceDE/>
              <w:autoSpaceDN/>
              <w:spacing w:before="480" w:after="480" w:line="0" w:lineRule="auto"/>
              <w:jc w:val="center"/>
              <w:rPr>
                <w:rFonts w:ascii="굴림" w:eastAsia="굴림" w:hAnsi="굴림" w:cs="굴림"/>
                <w:kern w:val="0"/>
                <w:sz w:val="2"/>
                <w:szCs w:val="2"/>
              </w:rPr>
            </w:pPr>
          </w:p>
        </w:tc>
      </w:tr>
      <w:tr w:rsidR="002B3721" w:rsidRPr="002B3721" w:rsidTr="002B3721">
        <w:tc>
          <w:tcPr>
            <w:tcW w:w="0" w:type="auto"/>
            <w:tcBorders>
              <w:top w:val="outset" w:sz="6" w:space="0" w:color="auto"/>
              <w:left w:val="outset" w:sz="6" w:space="0" w:color="auto"/>
              <w:bottom w:val="outset" w:sz="6" w:space="0" w:color="auto"/>
              <w:right w:val="outset" w:sz="6" w:space="0" w:color="auto"/>
            </w:tcBorders>
            <w:vAlign w:val="center"/>
            <w:hideMark/>
          </w:tcPr>
          <w:p w:rsidR="002B3721" w:rsidRPr="002B3721" w:rsidRDefault="002B3721" w:rsidP="002B3721">
            <w:pPr>
              <w:widowControl/>
              <w:wordWrap/>
              <w:autoSpaceDE/>
              <w:autoSpaceDN/>
              <w:spacing w:before="480" w:after="480"/>
              <w:jc w:val="left"/>
              <w:rPr>
                <w:rFonts w:ascii="굴림" w:eastAsia="굴림" w:hAnsi="굴림" w:cs="굴림"/>
                <w:kern w:val="0"/>
                <w:sz w:val="24"/>
                <w:szCs w:val="24"/>
              </w:rPr>
            </w:pPr>
          </w:p>
        </w:tc>
        <w:tc>
          <w:tcPr>
            <w:tcW w:w="0" w:type="auto"/>
            <w:tcBorders>
              <w:top w:val="outset" w:sz="6" w:space="0" w:color="auto"/>
              <w:left w:val="outset" w:sz="6" w:space="0" w:color="auto"/>
              <w:bottom w:val="outset" w:sz="6" w:space="0" w:color="auto"/>
              <w:right w:val="outset" w:sz="6" w:space="0" w:color="auto"/>
            </w:tcBorders>
            <w:tcMar>
              <w:top w:w="0" w:type="dxa"/>
              <w:left w:w="24" w:type="dxa"/>
              <w:bottom w:w="0" w:type="dxa"/>
              <w:right w:w="0" w:type="dxa"/>
            </w:tcMar>
            <w:vAlign w:val="center"/>
            <w:hideMark/>
          </w:tcPr>
          <w:p w:rsidR="002B3721" w:rsidRPr="002B3721" w:rsidRDefault="002B3721" w:rsidP="002B3721">
            <w:pPr>
              <w:widowControl/>
              <w:wordWrap/>
              <w:autoSpaceDE/>
              <w:autoSpaceDN/>
              <w:spacing w:before="480" w:after="480"/>
              <w:jc w:val="left"/>
              <w:rPr>
                <w:rFonts w:ascii="굴림" w:eastAsia="굴림" w:hAnsi="굴림" w:cs="굴림"/>
                <w:kern w:val="0"/>
                <w:sz w:val="24"/>
                <w:szCs w:val="24"/>
              </w:rPr>
            </w:pPr>
          </w:p>
        </w:tc>
      </w:tr>
      <w:tr w:rsidR="002B3721" w:rsidRPr="002B3721" w:rsidTr="002B3721">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2B3721" w:rsidRPr="00EB0122" w:rsidRDefault="002B3721" w:rsidP="002B3721">
            <w:pPr>
              <w:widowControl/>
              <w:autoSpaceDE/>
              <w:autoSpaceDN/>
              <w:spacing w:before="60" w:after="100" w:afterAutospacing="1" w:line="240" w:lineRule="atLeast"/>
              <w:jc w:val="left"/>
              <w:rPr>
                <w:rFonts w:ascii="굴림" w:eastAsia="굴림" w:hAnsi="굴림" w:cs="굴림"/>
                <w:color w:val="727272"/>
                <w:kern w:val="0"/>
                <w:sz w:val="30"/>
                <w:szCs w:val="30"/>
              </w:rPr>
            </w:pPr>
          </w:p>
        </w:tc>
      </w:tr>
    </w:tbl>
    <w:p w:rsidR="002B3721" w:rsidRPr="002B3721" w:rsidRDefault="002B3721" w:rsidP="002B3721">
      <w:pPr>
        <w:widowControl/>
        <w:wordWrap/>
        <w:autoSpaceDE/>
        <w:autoSpaceDN/>
        <w:spacing w:line="240" w:lineRule="atLeast"/>
        <w:jc w:val="center"/>
        <w:rPr>
          <w:rFonts w:ascii="굴림" w:eastAsia="굴림" w:hAnsi="굴림" w:cs="굴림"/>
          <w:color w:val="4B4B4B"/>
          <w:kern w:val="0"/>
          <w:sz w:val="24"/>
          <w:szCs w:val="24"/>
        </w:rPr>
      </w:pPr>
      <w:r>
        <w:rPr>
          <w:rFonts w:ascii="굴림" w:eastAsia="굴림" w:hAnsi="굴림" w:cs="굴림"/>
          <w:noProof/>
          <w:color w:val="4B4B4B"/>
          <w:kern w:val="0"/>
          <w:sz w:val="24"/>
          <w:szCs w:val="24"/>
        </w:rPr>
        <w:drawing>
          <wp:inline distT="0" distB="0" distL="0" distR="0">
            <wp:extent cx="5143500" cy="5387340"/>
            <wp:effectExtent l="19050" t="0" r="0" b="0"/>
            <wp:docPr id="8" name="그림 8" descr="http://ncc.phinf.naver.net/20150317_69/1426556542536Q2riU_JPEG/008.jpg?type=w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ncc.phinf.naver.net/20150317_69/1426556542536Q2riU_JPEG/008.jpg?type=w646"/>
                    <pic:cNvPicPr>
                      <a:picLocks noChangeAspect="1" noChangeArrowheads="1"/>
                    </pic:cNvPicPr>
                  </pic:nvPicPr>
                  <pic:blipFill>
                    <a:blip r:embed="rId24" cstate="print"/>
                    <a:srcRect/>
                    <a:stretch>
                      <a:fillRect/>
                    </a:stretch>
                  </pic:blipFill>
                  <pic:spPr bwMode="auto">
                    <a:xfrm>
                      <a:off x="0" y="0"/>
                      <a:ext cx="5143500" cy="5387340"/>
                    </a:xfrm>
                    <a:prstGeom prst="rect">
                      <a:avLst/>
                    </a:prstGeom>
                    <a:noFill/>
                    <a:ln w="9525">
                      <a:noFill/>
                      <a:miter lim="800000"/>
                      <a:headEnd/>
                      <a:tailEnd/>
                    </a:ln>
                  </pic:spPr>
                </pic:pic>
              </a:graphicData>
            </a:graphic>
          </wp:inline>
        </w:drawing>
      </w:r>
    </w:p>
    <w:p w:rsidR="002B3721" w:rsidRPr="002B3721" w:rsidRDefault="002B3721" w:rsidP="002B3721">
      <w:pPr>
        <w:widowControl/>
        <w:autoSpaceDE/>
        <w:autoSpaceDN/>
        <w:spacing w:afterAutospacing="1" w:line="240" w:lineRule="atLeast"/>
        <w:jc w:val="left"/>
        <w:rPr>
          <w:rFonts w:ascii="굴림" w:eastAsia="굴림" w:hAnsi="굴림" w:cs="굴림"/>
          <w:color w:val="727272"/>
          <w:kern w:val="0"/>
          <w:sz w:val="14"/>
          <w:szCs w:val="14"/>
        </w:rPr>
      </w:pPr>
      <w:r w:rsidRPr="002B3721">
        <w:rPr>
          <w:rFonts w:ascii="굴림" w:eastAsia="굴림" w:hAnsi="굴림" w:cs="굴림" w:hint="eastAsia"/>
          <w:color w:val="727272"/>
          <w:kern w:val="0"/>
          <w:sz w:val="14"/>
          <w:szCs w:val="14"/>
        </w:rPr>
        <w:t xml:space="preserve">AN/TPY-2 레이더의 탐지거리가 중국 일부 지역을 감시할 수 있어 중국, 러시아 등은 </w:t>
      </w:r>
      <w:proofErr w:type="spellStart"/>
      <w:r w:rsidRPr="002B3721">
        <w:rPr>
          <w:rFonts w:ascii="굴림" w:eastAsia="굴림" w:hAnsi="굴림" w:cs="굴림" w:hint="eastAsia"/>
          <w:color w:val="727272"/>
          <w:kern w:val="0"/>
          <w:sz w:val="14"/>
          <w:szCs w:val="14"/>
        </w:rPr>
        <w:t>사드</w:t>
      </w:r>
      <w:proofErr w:type="spellEnd"/>
      <w:r w:rsidRPr="002B3721">
        <w:rPr>
          <w:rFonts w:ascii="굴림" w:eastAsia="굴림" w:hAnsi="굴림" w:cs="굴림" w:hint="eastAsia"/>
          <w:color w:val="727272"/>
          <w:kern w:val="0"/>
          <w:sz w:val="14"/>
          <w:szCs w:val="14"/>
        </w:rPr>
        <w:t xml:space="preserve"> 배치에 예민하게 반응하고 있다. &lt;출처: </w:t>
      </w:r>
      <w:proofErr w:type="spellStart"/>
      <w:r w:rsidRPr="002B3721">
        <w:rPr>
          <w:rFonts w:ascii="굴림" w:eastAsia="굴림" w:hAnsi="굴림" w:cs="굴림" w:hint="eastAsia"/>
          <w:color w:val="727272"/>
          <w:kern w:val="0"/>
          <w:sz w:val="14"/>
          <w:szCs w:val="14"/>
        </w:rPr>
        <w:t>조선닷컴</w:t>
      </w:r>
      <w:proofErr w:type="spellEnd"/>
      <w:r w:rsidRPr="002B3721">
        <w:rPr>
          <w:rFonts w:ascii="굴림" w:eastAsia="굴림" w:hAnsi="굴림" w:cs="굴림" w:hint="eastAsia"/>
          <w:color w:val="727272"/>
          <w:kern w:val="0"/>
          <w:sz w:val="14"/>
          <w:szCs w:val="14"/>
        </w:rPr>
        <w:t xml:space="preserve">&gt; </w:t>
      </w:r>
    </w:p>
    <w:p w:rsidR="002B3721" w:rsidRPr="002B3721" w:rsidRDefault="002B3721" w:rsidP="002B3721">
      <w:pPr>
        <w:widowControl/>
        <w:wordWrap/>
        <w:autoSpaceDE/>
        <w:autoSpaceDN/>
        <w:spacing w:line="276" w:lineRule="atLeast"/>
        <w:textAlignment w:val="bottom"/>
        <w:rPr>
          <w:rFonts w:ascii="굴림" w:eastAsia="굴림" w:hAnsi="굴림" w:cs="굴림"/>
          <w:color w:val="2F2F2F"/>
          <w:kern w:val="0"/>
          <w:sz w:val="16"/>
          <w:szCs w:val="16"/>
        </w:rPr>
      </w:pPr>
      <w:r w:rsidRPr="002B3721">
        <w:rPr>
          <w:rFonts w:ascii="굴림" w:eastAsia="굴림" w:hAnsi="굴림" w:cs="굴림" w:hint="eastAsia"/>
          <w:color w:val="2F2F2F"/>
          <w:kern w:val="0"/>
          <w:sz w:val="16"/>
          <w:szCs w:val="16"/>
        </w:rPr>
        <w:t xml:space="preserve">주한미군사령관은 지난 2014년 북한의 핵과 미사일 위협이 증가됨에 따라 주한미군에 </w:t>
      </w:r>
      <w:proofErr w:type="spellStart"/>
      <w:r w:rsidRPr="002B3721">
        <w:rPr>
          <w:rFonts w:ascii="굴림" w:eastAsia="굴림" w:hAnsi="굴림" w:cs="굴림" w:hint="eastAsia"/>
          <w:color w:val="2F2F2F"/>
          <w:kern w:val="0"/>
          <w:sz w:val="16"/>
          <w:szCs w:val="16"/>
        </w:rPr>
        <w:t>사드를</w:t>
      </w:r>
      <w:proofErr w:type="spellEnd"/>
      <w:r w:rsidRPr="002B3721">
        <w:rPr>
          <w:rFonts w:ascii="굴림" w:eastAsia="굴림" w:hAnsi="굴림" w:cs="굴림" w:hint="eastAsia"/>
          <w:color w:val="2F2F2F"/>
          <w:kern w:val="0"/>
          <w:sz w:val="16"/>
          <w:szCs w:val="16"/>
        </w:rPr>
        <w:t xml:space="preserve"> 배치할 필요가 있다고 하면서, 우리 정부와 이에 대해 협의를 시작하겠다고 말했다. 하지만 </w:t>
      </w:r>
      <w:proofErr w:type="spellStart"/>
      <w:r w:rsidRPr="002B3721">
        <w:rPr>
          <w:rFonts w:ascii="굴림" w:eastAsia="굴림" w:hAnsi="굴림" w:cs="굴림" w:hint="eastAsia"/>
          <w:color w:val="2F2F2F"/>
          <w:kern w:val="0"/>
          <w:sz w:val="16"/>
          <w:szCs w:val="16"/>
        </w:rPr>
        <w:t>사드에</w:t>
      </w:r>
      <w:proofErr w:type="spellEnd"/>
      <w:r w:rsidRPr="002B3721">
        <w:rPr>
          <w:rFonts w:ascii="굴림" w:eastAsia="굴림" w:hAnsi="굴림" w:cs="굴림" w:hint="eastAsia"/>
          <w:color w:val="2F2F2F"/>
          <w:kern w:val="0"/>
          <w:sz w:val="16"/>
          <w:szCs w:val="16"/>
        </w:rPr>
        <w:t xml:space="preserve"> 들어있는 AN/TPY-2 레이더의 탐지거리가, 중국 일부 지역을 감시할 수 있어 중국은 주한미군 </w:t>
      </w:r>
      <w:proofErr w:type="spellStart"/>
      <w:r w:rsidRPr="002B3721">
        <w:rPr>
          <w:rFonts w:ascii="굴림" w:eastAsia="굴림" w:hAnsi="굴림" w:cs="굴림" w:hint="eastAsia"/>
          <w:color w:val="2F2F2F"/>
          <w:kern w:val="0"/>
          <w:sz w:val="16"/>
          <w:szCs w:val="16"/>
        </w:rPr>
        <w:t>사드</w:t>
      </w:r>
      <w:proofErr w:type="spellEnd"/>
      <w:r w:rsidRPr="002B3721">
        <w:rPr>
          <w:rFonts w:ascii="굴림" w:eastAsia="굴림" w:hAnsi="굴림" w:cs="굴림" w:hint="eastAsia"/>
          <w:color w:val="2F2F2F"/>
          <w:kern w:val="0"/>
          <w:sz w:val="16"/>
          <w:szCs w:val="16"/>
        </w:rPr>
        <w:t xml:space="preserve"> 배치에 예민하게 반응하고 있다. 또한 </w:t>
      </w:r>
      <w:proofErr w:type="spellStart"/>
      <w:r w:rsidRPr="002B3721">
        <w:rPr>
          <w:rFonts w:ascii="굴림" w:eastAsia="굴림" w:hAnsi="굴림" w:cs="굴림" w:hint="eastAsia"/>
          <w:color w:val="2F2F2F"/>
          <w:kern w:val="0"/>
          <w:sz w:val="16"/>
          <w:szCs w:val="16"/>
        </w:rPr>
        <w:t>사드가</w:t>
      </w:r>
      <w:proofErr w:type="spellEnd"/>
      <w:r w:rsidRPr="002B3721">
        <w:rPr>
          <w:rFonts w:ascii="굴림" w:eastAsia="굴림" w:hAnsi="굴림" w:cs="굴림" w:hint="eastAsia"/>
          <w:color w:val="2F2F2F"/>
          <w:kern w:val="0"/>
          <w:sz w:val="16"/>
          <w:szCs w:val="16"/>
        </w:rPr>
        <w:t xml:space="preserve"> 미국이 추진하고 있는 미사일 방어체계의 핵심무기이기 때문에 러시아 역시 주한미군 </w:t>
      </w:r>
      <w:proofErr w:type="spellStart"/>
      <w:r w:rsidRPr="002B3721">
        <w:rPr>
          <w:rFonts w:ascii="굴림" w:eastAsia="굴림" w:hAnsi="굴림" w:cs="굴림" w:hint="eastAsia"/>
          <w:color w:val="2F2F2F"/>
          <w:kern w:val="0"/>
          <w:sz w:val="16"/>
          <w:szCs w:val="16"/>
        </w:rPr>
        <w:t>사드</w:t>
      </w:r>
      <w:proofErr w:type="spellEnd"/>
      <w:r w:rsidRPr="002B3721">
        <w:rPr>
          <w:rFonts w:ascii="굴림" w:eastAsia="굴림" w:hAnsi="굴림" w:cs="굴림" w:hint="eastAsia"/>
          <w:color w:val="2F2F2F"/>
          <w:kern w:val="0"/>
          <w:sz w:val="16"/>
          <w:szCs w:val="16"/>
        </w:rPr>
        <w:t xml:space="preserve"> 배치를 우려하고 있는 상황이다. 주한미군의 </w:t>
      </w:r>
      <w:proofErr w:type="spellStart"/>
      <w:r w:rsidRPr="002B3721">
        <w:rPr>
          <w:rFonts w:ascii="굴림" w:eastAsia="굴림" w:hAnsi="굴림" w:cs="굴림" w:hint="eastAsia"/>
          <w:color w:val="2F2F2F"/>
          <w:kern w:val="0"/>
          <w:sz w:val="16"/>
          <w:szCs w:val="16"/>
        </w:rPr>
        <w:t>사드</w:t>
      </w:r>
      <w:proofErr w:type="spellEnd"/>
      <w:r w:rsidRPr="002B3721">
        <w:rPr>
          <w:rFonts w:ascii="굴림" w:eastAsia="굴림" w:hAnsi="굴림" w:cs="굴림" w:hint="eastAsia"/>
          <w:color w:val="2F2F2F"/>
          <w:kern w:val="0"/>
          <w:sz w:val="16"/>
          <w:szCs w:val="16"/>
        </w:rPr>
        <w:t xml:space="preserve"> 배치 문제는 동아시아 외교 안보 형세가 갈수록 복잡해지는 상황에서, 우리 정부에게 많은 딜레마를 안겨주는 사안이 되고 있다.</w:t>
      </w:r>
    </w:p>
    <w:p w:rsidR="00801BBD" w:rsidRDefault="00055762"/>
    <w:p w:rsidR="002B3721" w:rsidRPr="002B3721" w:rsidRDefault="002B3721" w:rsidP="002B3721">
      <w:pPr>
        <w:widowControl/>
        <w:shd w:val="clear" w:color="auto" w:fill="F9F9F9"/>
        <w:wordWrap/>
        <w:autoSpaceDE/>
        <w:autoSpaceDN/>
        <w:spacing w:line="240" w:lineRule="atLeast"/>
        <w:jc w:val="left"/>
        <w:rPr>
          <w:rFonts w:ascii="굴림" w:eastAsia="굴림" w:hAnsi="굴림" w:cs="굴림"/>
          <w:color w:val="4B4B4B"/>
          <w:kern w:val="0"/>
          <w:sz w:val="24"/>
          <w:szCs w:val="24"/>
        </w:rPr>
      </w:pPr>
      <w:r w:rsidRPr="002B3721">
        <w:rPr>
          <w:rFonts w:ascii="굴림" w:eastAsia="굴림" w:hAnsi="굴림" w:cs="굴림" w:hint="eastAsia"/>
          <w:b/>
          <w:bCs/>
          <w:color w:val="FF371C"/>
          <w:kern w:val="0"/>
          <w:sz w:val="17"/>
          <w:szCs w:val="17"/>
        </w:rPr>
        <w:t>주석</w:t>
      </w:r>
    </w:p>
    <w:p w:rsidR="002B3721" w:rsidRPr="002B3721" w:rsidRDefault="002B3721" w:rsidP="002B3721">
      <w:pPr>
        <w:widowControl/>
        <w:shd w:val="clear" w:color="auto" w:fill="F9F9F9"/>
        <w:wordWrap/>
        <w:autoSpaceDE/>
        <w:autoSpaceDN/>
        <w:spacing w:line="240" w:lineRule="atLeast"/>
        <w:jc w:val="left"/>
        <w:rPr>
          <w:rFonts w:ascii="굴림" w:eastAsia="굴림" w:hAnsi="굴림" w:cs="굴림"/>
          <w:b/>
          <w:bCs/>
          <w:color w:val="1D1D1D"/>
          <w:kern w:val="0"/>
          <w:sz w:val="16"/>
          <w:szCs w:val="16"/>
        </w:rPr>
      </w:pPr>
      <w:r w:rsidRPr="002B3721">
        <w:rPr>
          <w:rFonts w:ascii="굴림" w:eastAsia="굴림" w:hAnsi="굴림" w:cs="굴림" w:hint="eastAsia"/>
          <w:b/>
          <w:bCs/>
          <w:color w:val="FF371C"/>
          <w:kern w:val="0"/>
          <w:sz w:val="14"/>
          <w:szCs w:val="14"/>
        </w:rPr>
        <w:t>1</w:t>
      </w:r>
    </w:p>
    <w:p w:rsidR="002B3721" w:rsidRPr="00A14FC6" w:rsidRDefault="002B3721" w:rsidP="00A14FC6">
      <w:pPr>
        <w:widowControl/>
        <w:shd w:val="clear" w:color="auto" w:fill="F9F9F9"/>
        <w:wordWrap/>
        <w:autoSpaceDE/>
        <w:autoSpaceDN/>
        <w:spacing w:line="264" w:lineRule="atLeast"/>
        <w:ind w:left="720"/>
        <w:jc w:val="left"/>
        <w:rPr>
          <w:rFonts w:ascii="굴림" w:eastAsia="굴림" w:hAnsi="굴림" w:cs="굴림"/>
          <w:color w:val="616161"/>
          <w:kern w:val="0"/>
          <w:sz w:val="14"/>
          <w:szCs w:val="14"/>
        </w:rPr>
      </w:pPr>
      <w:proofErr w:type="spellStart"/>
      <w:r w:rsidRPr="002B3721">
        <w:rPr>
          <w:rFonts w:ascii="굴림" w:eastAsia="굴림" w:hAnsi="굴림" w:cs="굴림" w:hint="eastAsia"/>
          <w:color w:val="616161"/>
          <w:kern w:val="0"/>
          <w:sz w:val="14"/>
          <w:szCs w:val="14"/>
        </w:rPr>
        <w:t>패트리어트는</w:t>
      </w:r>
      <w:proofErr w:type="spellEnd"/>
      <w:r w:rsidRPr="002B3721">
        <w:rPr>
          <w:rFonts w:ascii="굴림" w:eastAsia="굴림" w:hAnsi="굴림" w:cs="굴림" w:hint="eastAsia"/>
          <w:color w:val="616161"/>
          <w:kern w:val="0"/>
          <w:sz w:val="14"/>
          <w:szCs w:val="14"/>
        </w:rPr>
        <w:t xml:space="preserve"> 비행체를 목표로 한 경우 약 100</w:t>
      </w:r>
      <w:r w:rsidRPr="002B3721">
        <w:rPr>
          <w:rFonts w:ascii="굴림" w:eastAsia="굴림" w:hAnsi="굴림" w:cs="굴림" w:hint="eastAsia"/>
          <w:color w:val="616161"/>
          <w:kern w:val="0"/>
          <w:sz w:val="14"/>
        </w:rPr>
        <w:t>km</w:t>
      </w:r>
      <w:r w:rsidRPr="002B3721">
        <w:rPr>
          <w:rFonts w:ascii="굴림" w:eastAsia="굴림" w:hAnsi="굴림" w:cs="굴림" w:hint="eastAsia"/>
          <w:color w:val="616161"/>
          <w:kern w:val="0"/>
          <w:sz w:val="14"/>
          <w:szCs w:val="14"/>
        </w:rPr>
        <w:t>, 혹은 그 이상의 사거리를 가지나 탄도 미사일을 목표로 하면 약 20~40</w:t>
      </w:r>
      <w:r w:rsidRPr="002B3721">
        <w:rPr>
          <w:rFonts w:ascii="굴림" w:eastAsia="굴림" w:hAnsi="굴림" w:cs="굴림" w:hint="eastAsia"/>
          <w:color w:val="616161"/>
          <w:kern w:val="0"/>
          <w:sz w:val="14"/>
        </w:rPr>
        <w:t>km</w:t>
      </w:r>
      <w:r w:rsidRPr="002B3721">
        <w:rPr>
          <w:rFonts w:ascii="굴림" w:eastAsia="굴림" w:hAnsi="굴림" w:cs="굴림" w:hint="eastAsia"/>
          <w:color w:val="616161"/>
          <w:kern w:val="0"/>
          <w:sz w:val="14"/>
          <w:szCs w:val="14"/>
        </w:rPr>
        <w:t xml:space="preserve"> 정도로 사거리가 제한된다. </w:t>
      </w:r>
    </w:p>
    <w:p w:rsidR="002B3721" w:rsidRDefault="002B3721">
      <w:r>
        <w:rPr>
          <w:rFonts w:hint="eastAsia"/>
        </w:rPr>
        <w:lastRenderedPageBreak/>
        <w:t xml:space="preserve">출처 </w:t>
      </w:r>
    </w:p>
    <w:p w:rsidR="002B3721" w:rsidRDefault="00055762">
      <w:hyperlink r:id="rId25" w:history="1">
        <w:r w:rsidR="002B3721" w:rsidRPr="005026A6">
          <w:rPr>
            <w:rStyle w:val="a3"/>
          </w:rPr>
          <w:t>http://navercast.naver.com/contents.nhn?rid=107&amp;contents_id=84767</w:t>
        </w:r>
      </w:hyperlink>
    </w:p>
    <w:p w:rsidR="00E22BD2" w:rsidRDefault="00055762" w:rsidP="00E22BD2">
      <w:hyperlink r:id="rId26" w:history="1">
        <w:r w:rsidR="00E22BD2" w:rsidRPr="0037596C">
          <w:rPr>
            <w:rStyle w:val="a3"/>
          </w:rPr>
          <w:t>https://ko.wikipedia.org/wiki/THAAD</w:t>
        </w:r>
      </w:hyperlink>
    </w:p>
    <w:p w:rsidR="000611CC" w:rsidRDefault="000611CC">
      <w:r>
        <w:rPr>
          <w:rFonts w:hint="eastAsia"/>
        </w:rPr>
        <w:t>관련자료</w:t>
      </w:r>
    </w:p>
    <w:p w:rsidR="002B3721" w:rsidRDefault="00055762">
      <w:hyperlink r:id="rId27" w:history="1">
        <w:r w:rsidR="00DD2F0C" w:rsidRPr="005026A6">
          <w:rPr>
            <w:rStyle w:val="a3"/>
          </w:rPr>
          <w:t>http://blog.naver.com/jun4391?Redirect=Log&amp;logNo=220772933682</w:t>
        </w:r>
      </w:hyperlink>
    </w:p>
    <w:p w:rsidR="002B3721" w:rsidRDefault="00DD2F0C">
      <w:r w:rsidRPr="00DD2F0C">
        <w:t>http://blog.naver.com/420pilot?Redirect=Log&amp;logNo=220781211649</w:t>
      </w:r>
    </w:p>
    <w:p w:rsidR="002B3721" w:rsidRDefault="00055762">
      <w:hyperlink r:id="rId28" w:history="1">
        <w:r w:rsidR="00A14FC6" w:rsidRPr="003F309D">
          <w:rPr>
            <w:rStyle w:val="a3"/>
          </w:rPr>
          <w:t>http://kin.naver.com/qna/detail.nhn?d1id=6&amp;dirId=60401&amp;docId=252389680&amp;qb=7IKs65Oc656A66y07JeH7J246rCAPw==&amp;enc=utf8&amp;section=kin&amp;rank=1&amp;search_sort=0&amp;spq=0&amp;pid=S%2Bn6NloRR1VssvO5ghRsssssstG-077424&amp;sid=SIjftzyAyIn2Sh33gOprCQ%3D%3D</w:t>
        </w:r>
      </w:hyperlink>
    </w:p>
    <w:p w:rsidR="00A14FC6" w:rsidRDefault="00055762">
      <w:hyperlink r:id="rId29" w:history="1">
        <w:r w:rsidR="00EC2253" w:rsidRPr="0037596C">
          <w:rPr>
            <w:rStyle w:val="a3"/>
          </w:rPr>
          <w:t>https://namu.wiki/w/%EC%A3%BC%ED%95%9C%EB%AF%B8%EA%B5%B0%20THAAD%20%EB%B0%B0%EC%B9%98%20%EB%85%BC%EB%9E%80/%EC%B0%AC%EB%B0%98%EB%A1%A0</w:t>
        </w:r>
      </w:hyperlink>
    </w:p>
    <w:p w:rsidR="00EC2253" w:rsidRDefault="00055762">
      <w:hyperlink r:id="rId30" w:history="1">
        <w:r w:rsidR="00EC2253" w:rsidRPr="0037596C">
          <w:rPr>
            <w:rStyle w:val="a3"/>
          </w:rPr>
          <w:t>http://news.naver.com/main/read.nhn?mode=LSD&amp;mid=sec&amp;sid1=117&amp;oid=298&amp;aid=0000194332</w:t>
        </w:r>
      </w:hyperlink>
    </w:p>
    <w:p w:rsidR="00EC2253" w:rsidRDefault="00EC2253"/>
    <w:p w:rsidR="002B3721" w:rsidRDefault="00055762">
      <w:hyperlink r:id="rId31" w:anchor="toc" w:history="1">
        <w:r w:rsidR="002A5A0A">
          <w:rPr>
            <w:rStyle w:val="a3"/>
            <w:rFonts w:ascii="Arial" w:hAnsi="Arial" w:cs="Arial"/>
            <w:color w:val="0275D8"/>
            <w:sz w:val="38"/>
            <w:szCs w:val="38"/>
          </w:rPr>
          <w:t>2.1.</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자주독립국가의</w:t>
      </w:r>
      <w:r w:rsidR="002A5A0A">
        <w:rPr>
          <w:rFonts w:ascii="Arial" w:hAnsi="Arial" w:cs="Arial"/>
          <w:color w:val="373A3C"/>
          <w:sz w:val="38"/>
          <w:szCs w:val="38"/>
        </w:rPr>
        <w:t xml:space="preserve"> </w:t>
      </w:r>
      <w:r w:rsidR="002A5A0A">
        <w:rPr>
          <w:rFonts w:ascii="Arial" w:hAnsi="Arial" w:cs="Arial"/>
          <w:color w:val="373A3C"/>
          <w:sz w:val="38"/>
          <w:szCs w:val="38"/>
        </w:rPr>
        <w:t>당연한</w:t>
      </w:r>
      <w:r w:rsidR="002A5A0A">
        <w:rPr>
          <w:rFonts w:ascii="Arial" w:hAnsi="Arial" w:cs="Arial"/>
          <w:color w:val="373A3C"/>
          <w:sz w:val="38"/>
          <w:szCs w:val="38"/>
        </w:rPr>
        <w:t xml:space="preserve"> </w:t>
      </w:r>
      <w:r w:rsidR="002A5A0A">
        <w:rPr>
          <w:rFonts w:ascii="Arial" w:hAnsi="Arial" w:cs="Arial"/>
          <w:color w:val="373A3C"/>
          <w:sz w:val="38"/>
          <w:szCs w:val="38"/>
        </w:rPr>
        <w:t>권리</w:t>
      </w:r>
    </w:p>
    <w:p w:rsidR="002B3721" w:rsidRDefault="00055762">
      <w:hyperlink r:id="rId32" w:anchor="toc" w:history="1">
        <w:r w:rsidR="002A5A0A">
          <w:rPr>
            <w:rStyle w:val="a3"/>
            <w:rFonts w:ascii="Arial" w:hAnsi="Arial" w:cs="Arial"/>
            <w:color w:val="0275D8"/>
            <w:sz w:val="38"/>
            <w:szCs w:val="38"/>
          </w:rPr>
          <w:t>2.2.</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북한의</w:t>
      </w:r>
      <w:r w:rsidR="002A5A0A">
        <w:rPr>
          <w:rFonts w:ascii="Arial" w:hAnsi="Arial" w:cs="Arial"/>
          <w:color w:val="373A3C"/>
          <w:sz w:val="38"/>
          <w:szCs w:val="38"/>
        </w:rPr>
        <w:t xml:space="preserve"> </w:t>
      </w:r>
      <w:r w:rsidR="002A5A0A">
        <w:rPr>
          <w:rFonts w:ascii="Arial" w:hAnsi="Arial" w:cs="Arial"/>
          <w:color w:val="373A3C"/>
          <w:sz w:val="38"/>
          <w:szCs w:val="38"/>
        </w:rPr>
        <w:t>미사일</w:t>
      </w:r>
      <w:r w:rsidR="002A5A0A">
        <w:rPr>
          <w:rFonts w:ascii="Arial" w:hAnsi="Arial" w:cs="Arial"/>
          <w:color w:val="373A3C"/>
          <w:sz w:val="38"/>
          <w:szCs w:val="38"/>
        </w:rPr>
        <w:t xml:space="preserve"> </w:t>
      </w:r>
      <w:r w:rsidR="002A5A0A">
        <w:rPr>
          <w:rFonts w:ascii="Arial" w:hAnsi="Arial" w:cs="Arial"/>
          <w:color w:val="373A3C"/>
          <w:sz w:val="38"/>
          <w:szCs w:val="38"/>
        </w:rPr>
        <w:t>시험과</w:t>
      </w:r>
      <w:r w:rsidR="002A5A0A">
        <w:rPr>
          <w:rFonts w:ascii="Arial" w:hAnsi="Arial" w:cs="Arial"/>
          <w:color w:val="373A3C"/>
          <w:sz w:val="38"/>
          <w:szCs w:val="38"/>
        </w:rPr>
        <w:t xml:space="preserve"> </w:t>
      </w:r>
      <w:r w:rsidR="002A5A0A">
        <w:rPr>
          <w:rFonts w:ascii="Arial" w:hAnsi="Arial" w:cs="Arial"/>
          <w:color w:val="373A3C"/>
          <w:sz w:val="38"/>
          <w:szCs w:val="38"/>
        </w:rPr>
        <w:t>핵실험에</w:t>
      </w:r>
      <w:r w:rsidR="002A5A0A">
        <w:rPr>
          <w:rFonts w:ascii="Arial" w:hAnsi="Arial" w:cs="Arial"/>
          <w:color w:val="373A3C"/>
          <w:sz w:val="38"/>
          <w:szCs w:val="38"/>
        </w:rPr>
        <w:t xml:space="preserve"> </w:t>
      </w:r>
      <w:r w:rsidR="002A5A0A">
        <w:rPr>
          <w:rFonts w:ascii="Arial" w:hAnsi="Arial" w:cs="Arial"/>
          <w:color w:val="373A3C"/>
          <w:sz w:val="38"/>
          <w:szCs w:val="38"/>
        </w:rPr>
        <w:t>대한</w:t>
      </w:r>
      <w:r w:rsidR="002A5A0A">
        <w:rPr>
          <w:rFonts w:ascii="Arial" w:hAnsi="Arial" w:cs="Arial"/>
          <w:color w:val="373A3C"/>
          <w:sz w:val="38"/>
          <w:szCs w:val="38"/>
        </w:rPr>
        <w:t xml:space="preserve"> </w:t>
      </w:r>
      <w:r w:rsidR="002A5A0A">
        <w:rPr>
          <w:rFonts w:ascii="Arial" w:hAnsi="Arial" w:cs="Arial"/>
          <w:color w:val="373A3C"/>
          <w:sz w:val="38"/>
          <w:szCs w:val="38"/>
        </w:rPr>
        <w:t>방비</w:t>
      </w:r>
    </w:p>
    <w:p w:rsidR="002B3721" w:rsidRDefault="00055762">
      <w:hyperlink r:id="rId33" w:anchor="toc" w:history="1">
        <w:r w:rsidR="002A5A0A">
          <w:rPr>
            <w:rStyle w:val="a3"/>
            <w:rFonts w:ascii="Arial" w:hAnsi="Arial" w:cs="Arial"/>
            <w:color w:val="0275D8"/>
            <w:sz w:val="38"/>
            <w:szCs w:val="38"/>
          </w:rPr>
          <w:t>2.3.</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추가적인</w:t>
      </w:r>
      <w:r w:rsidR="002A5A0A">
        <w:rPr>
          <w:rFonts w:ascii="Arial" w:hAnsi="Arial" w:cs="Arial"/>
          <w:color w:val="373A3C"/>
          <w:sz w:val="38"/>
          <w:szCs w:val="38"/>
        </w:rPr>
        <w:t xml:space="preserve"> </w:t>
      </w:r>
      <w:r w:rsidR="002A5A0A">
        <w:rPr>
          <w:rFonts w:ascii="Arial" w:hAnsi="Arial" w:cs="Arial"/>
          <w:color w:val="373A3C"/>
          <w:sz w:val="38"/>
          <w:szCs w:val="38"/>
        </w:rPr>
        <w:t>방어</w:t>
      </w:r>
      <w:r w:rsidR="002A5A0A">
        <w:rPr>
          <w:rFonts w:ascii="Arial" w:hAnsi="Arial" w:cs="Arial"/>
          <w:color w:val="373A3C"/>
          <w:sz w:val="38"/>
          <w:szCs w:val="38"/>
        </w:rPr>
        <w:t xml:space="preserve"> </w:t>
      </w:r>
      <w:r w:rsidR="002A5A0A">
        <w:rPr>
          <w:rFonts w:ascii="Arial" w:hAnsi="Arial" w:cs="Arial"/>
          <w:color w:val="373A3C"/>
          <w:sz w:val="38"/>
          <w:szCs w:val="38"/>
        </w:rPr>
        <w:t>체제의</w:t>
      </w:r>
      <w:r w:rsidR="002A5A0A">
        <w:rPr>
          <w:rFonts w:ascii="Arial" w:hAnsi="Arial" w:cs="Arial"/>
          <w:color w:val="373A3C"/>
          <w:sz w:val="38"/>
          <w:szCs w:val="38"/>
        </w:rPr>
        <w:t xml:space="preserve"> </w:t>
      </w:r>
      <w:r w:rsidR="002A5A0A">
        <w:rPr>
          <w:rFonts w:ascii="Arial" w:hAnsi="Arial" w:cs="Arial"/>
          <w:color w:val="373A3C"/>
          <w:sz w:val="38"/>
          <w:szCs w:val="38"/>
        </w:rPr>
        <w:t>요구</w:t>
      </w:r>
    </w:p>
    <w:p w:rsidR="002B3721" w:rsidRDefault="00055762">
      <w:hyperlink r:id="rId34" w:anchor="toc" w:history="1">
        <w:r w:rsidR="002A5A0A">
          <w:rPr>
            <w:rStyle w:val="a3"/>
            <w:rFonts w:ascii="Arial" w:hAnsi="Arial" w:cs="Arial"/>
            <w:color w:val="0275D8"/>
            <w:sz w:val="34"/>
            <w:szCs w:val="34"/>
          </w:rPr>
          <w:t>2.3.1.</w:t>
        </w:r>
      </w:hyperlink>
      <w:r w:rsidR="002A5A0A">
        <w:rPr>
          <w:rStyle w:val="apple-converted-space"/>
          <w:rFonts w:ascii="Arial" w:hAnsi="Arial" w:cs="Arial"/>
          <w:color w:val="373A3C"/>
          <w:sz w:val="34"/>
          <w:szCs w:val="34"/>
        </w:rPr>
        <w:t> </w:t>
      </w:r>
      <w:r w:rsidR="002A5A0A">
        <w:rPr>
          <w:rFonts w:ascii="Arial" w:hAnsi="Arial" w:cs="Arial"/>
          <w:color w:val="373A3C"/>
          <w:sz w:val="34"/>
          <w:szCs w:val="34"/>
        </w:rPr>
        <w:t>요격</w:t>
      </w:r>
      <w:r w:rsidR="002A5A0A">
        <w:rPr>
          <w:rFonts w:ascii="Arial" w:hAnsi="Arial" w:cs="Arial"/>
          <w:color w:val="373A3C"/>
          <w:sz w:val="34"/>
          <w:szCs w:val="34"/>
        </w:rPr>
        <w:t xml:space="preserve"> </w:t>
      </w:r>
      <w:r w:rsidR="002A5A0A">
        <w:rPr>
          <w:rFonts w:ascii="Arial" w:hAnsi="Arial" w:cs="Arial"/>
          <w:color w:val="373A3C"/>
          <w:sz w:val="34"/>
          <w:szCs w:val="34"/>
        </w:rPr>
        <w:t>능력과</w:t>
      </w:r>
      <w:r w:rsidR="002A5A0A">
        <w:rPr>
          <w:rFonts w:ascii="Arial" w:hAnsi="Arial" w:cs="Arial"/>
          <w:color w:val="373A3C"/>
          <w:sz w:val="34"/>
          <w:szCs w:val="34"/>
        </w:rPr>
        <w:t xml:space="preserve"> </w:t>
      </w:r>
      <w:r w:rsidR="002A5A0A">
        <w:rPr>
          <w:rFonts w:ascii="Arial" w:hAnsi="Arial" w:cs="Arial"/>
          <w:color w:val="373A3C"/>
          <w:sz w:val="34"/>
          <w:szCs w:val="34"/>
        </w:rPr>
        <w:t>신뢰성</w:t>
      </w:r>
      <w:r w:rsidR="002A5A0A">
        <w:rPr>
          <w:rFonts w:ascii="Arial" w:hAnsi="Arial" w:cs="Arial"/>
          <w:color w:val="373A3C"/>
          <w:sz w:val="34"/>
          <w:szCs w:val="34"/>
        </w:rPr>
        <w:t xml:space="preserve"> </w:t>
      </w:r>
      <w:r w:rsidR="002A5A0A">
        <w:rPr>
          <w:rFonts w:ascii="Arial" w:hAnsi="Arial" w:cs="Arial"/>
          <w:color w:val="373A3C"/>
          <w:sz w:val="34"/>
          <w:szCs w:val="34"/>
        </w:rPr>
        <w:t>문제</w:t>
      </w:r>
    </w:p>
    <w:p w:rsidR="002B3721" w:rsidRDefault="00055762">
      <w:hyperlink r:id="rId35" w:anchor="toc" w:history="1">
        <w:r w:rsidR="002A5A0A">
          <w:rPr>
            <w:rStyle w:val="a3"/>
            <w:rFonts w:ascii="Arial" w:hAnsi="Arial" w:cs="Arial"/>
            <w:color w:val="0275D8"/>
            <w:sz w:val="38"/>
            <w:szCs w:val="38"/>
          </w:rPr>
          <w:t>2.4.</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신냉전의</w:t>
      </w:r>
      <w:r w:rsidR="002A5A0A">
        <w:rPr>
          <w:rFonts w:ascii="Arial" w:hAnsi="Arial" w:cs="Arial"/>
          <w:color w:val="373A3C"/>
          <w:sz w:val="38"/>
          <w:szCs w:val="38"/>
        </w:rPr>
        <w:t xml:space="preserve"> </w:t>
      </w:r>
      <w:r w:rsidR="002A5A0A">
        <w:rPr>
          <w:rFonts w:ascii="Arial" w:hAnsi="Arial" w:cs="Arial"/>
          <w:color w:val="373A3C"/>
          <w:sz w:val="38"/>
          <w:szCs w:val="38"/>
        </w:rPr>
        <w:t>시작</w:t>
      </w:r>
      <w:r w:rsidR="002A5A0A">
        <w:rPr>
          <w:rFonts w:ascii="Arial" w:hAnsi="Arial" w:cs="Arial"/>
          <w:color w:val="373A3C"/>
          <w:sz w:val="38"/>
          <w:szCs w:val="38"/>
        </w:rPr>
        <w:t xml:space="preserve">? </w:t>
      </w:r>
      <w:r w:rsidR="002A5A0A">
        <w:rPr>
          <w:rFonts w:ascii="Arial" w:hAnsi="Arial" w:cs="Arial"/>
          <w:color w:val="373A3C"/>
          <w:sz w:val="38"/>
          <w:szCs w:val="38"/>
        </w:rPr>
        <w:t>불필요한</w:t>
      </w:r>
      <w:r w:rsidR="002A5A0A">
        <w:rPr>
          <w:rFonts w:ascii="Arial" w:hAnsi="Arial" w:cs="Arial"/>
          <w:color w:val="373A3C"/>
          <w:sz w:val="38"/>
          <w:szCs w:val="38"/>
        </w:rPr>
        <w:t xml:space="preserve"> </w:t>
      </w:r>
      <w:r w:rsidR="002A5A0A">
        <w:rPr>
          <w:rFonts w:ascii="Arial" w:hAnsi="Arial" w:cs="Arial"/>
          <w:color w:val="373A3C"/>
          <w:sz w:val="38"/>
          <w:szCs w:val="38"/>
        </w:rPr>
        <w:t>갈등유발</w:t>
      </w:r>
      <w:r w:rsidR="002A5A0A">
        <w:rPr>
          <w:rFonts w:ascii="Arial" w:hAnsi="Arial" w:cs="Arial"/>
          <w:color w:val="373A3C"/>
          <w:sz w:val="38"/>
          <w:szCs w:val="38"/>
        </w:rPr>
        <w:t>?</w:t>
      </w:r>
    </w:p>
    <w:p w:rsidR="002B3721" w:rsidRDefault="00055762">
      <w:hyperlink r:id="rId36" w:anchor="toc" w:history="1">
        <w:r w:rsidR="002A5A0A">
          <w:rPr>
            <w:rStyle w:val="a3"/>
            <w:rFonts w:ascii="Arial" w:hAnsi="Arial" w:cs="Arial"/>
            <w:color w:val="0275D8"/>
            <w:sz w:val="38"/>
            <w:szCs w:val="38"/>
          </w:rPr>
          <w:t>2.5.</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주한미군의</w:t>
      </w:r>
      <w:r w:rsidR="002A5A0A">
        <w:rPr>
          <w:rFonts w:ascii="Arial" w:hAnsi="Arial" w:cs="Arial"/>
          <w:color w:val="373A3C"/>
          <w:sz w:val="38"/>
          <w:szCs w:val="38"/>
        </w:rPr>
        <w:t xml:space="preserve"> </w:t>
      </w:r>
      <w:r w:rsidR="002A5A0A">
        <w:rPr>
          <w:rFonts w:ascii="Arial" w:hAnsi="Arial" w:cs="Arial"/>
          <w:color w:val="373A3C"/>
          <w:sz w:val="38"/>
          <w:szCs w:val="38"/>
        </w:rPr>
        <w:t>필요성</w:t>
      </w:r>
    </w:p>
    <w:p w:rsidR="002B3721" w:rsidRDefault="00055762">
      <w:hyperlink r:id="rId37" w:anchor="toc" w:history="1">
        <w:r w:rsidR="002A5A0A">
          <w:rPr>
            <w:rStyle w:val="a3"/>
            <w:rFonts w:ascii="Arial" w:hAnsi="Arial" w:cs="Arial"/>
            <w:color w:val="0275D8"/>
            <w:sz w:val="38"/>
            <w:szCs w:val="38"/>
          </w:rPr>
          <w:t>2.6.</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한국군</w:t>
      </w:r>
      <w:r w:rsidR="002A5A0A">
        <w:rPr>
          <w:rFonts w:ascii="Arial" w:hAnsi="Arial" w:cs="Arial"/>
          <w:color w:val="373A3C"/>
          <w:sz w:val="38"/>
          <w:szCs w:val="38"/>
        </w:rPr>
        <w:t xml:space="preserve"> </w:t>
      </w:r>
      <w:r w:rsidR="002A5A0A">
        <w:rPr>
          <w:rFonts w:ascii="Arial" w:hAnsi="Arial" w:cs="Arial"/>
          <w:color w:val="373A3C"/>
          <w:sz w:val="38"/>
          <w:szCs w:val="38"/>
        </w:rPr>
        <w:t>전력</w:t>
      </w:r>
      <w:r w:rsidR="002A5A0A">
        <w:rPr>
          <w:rFonts w:ascii="Arial" w:hAnsi="Arial" w:cs="Arial"/>
          <w:color w:val="373A3C"/>
          <w:sz w:val="38"/>
          <w:szCs w:val="38"/>
        </w:rPr>
        <w:t xml:space="preserve"> </w:t>
      </w:r>
      <w:r w:rsidR="002A5A0A">
        <w:rPr>
          <w:rFonts w:ascii="Arial" w:hAnsi="Arial" w:cs="Arial"/>
          <w:color w:val="373A3C"/>
          <w:sz w:val="38"/>
          <w:szCs w:val="38"/>
        </w:rPr>
        <w:t>증강의</w:t>
      </w:r>
      <w:r w:rsidR="002A5A0A">
        <w:rPr>
          <w:rFonts w:ascii="Arial" w:hAnsi="Arial" w:cs="Arial"/>
          <w:color w:val="373A3C"/>
          <w:sz w:val="38"/>
          <w:szCs w:val="38"/>
        </w:rPr>
        <w:t xml:space="preserve"> </w:t>
      </w:r>
      <w:r w:rsidR="002A5A0A">
        <w:rPr>
          <w:rFonts w:ascii="Arial" w:hAnsi="Arial" w:cs="Arial"/>
          <w:color w:val="373A3C"/>
          <w:sz w:val="38"/>
          <w:szCs w:val="38"/>
        </w:rPr>
        <w:t>가능성</w:t>
      </w:r>
    </w:p>
    <w:p w:rsidR="002B3721" w:rsidRDefault="00055762">
      <w:hyperlink r:id="rId38" w:anchor="toc" w:history="1">
        <w:r w:rsidR="002A5A0A">
          <w:rPr>
            <w:rStyle w:val="a3"/>
            <w:rFonts w:ascii="Arial" w:hAnsi="Arial" w:cs="Arial"/>
            <w:color w:val="0275D8"/>
            <w:sz w:val="38"/>
            <w:szCs w:val="38"/>
          </w:rPr>
          <w:t>2.7.</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북한</w:t>
      </w:r>
      <w:r w:rsidR="002A5A0A">
        <w:rPr>
          <w:rFonts w:ascii="Arial" w:hAnsi="Arial" w:cs="Arial"/>
          <w:color w:val="373A3C"/>
          <w:sz w:val="38"/>
          <w:szCs w:val="38"/>
        </w:rPr>
        <w:t xml:space="preserve"> </w:t>
      </w:r>
      <w:r w:rsidR="002A5A0A">
        <w:rPr>
          <w:rFonts w:ascii="Arial" w:hAnsi="Arial" w:cs="Arial"/>
          <w:color w:val="373A3C"/>
          <w:sz w:val="38"/>
          <w:szCs w:val="38"/>
        </w:rPr>
        <w:t>붕괴</w:t>
      </w:r>
      <w:r w:rsidR="002A5A0A">
        <w:rPr>
          <w:rFonts w:ascii="Arial" w:hAnsi="Arial" w:cs="Arial"/>
          <w:color w:val="373A3C"/>
          <w:sz w:val="38"/>
          <w:szCs w:val="38"/>
        </w:rPr>
        <w:t xml:space="preserve"> </w:t>
      </w:r>
      <w:r w:rsidR="002A5A0A">
        <w:rPr>
          <w:rFonts w:ascii="Arial" w:hAnsi="Arial" w:cs="Arial"/>
          <w:color w:val="373A3C"/>
          <w:sz w:val="38"/>
          <w:szCs w:val="38"/>
        </w:rPr>
        <w:t>가능성</w:t>
      </w:r>
    </w:p>
    <w:p w:rsidR="002B3721" w:rsidRDefault="00055762">
      <w:hyperlink r:id="rId39" w:anchor="toc" w:history="1">
        <w:r w:rsidR="002A5A0A">
          <w:rPr>
            <w:rStyle w:val="a3"/>
            <w:rFonts w:ascii="Arial" w:hAnsi="Arial" w:cs="Arial"/>
            <w:color w:val="0275D8"/>
            <w:sz w:val="38"/>
            <w:szCs w:val="38"/>
          </w:rPr>
          <w:t>2.8.</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경제보복은</w:t>
      </w:r>
      <w:r w:rsidR="002A5A0A">
        <w:rPr>
          <w:rFonts w:ascii="Arial" w:hAnsi="Arial" w:cs="Arial"/>
          <w:color w:val="373A3C"/>
          <w:sz w:val="38"/>
          <w:szCs w:val="38"/>
        </w:rPr>
        <w:t xml:space="preserve"> </w:t>
      </w:r>
      <w:r w:rsidR="002A5A0A">
        <w:rPr>
          <w:rFonts w:ascii="Arial" w:hAnsi="Arial" w:cs="Arial"/>
          <w:color w:val="373A3C"/>
          <w:sz w:val="38"/>
          <w:szCs w:val="38"/>
        </w:rPr>
        <w:t>크지</w:t>
      </w:r>
      <w:r w:rsidR="002A5A0A">
        <w:rPr>
          <w:rFonts w:ascii="Arial" w:hAnsi="Arial" w:cs="Arial"/>
          <w:color w:val="373A3C"/>
          <w:sz w:val="38"/>
          <w:szCs w:val="38"/>
        </w:rPr>
        <w:t xml:space="preserve"> </w:t>
      </w:r>
      <w:r w:rsidR="002A5A0A">
        <w:rPr>
          <w:rFonts w:ascii="Arial" w:hAnsi="Arial" w:cs="Arial"/>
          <w:color w:val="373A3C"/>
          <w:sz w:val="38"/>
          <w:szCs w:val="38"/>
        </w:rPr>
        <w:t>않을</w:t>
      </w:r>
      <w:r w:rsidR="002A5A0A">
        <w:rPr>
          <w:rFonts w:ascii="Arial" w:hAnsi="Arial" w:cs="Arial"/>
          <w:color w:val="373A3C"/>
          <w:sz w:val="38"/>
          <w:szCs w:val="38"/>
        </w:rPr>
        <w:t xml:space="preserve"> </w:t>
      </w:r>
      <w:r w:rsidR="002A5A0A">
        <w:rPr>
          <w:rFonts w:ascii="Arial" w:hAnsi="Arial" w:cs="Arial"/>
          <w:color w:val="373A3C"/>
          <w:sz w:val="38"/>
          <w:szCs w:val="38"/>
        </w:rPr>
        <w:t>듯</w:t>
      </w:r>
    </w:p>
    <w:p w:rsidR="002B3721" w:rsidRDefault="002B3721"/>
    <w:p w:rsidR="002B3721" w:rsidRDefault="00055762">
      <w:hyperlink r:id="rId40" w:anchor="toc" w:history="1">
        <w:r w:rsidR="002A5A0A">
          <w:rPr>
            <w:rStyle w:val="a3"/>
            <w:rFonts w:ascii="Arial" w:hAnsi="Arial" w:cs="Arial"/>
            <w:color w:val="0275D8"/>
            <w:sz w:val="43"/>
            <w:szCs w:val="43"/>
          </w:rPr>
          <w:t>3.</w:t>
        </w:r>
      </w:hyperlink>
      <w:r w:rsidR="002A5A0A">
        <w:rPr>
          <w:rStyle w:val="apple-converted-space"/>
          <w:rFonts w:ascii="Arial" w:hAnsi="Arial" w:cs="Arial"/>
          <w:color w:val="373A3C"/>
          <w:sz w:val="43"/>
          <w:szCs w:val="43"/>
        </w:rPr>
        <w:t> </w:t>
      </w:r>
      <w:r w:rsidR="002A5A0A">
        <w:rPr>
          <w:rFonts w:ascii="Arial" w:hAnsi="Arial" w:cs="Arial"/>
          <w:color w:val="373A3C"/>
          <w:sz w:val="43"/>
          <w:szCs w:val="43"/>
        </w:rPr>
        <w:t>반대</w:t>
      </w:r>
    </w:p>
    <w:p w:rsidR="002B3721" w:rsidRDefault="00055762">
      <w:hyperlink r:id="rId41" w:anchor="toc" w:history="1">
        <w:r w:rsidR="002A5A0A">
          <w:rPr>
            <w:rStyle w:val="a3"/>
            <w:rFonts w:ascii="Arial" w:hAnsi="Arial" w:cs="Arial"/>
            <w:color w:val="0275D8"/>
            <w:sz w:val="38"/>
            <w:szCs w:val="38"/>
          </w:rPr>
          <w:t>3.1.</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너무나</w:t>
      </w:r>
      <w:r w:rsidR="002A5A0A">
        <w:rPr>
          <w:rFonts w:ascii="Arial" w:hAnsi="Arial" w:cs="Arial"/>
          <w:color w:val="373A3C"/>
          <w:sz w:val="38"/>
          <w:szCs w:val="38"/>
        </w:rPr>
        <w:t xml:space="preserve"> </w:t>
      </w:r>
      <w:r w:rsidR="002A5A0A">
        <w:rPr>
          <w:rFonts w:ascii="Arial" w:hAnsi="Arial" w:cs="Arial"/>
          <w:color w:val="373A3C"/>
          <w:sz w:val="38"/>
          <w:szCs w:val="38"/>
        </w:rPr>
        <w:t>초라한</w:t>
      </w:r>
      <w:r w:rsidR="002A5A0A">
        <w:rPr>
          <w:rFonts w:ascii="Arial" w:hAnsi="Arial" w:cs="Arial"/>
          <w:color w:val="373A3C"/>
          <w:sz w:val="38"/>
          <w:szCs w:val="38"/>
        </w:rPr>
        <w:t xml:space="preserve"> </w:t>
      </w:r>
      <w:r w:rsidR="002A5A0A">
        <w:rPr>
          <w:rFonts w:ascii="Arial" w:hAnsi="Arial" w:cs="Arial"/>
          <w:color w:val="373A3C"/>
          <w:sz w:val="38"/>
          <w:szCs w:val="38"/>
        </w:rPr>
        <w:t>자주권</w:t>
      </w:r>
      <w:r w:rsidR="002A5A0A">
        <w:rPr>
          <w:rFonts w:ascii="Arial" w:hAnsi="Arial" w:cs="Arial"/>
          <w:color w:val="373A3C"/>
          <w:sz w:val="38"/>
          <w:szCs w:val="38"/>
        </w:rPr>
        <w:t xml:space="preserve"> </w:t>
      </w:r>
      <w:r w:rsidR="002A5A0A">
        <w:rPr>
          <w:rFonts w:ascii="Arial" w:hAnsi="Arial" w:cs="Arial"/>
          <w:color w:val="373A3C"/>
          <w:sz w:val="38"/>
          <w:szCs w:val="38"/>
        </w:rPr>
        <w:t>주장</w:t>
      </w:r>
    </w:p>
    <w:p w:rsidR="002B3721" w:rsidRDefault="00055762">
      <w:hyperlink r:id="rId42" w:anchor="toc" w:history="1">
        <w:r w:rsidR="002A5A0A">
          <w:rPr>
            <w:rStyle w:val="a3"/>
            <w:rFonts w:ascii="Arial" w:hAnsi="Arial" w:cs="Arial"/>
            <w:color w:val="0275D8"/>
            <w:sz w:val="38"/>
            <w:szCs w:val="38"/>
          </w:rPr>
          <w:t>3.2.</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중국과</w:t>
      </w:r>
      <w:r w:rsidR="002A5A0A">
        <w:rPr>
          <w:rFonts w:ascii="Arial" w:hAnsi="Arial" w:cs="Arial"/>
          <w:color w:val="373A3C"/>
          <w:sz w:val="38"/>
          <w:szCs w:val="38"/>
        </w:rPr>
        <w:t xml:space="preserve"> </w:t>
      </w:r>
      <w:r w:rsidR="002A5A0A">
        <w:rPr>
          <w:rFonts w:ascii="Arial" w:hAnsi="Arial" w:cs="Arial"/>
          <w:color w:val="373A3C"/>
          <w:sz w:val="38"/>
          <w:szCs w:val="38"/>
        </w:rPr>
        <w:t>불필요한</w:t>
      </w:r>
      <w:r w:rsidR="002A5A0A">
        <w:rPr>
          <w:rFonts w:ascii="Arial" w:hAnsi="Arial" w:cs="Arial"/>
          <w:color w:val="373A3C"/>
          <w:sz w:val="38"/>
          <w:szCs w:val="38"/>
        </w:rPr>
        <w:t xml:space="preserve"> </w:t>
      </w:r>
      <w:r w:rsidR="002A5A0A">
        <w:rPr>
          <w:rFonts w:ascii="Arial" w:hAnsi="Arial" w:cs="Arial"/>
          <w:color w:val="373A3C"/>
          <w:sz w:val="38"/>
          <w:szCs w:val="38"/>
        </w:rPr>
        <w:t>갈등</w:t>
      </w:r>
      <w:r w:rsidR="002A5A0A">
        <w:rPr>
          <w:rFonts w:ascii="Arial" w:hAnsi="Arial" w:cs="Arial"/>
          <w:color w:val="373A3C"/>
          <w:sz w:val="38"/>
          <w:szCs w:val="38"/>
        </w:rPr>
        <w:t xml:space="preserve"> </w:t>
      </w:r>
      <w:r w:rsidR="002A5A0A">
        <w:rPr>
          <w:rFonts w:ascii="Arial" w:hAnsi="Arial" w:cs="Arial"/>
          <w:color w:val="373A3C"/>
          <w:sz w:val="38"/>
          <w:szCs w:val="38"/>
        </w:rPr>
        <w:t>유발</w:t>
      </w:r>
    </w:p>
    <w:p w:rsidR="002B3721" w:rsidRDefault="00055762">
      <w:hyperlink r:id="rId43" w:anchor="toc" w:history="1">
        <w:r w:rsidR="002A5A0A">
          <w:rPr>
            <w:rStyle w:val="a3"/>
            <w:rFonts w:ascii="Arial" w:hAnsi="Arial" w:cs="Arial"/>
            <w:color w:val="0275D8"/>
            <w:sz w:val="38"/>
            <w:szCs w:val="38"/>
          </w:rPr>
          <w:t>3.3.</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저고도</w:t>
      </w:r>
      <w:r w:rsidR="002A5A0A">
        <w:rPr>
          <w:rFonts w:ascii="Arial" w:hAnsi="Arial" w:cs="Arial"/>
          <w:color w:val="373A3C"/>
          <w:sz w:val="38"/>
          <w:szCs w:val="38"/>
        </w:rPr>
        <w:t xml:space="preserve"> </w:t>
      </w:r>
      <w:r w:rsidR="002A5A0A">
        <w:rPr>
          <w:rFonts w:ascii="Arial" w:hAnsi="Arial" w:cs="Arial"/>
          <w:color w:val="373A3C"/>
          <w:sz w:val="38"/>
          <w:szCs w:val="38"/>
        </w:rPr>
        <w:t>요격에</w:t>
      </w:r>
      <w:r w:rsidR="002A5A0A">
        <w:rPr>
          <w:rFonts w:ascii="Arial" w:hAnsi="Arial" w:cs="Arial"/>
          <w:color w:val="373A3C"/>
          <w:sz w:val="38"/>
          <w:szCs w:val="38"/>
        </w:rPr>
        <w:t xml:space="preserve"> </w:t>
      </w:r>
      <w:r w:rsidR="002A5A0A">
        <w:rPr>
          <w:rFonts w:ascii="Arial" w:hAnsi="Arial" w:cs="Arial"/>
          <w:color w:val="373A3C"/>
          <w:sz w:val="38"/>
          <w:szCs w:val="38"/>
        </w:rPr>
        <w:t>사각지대</w:t>
      </w:r>
      <w:r w:rsidR="002A5A0A">
        <w:rPr>
          <w:rFonts w:ascii="Arial" w:hAnsi="Arial" w:cs="Arial"/>
          <w:color w:val="373A3C"/>
          <w:sz w:val="38"/>
          <w:szCs w:val="38"/>
        </w:rPr>
        <w:t xml:space="preserve"> </w:t>
      </w:r>
      <w:r w:rsidR="002A5A0A">
        <w:rPr>
          <w:rFonts w:ascii="Arial" w:hAnsi="Arial" w:cs="Arial"/>
          <w:color w:val="373A3C"/>
          <w:sz w:val="38"/>
          <w:szCs w:val="38"/>
        </w:rPr>
        <w:t>발생</w:t>
      </w:r>
    </w:p>
    <w:p w:rsidR="002B3721" w:rsidRDefault="00055762">
      <w:hyperlink r:id="rId44" w:anchor="toc" w:history="1">
        <w:r w:rsidR="002A5A0A">
          <w:rPr>
            <w:rStyle w:val="a3"/>
            <w:rFonts w:ascii="Arial" w:hAnsi="Arial" w:cs="Arial"/>
            <w:color w:val="0275D8"/>
            <w:sz w:val="38"/>
            <w:szCs w:val="38"/>
          </w:rPr>
          <w:t>3.4.</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부족한</w:t>
      </w:r>
      <w:r w:rsidR="002A5A0A">
        <w:rPr>
          <w:rFonts w:ascii="Arial" w:hAnsi="Arial" w:cs="Arial"/>
          <w:color w:val="373A3C"/>
          <w:sz w:val="38"/>
          <w:szCs w:val="38"/>
        </w:rPr>
        <w:t xml:space="preserve"> </w:t>
      </w:r>
      <w:r w:rsidR="002A5A0A">
        <w:rPr>
          <w:rFonts w:ascii="Arial" w:hAnsi="Arial" w:cs="Arial"/>
          <w:color w:val="373A3C"/>
          <w:sz w:val="38"/>
          <w:szCs w:val="38"/>
        </w:rPr>
        <w:t>요격능력과</w:t>
      </w:r>
      <w:r w:rsidR="002A5A0A">
        <w:rPr>
          <w:rFonts w:ascii="Arial" w:hAnsi="Arial" w:cs="Arial"/>
          <w:color w:val="373A3C"/>
          <w:sz w:val="38"/>
          <w:szCs w:val="38"/>
        </w:rPr>
        <w:t xml:space="preserve"> </w:t>
      </w:r>
      <w:r w:rsidR="002A5A0A">
        <w:rPr>
          <w:rFonts w:ascii="Arial" w:hAnsi="Arial" w:cs="Arial"/>
          <w:color w:val="373A3C"/>
          <w:sz w:val="38"/>
          <w:szCs w:val="38"/>
        </w:rPr>
        <w:t>체계의</w:t>
      </w:r>
      <w:r w:rsidR="002A5A0A">
        <w:rPr>
          <w:rFonts w:ascii="Arial" w:hAnsi="Arial" w:cs="Arial"/>
          <w:color w:val="373A3C"/>
          <w:sz w:val="38"/>
          <w:szCs w:val="38"/>
        </w:rPr>
        <w:t xml:space="preserve"> </w:t>
      </w:r>
      <w:r w:rsidR="002A5A0A">
        <w:rPr>
          <w:rFonts w:ascii="Arial" w:hAnsi="Arial" w:cs="Arial"/>
          <w:color w:val="373A3C"/>
          <w:sz w:val="38"/>
          <w:szCs w:val="38"/>
        </w:rPr>
        <w:t>신뢰성</w:t>
      </w:r>
    </w:p>
    <w:p w:rsidR="002B3721" w:rsidRDefault="00055762">
      <w:hyperlink r:id="rId45" w:anchor="toc" w:history="1">
        <w:r w:rsidR="002A5A0A">
          <w:rPr>
            <w:rStyle w:val="a3"/>
            <w:rFonts w:ascii="Arial" w:hAnsi="Arial" w:cs="Arial"/>
            <w:color w:val="0275D8"/>
            <w:sz w:val="38"/>
            <w:szCs w:val="38"/>
          </w:rPr>
          <w:t>3.5.</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비용</w:t>
      </w:r>
      <w:r w:rsidR="002A5A0A">
        <w:rPr>
          <w:rFonts w:ascii="Arial" w:hAnsi="Arial" w:cs="Arial"/>
          <w:color w:val="373A3C"/>
          <w:sz w:val="38"/>
          <w:szCs w:val="38"/>
        </w:rPr>
        <w:t xml:space="preserve"> </w:t>
      </w:r>
      <w:r w:rsidR="002A5A0A">
        <w:rPr>
          <w:rFonts w:ascii="Arial" w:hAnsi="Arial" w:cs="Arial"/>
          <w:color w:val="373A3C"/>
          <w:sz w:val="38"/>
          <w:szCs w:val="38"/>
        </w:rPr>
        <w:t>부담의</w:t>
      </w:r>
      <w:r w:rsidR="002A5A0A">
        <w:rPr>
          <w:rFonts w:ascii="Arial" w:hAnsi="Arial" w:cs="Arial"/>
          <w:color w:val="373A3C"/>
          <w:sz w:val="38"/>
          <w:szCs w:val="38"/>
        </w:rPr>
        <w:t xml:space="preserve"> </w:t>
      </w:r>
      <w:r w:rsidR="002A5A0A">
        <w:rPr>
          <w:rFonts w:ascii="Arial" w:hAnsi="Arial" w:cs="Arial"/>
          <w:color w:val="373A3C"/>
          <w:sz w:val="38"/>
          <w:szCs w:val="38"/>
        </w:rPr>
        <w:t>문제</w:t>
      </w:r>
    </w:p>
    <w:p w:rsidR="002B3721" w:rsidRDefault="00055762">
      <w:hyperlink r:id="rId46" w:anchor="toc" w:history="1">
        <w:r w:rsidR="002A5A0A">
          <w:rPr>
            <w:rStyle w:val="a3"/>
            <w:rFonts w:ascii="Arial" w:hAnsi="Arial" w:cs="Arial"/>
            <w:color w:val="0275D8"/>
            <w:sz w:val="38"/>
            <w:szCs w:val="38"/>
          </w:rPr>
          <w:t>3.6.</w:t>
        </w:r>
      </w:hyperlink>
      <w:r w:rsidR="002A5A0A">
        <w:rPr>
          <w:rStyle w:val="apple-converted-space"/>
          <w:rFonts w:ascii="Arial" w:hAnsi="Arial" w:cs="Arial"/>
          <w:color w:val="373A3C"/>
          <w:sz w:val="38"/>
          <w:szCs w:val="38"/>
        </w:rPr>
        <w:t> </w:t>
      </w:r>
      <w:r w:rsidR="002A5A0A">
        <w:rPr>
          <w:rFonts w:ascii="Arial" w:hAnsi="Arial" w:cs="Arial"/>
          <w:color w:val="373A3C"/>
          <w:sz w:val="38"/>
          <w:szCs w:val="38"/>
        </w:rPr>
        <w:t>오히려</w:t>
      </w:r>
      <w:r w:rsidR="002A5A0A">
        <w:rPr>
          <w:rFonts w:ascii="Arial" w:hAnsi="Arial" w:cs="Arial"/>
          <w:color w:val="373A3C"/>
          <w:sz w:val="38"/>
          <w:szCs w:val="38"/>
        </w:rPr>
        <w:t xml:space="preserve"> </w:t>
      </w:r>
      <w:r w:rsidR="002A5A0A">
        <w:rPr>
          <w:rFonts w:ascii="Arial" w:hAnsi="Arial" w:cs="Arial"/>
          <w:color w:val="373A3C"/>
          <w:sz w:val="38"/>
          <w:szCs w:val="38"/>
        </w:rPr>
        <w:t>북한에게</w:t>
      </w:r>
      <w:r w:rsidR="002A5A0A">
        <w:rPr>
          <w:rFonts w:ascii="Arial" w:hAnsi="Arial" w:cs="Arial"/>
          <w:color w:val="373A3C"/>
          <w:sz w:val="38"/>
          <w:szCs w:val="38"/>
        </w:rPr>
        <w:t xml:space="preserve"> </w:t>
      </w:r>
      <w:r w:rsidR="002A5A0A">
        <w:rPr>
          <w:rFonts w:ascii="Arial" w:hAnsi="Arial" w:cs="Arial"/>
          <w:color w:val="373A3C"/>
          <w:sz w:val="38"/>
          <w:szCs w:val="38"/>
        </w:rPr>
        <w:t>이로울</w:t>
      </w:r>
      <w:r w:rsidR="002A5A0A">
        <w:rPr>
          <w:rFonts w:ascii="Arial" w:hAnsi="Arial" w:cs="Arial"/>
          <w:color w:val="373A3C"/>
          <w:sz w:val="38"/>
          <w:szCs w:val="38"/>
        </w:rPr>
        <w:t xml:space="preserve"> </w:t>
      </w:r>
      <w:r w:rsidR="002A5A0A">
        <w:rPr>
          <w:rFonts w:ascii="Arial" w:hAnsi="Arial" w:cs="Arial"/>
          <w:color w:val="373A3C"/>
          <w:sz w:val="38"/>
          <w:szCs w:val="38"/>
        </w:rPr>
        <w:t>가능성</w:t>
      </w:r>
    </w:p>
    <w:p w:rsidR="002B3721" w:rsidRDefault="00055762">
      <w:hyperlink r:id="rId47" w:anchor="toc" w:history="1">
        <w:r w:rsidR="002A5A0A">
          <w:rPr>
            <w:rStyle w:val="a3"/>
            <w:rFonts w:ascii="Arial" w:hAnsi="Arial" w:cs="Arial"/>
            <w:color w:val="0275D8"/>
            <w:sz w:val="34"/>
            <w:szCs w:val="34"/>
          </w:rPr>
          <w:t>3.6.1.</w:t>
        </w:r>
      </w:hyperlink>
      <w:r w:rsidR="002A5A0A">
        <w:rPr>
          <w:rStyle w:val="apple-converted-space"/>
          <w:rFonts w:ascii="Arial" w:hAnsi="Arial" w:cs="Arial"/>
          <w:color w:val="373A3C"/>
          <w:sz w:val="34"/>
          <w:szCs w:val="34"/>
        </w:rPr>
        <w:t> </w:t>
      </w:r>
      <w:r w:rsidR="002A5A0A">
        <w:rPr>
          <w:rFonts w:ascii="Arial" w:hAnsi="Arial" w:cs="Arial"/>
          <w:color w:val="373A3C"/>
          <w:sz w:val="34"/>
          <w:szCs w:val="34"/>
        </w:rPr>
        <w:t>북중러</w:t>
      </w:r>
      <w:r w:rsidR="002A5A0A">
        <w:rPr>
          <w:rFonts w:ascii="Arial" w:hAnsi="Arial" w:cs="Arial"/>
          <w:color w:val="373A3C"/>
          <w:sz w:val="34"/>
          <w:szCs w:val="34"/>
        </w:rPr>
        <w:t xml:space="preserve"> </w:t>
      </w:r>
      <w:r w:rsidR="002A5A0A">
        <w:rPr>
          <w:rFonts w:ascii="Arial" w:hAnsi="Arial" w:cs="Arial"/>
          <w:color w:val="373A3C"/>
          <w:sz w:val="34"/>
          <w:szCs w:val="34"/>
        </w:rPr>
        <w:t>상호지원</w:t>
      </w:r>
      <w:r w:rsidR="002A5A0A">
        <w:rPr>
          <w:rFonts w:ascii="Arial" w:hAnsi="Arial" w:cs="Arial"/>
          <w:color w:val="373A3C"/>
          <w:sz w:val="34"/>
          <w:szCs w:val="34"/>
        </w:rPr>
        <w:t xml:space="preserve"> </w:t>
      </w:r>
      <w:r w:rsidR="002A5A0A">
        <w:rPr>
          <w:rFonts w:ascii="Arial" w:hAnsi="Arial" w:cs="Arial"/>
          <w:color w:val="373A3C"/>
          <w:sz w:val="34"/>
          <w:szCs w:val="34"/>
        </w:rPr>
        <w:t>가능성</w:t>
      </w:r>
    </w:p>
    <w:p w:rsidR="002B3721" w:rsidRDefault="00055762">
      <w:hyperlink r:id="rId48" w:anchor="toc" w:history="1">
        <w:r w:rsidR="002A5A0A">
          <w:rPr>
            <w:rStyle w:val="a3"/>
            <w:rFonts w:ascii="Arial" w:hAnsi="Arial" w:cs="Arial"/>
            <w:color w:val="0275D8"/>
            <w:sz w:val="34"/>
            <w:szCs w:val="34"/>
          </w:rPr>
          <w:t>3.6.2.</w:t>
        </w:r>
      </w:hyperlink>
      <w:r w:rsidR="002A5A0A">
        <w:rPr>
          <w:rStyle w:val="apple-converted-space"/>
          <w:rFonts w:ascii="Arial" w:hAnsi="Arial" w:cs="Arial"/>
          <w:color w:val="373A3C"/>
          <w:sz w:val="34"/>
          <w:szCs w:val="34"/>
        </w:rPr>
        <w:t> </w:t>
      </w:r>
      <w:r w:rsidR="002A5A0A">
        <w:rPr>
          <w:rFonts w:ascii="Arial" w:hAnsi="Arial" w:cs="Arial"/>
          <w:color w:val="373A3C"/>
          <w:sz w:val="34"/>
          <w:szCs w:val="34"/>
        </w:rPr>
        <w:t>북한</w:t>
      </w:r>
      <w:r w:rsidR="002A5A0A">
        <w:rPr>
          <w:rFonts w:ascii="Arial" w:hAnsi="Arial" w:cs="Arial"/>
          <w:color w:val="373A3C"/>
          <w:sz w:val="34"/>
          <w:szCs w:val="34"/>
        </w:rPr>
        <w:t xml:space="preserve"> </w:t>
      </w:r>
      <w:r w:rsidR="002A5A0A">
        <w:rPr>
          <w:rFonts w:ascii="Arial" w:hAnsi="Arial" w:cs="Arial"/>
          <w:color w:val="373A3C"/>
          <w:sz w:val="34"/>
          <w:szCs w:val="34"/>
        </w:rPr>
        <w:t>정권</w:t>
      </w:r>
      <w:r w:rsidR="002A5A0A">
        <w:rPr>
          <w:rFonts w:ascii="Arial" w:hAnsi="Arial" w:cs="Arial"/>
          <w:color w:val="373A3C"/>
          <w:sz w:val="34"/>
          <w:szCs w:val="34"/>
        </w:rPr>
        <w:t xml:space="preserve"> </w:t>
      </w:r>
      <w:r w:rsidR="002A5A0A">
        <w:rPr>
          <w:rFonts w:ascii="Arial" w:hAnsi="Arial" w:cs="Arial"/>
          <w:color w:val="373A3C"/>
          <w:sz w:val="34"/>
          <w:szCs w:val="34"/>
        </w:rPr>
        <w:t>유지에</w:t>
      </w:r>
      <w:r w:rsidR="002A5A0A">
        <w:rPr>
          <w:rFonts w:ascii="Arial" w:hAnsi="Arial" w:cs="Arial"/>
          <w:color w:val="373A3C"/>
          <w:sz w:val="34"/>
          <w:szCs w:val="34"/>
        </w:rPr>
        <w:t xml:space="preserve"> </w:t>
      </w:r>
      <w:r w:rsidR="002A5A0A">
        <w:rPr>
          <w:rFonts w:ascii="Arial" w:hAnsi="Arial" w:cs="Arial"/>
          <w:color w:val="373A3C"/>
          <w:sz w:val="34"/>
          <w:szCs w:val="34"/>
        </w:rPr>
        <w:t>도움될</w:t>
      </w:r>
      <w:r w:rsidR="002A5A0A">
        <w:rPr>
          <w:rFonts w:ascii="Arial" w:hAnsi="Arial" w:cs="Arial"/>
          <w:color w:val="373A3C"/>
          <w:sz w:val="34"/>
          <w:szCs w:val="34"/>
        </w:rPr>
        <w:t xml:space="preserve"> </w:t>
      </w:r>
      <w:r w:rsidR="002A5A0A">
        <w:rPr>
          <w:rFonts w:ascii="Arial" w:hAnsi="Arial" w:cs="Arial"/>
          <w:color w:val="373A3C"/>
          <w:sz w:val="34"/>
          <w:szCs w:val="34"/>
        </w:rPr>
        <w:t>가능성</w:t>
      </w:r>
    </w:p>
    <w:p w:rsidR="002B3721" w:rsidRDefault="002B3721"/>
    <w:p w:rsidR="002B3721" w:rsidRDefault="002B3721"/>
    <w:p w:rsidR="002B3721" w:rsidRDefault="002B3721"/>
    <w:p w:rsidR="002B3721" w:rsidRDefault="002B3721"/>
    <w:p w:rsidR="002B3721" w:rsidRDefault="002B3721"/>
    <w:p w:rsidR="002B3721" w:rsidRDefault="002B3721"/>
    <w:p w:rsidR="002B0B10" w:rsidRDefault="009A574D" w:rsidP="002B0B10">
      <w:pPr>
        <w:pStyle w:val="3"/>
        <w:pBdr>
          <w:bottom w:val="single" w:sz="6" w:space="4" w:color="CCCCCC"/>
        </w:pBdr>
        <w:shd w:val="clear" w:color="auto" w:fill="FFFFFF"/>
        <w:spacing w:before="288" w:beforeAutospacing="0" w:after="192" w:afterAutospacing="0"/>
        <w:ind w:left="1360" w:hanging="760"/>
        <w:rPr>
          <w:rFonts w:ascii="Arial" w:hAnsi="Arial" w:cs="Arial"/>
          <w:color w:val="373A3C"/>
          <w:sz w:val="38"/>
          <w:szCs w:val="38"/>
        </w:rPr>
      </w:pPr>
      <w:hyperlink r:id="rId49" w:anchor="toc" w:history="1">
        <w:r w:rsidR="002B0B10">
          <w:rPr>
            <w:rStyle w:val="a3"/>
            <w:rFonts w:ascii="Arial" w:hAnsi="Arial" w:cs="Arial"/>
            <w:color w:val="0275D8"/>
            <w:sz w:val="38"/>
            <w:szCs w:val="38"/>
          </w:rPr>
          <w:t>2.1.</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자주독립국가의</w:t>
      </w:r>
      <w:r w:rsidR="002B0B10">
        <w:rPr>
          <w:rFonts w:ascii="Arial" w:hAnsi="Arial" w:cs="Arial"/>
          <w:color w:val="373A3C"/>
          <w:sz w:val="38"/>
          <w:szCs w:val="38"/>
        </w:rPr>
        <w:t xml:space="preserve"> </w:t>
      </w:r>
      <w:r w:rsidR="002B0B10">
        <w:rPr>
          <w:rFonts w:ascii="Arial" w:hAnsi="Arial" w:cs="Arial"/>
          <w:color w:val="373A3C"/>
          <w:sz w:val="38"/>
          <w:szCs w:val="38"/>
        </w:rPr>
        <w:t>당연한</w:t>
      </w:r>
      <w:r w:rsidR="002B0B10">
        <w:rPr>
          <w:rFonts w:ascii="Arial" w:hAnsi="Arial" w:cs="Arial"/>
          <w:color w:val="373A3C"/>
          <w:sz w:val="38"/>
          <w:szCs w:val="38"/>
        </w:rPr>
        <w:t xml:space="preserve"> </w:t>
      </w:r>
      <w:r w:rsidR="002B0B10">
        <w:rPr>
          <w:rFonts w:ascii="Arial" w:hAnsi="Arial" w:cs="Arial"/>
          <w:color w:val="373A3C"/>
          <w:sz w:val="38"/>
          <w:szCs w:val="38"/>
        </w:rPr>
        <w:t>권리</w:t>
      </w:r>
      <w:hyperlink r:id="rId50"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공격용이</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적의</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요격하기</w:t>
      </w:r>
      <w:r>
        <w:rPr>
          <w:rFonts w:ascii="Arial" w:hAnsi="Arial" w:cs="Arial"/>
          <w:color w:val="373A3C"/>
        </w:rPr>
        <w:t xml:space="preserve"> </w:t>
      </w:r>
      <w:r>
        <w:rPr>
          <w:rFonts w:ascii="Arial" w:hAnsi="Arial" w:cs="Arial"/>
          <w:color w:val="373A3C"/>
        </w:rPr>
        <w:t>위한</w:t>
      </w:r>
      <w:r>
        <w:rPr>
          <w:rFonts w:ascii="Arial" w:hAnsi="Arial" w:cs="Arial"/>
          <w:color w:val="373A3C"/>
        </w:rPr>
        <w:t xml:space="preserve"> </w:t>
      </w:r>
      <w:r>
        <w:rPr>
          <w:rFonts w:ascii="Arial" w:hAnsi="Arial" w:cs="Arial"/>
          <w:color w:val="373A3C"/>
        </w:rPr>
        <w:t>무기이다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자국의</w:t>
      </w:r>
      <w:r>
        <w:rPr>
          <w:rFonts w:ascii="Arial" w:hAnsi="Arial" w:cs="Arial"/>
          <w:color w:val="373A3C"/>
        </w:rPr>
        <w:t xml:space="preserve"> </w:t>
      </w:r>
      <w:proofErr w:type="spellStart"/>
      <w:r>
        <w:rPr>
          <w:rFonts w:ascii="Arial" w:hAnsi="Arial" w:cs="Arial"/>
          <w:color w:val="373A3C"/>
        </w:rPr>
        <w:t>방어권마저</w:t>
      </w:r>
      <w:proofErr w:type="spellEnd"/>
      <w:r>
        <w:rPr>
          <w:rFonts w:ascii="Arial" w:hAnsi="Arial" w:cs="Arial"/>
          <w:color w:val="373A3C"/>
        </w:rPr>
        <w:t xml:space="preserve"> </w:t>
      </w:r>
      <w:r>
        <w:rPr>
          <w:rFonts w:ascii="Arial" w:hAnsi="Arial" w:cs="Arial"/>
          <w:color w:val="373A3C"/>
        </w:rPr>
        <w:t>타국의</w:t>
      </w:r>
      <w:r>
        <w:rPr>
          <w:rFonts w:ascii="Arial" w:hAnsi="Arial" w:cs="Arial"/>
          <w:color w:val="373A3C"/>
        </w:rPr>
        <w:t xml:space="preserve"> </w:t>
      </w:r>
      <w:r>
        <w:rPr>
          <w:rFonts w:ascii="Arial" w:hAnsi="Arial" w:cs="Arial"/>
          <w:color w:val="373A3C"/>
        </w:rPr>
        <w:t>눈치를</w:t>
      </w:r>
      <w:r>
        <w:rPr>
          <w:rFonts w:ascii="Arial" w:hAnsi="Arial" w:cs="Arial"/>
          <w:color w:val="373A3C"/>
        </w:rPr>
        <w:t xml:space="preserve"> </w:t>
      </w:r>
      <w:r>
        <w:rPr>
          <w:rFonts w:ascii="Arial" w:hAnsi="Arial" w:cs="Arial"/>
          <w:color w:val="373A3C"/>
        </w:rPr>
        <w:t>보며</w:t>
      </w:r>
      <w:r>
        <w:rPr>
          <w:rFonts w:ascii="Arial" w:hAnsi="Arial" w:cs="Arial"/>
          <w:color w:val="373A3C"/>
        </w:rPr>
        <w:t xml:space="preserve"> </w:t>
      </w:r>
      <w:r>
        <w:rPr>
          <w:rFonts w:ascii="Arial" w:hAnsi="Arial" w:cs="Arial"/>
          <w:color w:val="373A3C"/>
        </w:rPr>
        <w:t>도입을</w:t>
      </w:r>
      <w:r>
        <w:rPr>
          <w:rFonts w:ascii="Arial" w:hAnsi="Arial" w:cs="Arial"/>
          <w:color w:val="373A3C"/>
        </w:rPr>
        <w:t xml:space="preserve"> </w:t>
      </w:r>
      <w:r>
        <w:rPr>
          <w:rFonts w:ascii="Arial" w:hAnsi="Arial" w:cs="Arial"/>
          <w:color w:val="373A3C"/>
        </w:rPr>
        <w:t>주저함은</w:t>
      </w:r>
      <w:r>
        <w:rPr>
          <w:rFonts w:ascii="Arial" w:hAnsi="Arial" w:cs="Arial"/>
          <w:color w:val="373A3C"/>
        </w:rPr>
        <w:t xml:space="preserve"> </w:t>
      </w:r>
      <w:r>
        <w:rPr>
          <w:rFonts w:ascii="Arial" w:hAnsi="Arial" w:cs="Arial"/>
          <w:color w:val="373A3C"/>
        </w:rPr>
        <w:t>자주독립국으로서의</w:t>
      </w:r>
      <w:r>
        <w:rPr>
          <w:rFonts w:ascii="Arial" w:hAnsi="Arial" w:cs="Arial"/>
          <w:color w:val="373A3C"/>
        </w:rPr>
        <w:t xml:space="preserve"> </w:t>
      </w:r>
      <w:r>
        <w:rPr>
          <w:rFonts w:ascii="Arial" w:hAnsi="Arial" w:cs="Arial"/>
          <w:color w:val="373A3C"/>
        </w:rPr>
        <w:t>권리를</w:t>
      </w:r>
      <w:r>
        <w:rPr>
          <w:rFonts w:ascii="Arial" w:hAnsi="Arial" w:cs="Arial"/>
          <w:color w:val="373A3C"/>
        </w:rPr>
        <w:t xml:space="preserve"> </w:t>
      </w:r>
      <w:r>
        <w:rPr>
          <w:rFonts w:ascii="Arial" w:hAnsi="Arial" w:cs="Arial"/>
          <w:color w:val="373A3C"/>
        </w:rPr>
        <w:t>포기하는</w:t>
      </w:r>
      <w:r>
        <w:rPr>
          <w:rFonts w:ascii="Arial" w:hAnsi="Arial" w:cs="Arial"/>
          <w:color w:val="373A3C"/>
        </w:rPr>
        <w:t xml:space="preserve"> </w:t>
      </w:r>
      <w:r>
        <w:rPr>
          <w:rFonts w:ascii="Arial" w:hAnsi="Arial" w:cs="Arial"/>
          <w:color w:val="373A3C"/>
        </w:rPr>
        <w:t>일이다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신뢰성</w:t>
      </w:r>
      <w:r>
        <w:rPr>
          <w:rFonts w:ascii="Arial" w:hAnsi="Arial" w:cs="Arial"/>
          <w:color w:val="373A3C"/>
        </w:rPr>
        <w:t xml:space="preserve"> </w:t>
      </w:r>
      <w:r>
        <w:rPr>
          <w:rFonts w:ascii="Arial" w:hAnsi="Arial" w:cs="Arial"/>
          <w:color w:val="373A3C"/>
        </w:rPr>
        <w:t>이외의</w:t>
      </w:r>
      <w:r>
        <w:rPr>
          <w:rFonts w:ascii="Arial" w:hAnsi="Arial" w:cs="Arial"/>
          <w:color w:val="373A3C"/>
        </w:rPr>
        <w:t xml:space="preserve"> </w:t>
      </w:r>
      <w:r>
        <w:rPr>
          <w:rFonts w:ascii="Arial" w:hAnsi="Arial" w:cs="Arial"/>
          <w:color w:val="373A3C"/>
        </w:rPr>
        <w:t>문제로</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배치를</w:t>
      </w:r>
      <w:r>
        <w:rPr>
          <w:rFonts w:ascii="Arial" w:hAnsi="Arial" w:cs="Arial"/>
          <w:color w:val="373A3C"/>
        </w:rPr>
        <w:t xml:space="preserve"> </w:t>
      </w:r>
      <w:r>
        <w:rPr>
          <w:rFonts w:ascii="Arial" w:hAnsi="Arial" w:cs="Arial"/>
          <w:color w:val="373A3C"/>
        </w:rPr>
        <w:t>반대하는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proofErr w:type="spellStart"/>
      <w:r>
        <w:rPr>
          <w:rFonts w:ascii="Arial" w:hAnsi="Arial" w:cs="Arial"/>
          <w:color w:val="373A3C"/>
        </w:rPr>
        <w:t>칼든</w:t>
      </w:r>
      <w:proofErr w:type="spellEnd"/>
      <w:r>
        <w:rPr>
          <w:rFonts w:ascii="Arial" w:hAnsi="Arial" w:cs="Arial"/>
          <w:color w:val="373A3C"/>
        </w:rPr>
        <w:t xml:space="preserve"> </w:t>
      </w:r>
      <w:r>
        <w:rPr>
          <w:rFonts w:ascii="Arial" w:hAnsi="Arial" w:cs="Arial"/>
          <w:color w:val="373A3C"/>
        </w:rPr>
        <w:t>강도가</w:t>
      </w:r>
      <w:r>
        <w:rPr>
          <w:rFonts w:ascii="Arial" w:hAnsi="Arial" w:cs="Arial"/>
          <w:color w:val="373A3C"/>
        </w:rPr>
        <w:t xml:space="preserve"> </w:t>
      </w:r>
      <w:proofErr w:type="spellStart"/>
      <w:r>
        <w:rPr>
          <w:rFonts w:ascii="Arial" w:hAnsi="Arial" w:cs="Arial"/>
          <w:color w:val="373A3C"/>
        </w:rPr>
        <w:t>우리집</w:t>
      </w:r>
      <w:proofErr w:type="spellEnd"/>
      <w:r>
        <w:rPr>
          <w:rFonts w:ascii="Arial" w:hAnsi="Arial" w:cs="Arial"/>
          <w:color w:val="373A3C"/>
        </w:rPr>
        <w:t xml:space="preserve"> </w:t>
      </w:r>
      <w:proofErr w:type="spellStart"/>
      <w:r>
        <w:rPr>
          <w:rFonts w:ascii="Arial" w:hAnsi="Arial" w:cs="Arial"/>
          <w:color w:val="373A3C"/>
        </w:rPr>
        <w:t>문앞을</w:t>
      </w:r>
      <w:proofErr w:type="spellEnd"/>
      <w:r>
        <w:rPr>
          <w:rFonts w:ascii="Arial" w:hAnsi="Arial" w:cs="Arial"/>
          <w:color w:val="373A3C"/>
        </w:rPr>
        <w:t xml:space="preserve"> </w:t>
      </w:r>
      <w:r>
        <w:rPr>
          <w:rFonts w:ascii="Arial" w:hAnsi="Arial" w:cs="Arial"/>
          <w:color w:val="373A3C"/>
        </w:rPr>
        <w:t>서성이는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본</w:t>
      </w:r>
      <w:r>
        <w:rPr>
          <w:rStyle w:val="apple-converted-space"/>
          <w:rFonts w:ascii="Arial" w:hAnsi="Arial" w:cs="Arial"/>
          <w:color w:val="373A3C"/>
        </w:rPr>
        <w:t> </w:t>
      </w:r>
      <w:hyperlink r:id="rId51" w:tooltip="미국" w:history="1">
        <w:r>
          <w:rPr>
            <w:rStyle w:val="a3"/>
            <w:rFonts w:ascii="Arial" w:hAnsi="Arial" w:cs="Arial"/>
            <w:color w:val="0275D8"/>
          </w:rPr>
          <w:t>옆집</w:t>
        </w:r>
        <w:r>
          <w:rPr>
            <w:rStyle w:val="a3"/>
            <w:rFonts w:ascii="Arial" w:hAnsi="Arial" w:cs="Arial"/>
            <w:color w:val="0275D8"/>
          </w:rPr>
          <w:t xml:space="preserve"> </w:t>
        </w:r>
        <w:r>
          <w:rPr>
            <w:rStyle w:val="a3"/>
            <w:rFonts w:ascii="Arial" w:hAnsi="Arial" w:cs="Arial"/>
            <w:color w:val="0275D8"/>
          </w:rPr>
          <w:t>이웃</w:t>
        </w:r>
      </w:hyperlink>
      <w:r>
        <w:rPr>
          <w:rFonts w:ascii="Arial" w:hAnsi="Arial" w:cs="Arial"/>
          <w:color w:val="373A3C"/>
        </w:rPr>
        <w:t>이</w:t>
      </w:r>
      <w:r>
        <w:rPr>
          <w:rFonts w:ascii="Arial" w:hAnsi="Arial" w:cs="Arial"/>
          <w:color w:val="373A3C"/>
        </w:rPr>
        <w:t xml:space="preserve"> "</w:t>
      </w:r>
      <w:hyperlink r:id="rId52" w:tooltip="THAAD" w:history="1">
        <w:r>
          <w:rPr>
            <w:rStyle w:val="a3"/>
            <w:rFonts w:ascii="Arial" w:hAnsi="Arial" w:cs="Arial"/>
            <w:color w:val="0275D8"/>
          </w:rPr>
          <w:t>몽둥이</w:t>
        </w:r>
      </w:hyperlink>
      <w:r>
        <w:rPr>
          <w:rFonts w:ascii="Arial" w:hAnsi="Arial" w:cs="Arial"/>
          <w:color w:val="373A3C"/>
        </w:rPr>
        <w:t>라도</w:t>
      </w:r>
      <w:r>
        <w:rPr>
          <w:rFonts w:ascii="Arial" w:hAnsi="Arial" w:cs="Arial"/>
          <w:color w:val="373A3C"/>
        </w:rPr>
        <w:t xml:space="preserve"> </w:t>
      </w:r>
      <w:r>
        <w:rPr>
          <w:rFonts w:ascii="Arial" w:hAnsi="Arial" w:cs="Arial"/>
          <w:color w:val="373A3C"/>
        </w:rPr>
        <w:t>드릴까요</w:t>
      </w:r>
      <w:r>
        <w:rPr>
          <w:rFonts w:ascii="Arial" w:hAnsi="Arial" w:cs="Arial"/>
          <w:color w:val="373A3C"/>
        </w:rPr>
        <w:t>?"</w:t>
      </w:r>
      <w:r>
        <w:rPr>
          <w:rFonts w:ascii="Arial" w:hAnsi="Arial" w:cs="Arial"/>
          <w:color w:val="373A3C"/>
        </w:rPr>
        <w:t>라고</w:t>
      </w:r>
      <w:r>
        <w:rPr>
          <w:rFonts w:ascii="Arial" w:hAnsi="Arial" w:cs="Arial"/>
          <w:color w:val="373A3C"/>
        </w:rPr>
        <w:t xml:space="preserve"> </w:t>
      </w:r>
      <w:r>
        <w:rPr>
          <w:rFonts w:ascii="Arial" w:hAnsi="Arial" w:cs="Arial"/>
          <w:color w:val="373A3C"/>
        </w:rPr>
        <w:t>묻는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proofErr w:type="spellStart"/>
      <w:r>
        <w:rPr>
          <w:rFonts w:ascii="Arial" w:hAnsi="Arial" w:cs="Arial"/>
          <w:color w:val="373A3C"/>
        </w:rPr>
        <w:t>필요없다고</w:t>
      </w:r>
      <w:proofErr w:type="spellEnd"/>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것과</w:t>
      </w:r>
      <w:r>
        <w:rPr>
          <w:rFonts w:ascii="Arial" w:hAnsi="Arial" w:cs="Arial"/>
          <w:color w:val="373A3C"/>
        </w:rPr>
        <w:t xml:space="preserve"> </w:t>
      </w:r>
      <w:proofErr w:type="spellStart"/>
      <w:r>
        <w:rPr>
          <w:rFonts w:ascii="Arial" w:hAnsi="Arial" w:cs="Arial"/>
          <w:color w:val="373A3C"/>
        </w:rPr>
        <w:t>다를게</w:t>
      </w:r>
      <w:proofErr w:type="spellEnd"/>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proofErr w:type="spellStart"/>
      <w:r>
        <w:rPr>
          <w:rFonts w:ascii="Arial" w:hAnsi="Arial" w:cs="Arial"/>
          <w:color w:val="373A3C"/>
        </w:rPr>
        <w:t>사드가</w:t>
      </w:r>
      <w:proofErr w:type="spellEnd"/>
      <w:r>
        <w:rPr>
          <w:rFonts w:ascii="Arial" w:hAnsi="Arial" w:cs="Arial"/>
          <w:color w:val="373A3C"/>
        </w:rPr>
        <w:t xml:space="preserve"> </w:t>
      </w:r>
      <w:r>
        <w:rPr>
          <w:rFonts w:ascii="Arial" w:hAnsi="Arial" w:cs="Arial"/>
          <w:color w:val="373A3C"/>
        </w:rPr>
        <w:t>탄도</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공격용</w:t>
      </w:r>
      <w:r>
        <w:rPr>
          <w:rFonts w:ascii="Arial" w:hAnsi="Arial" w:cs="Arial"/>
          <w:color w:val="373A3C"/>
        </w:rPr>
        <w:t xml:space="preserve"> </w:t>
      </w:r>
      <w:r>
        <w:rPr>
          <w:rFonts w:ascii="Arial" w:hAnsi="Arial" w:cs="Arial"/>
          <w:color w:val="373A3C"/>
        </w:rPr>
        <w:t>무기도</w:t>
      </w:r>
      <w:r>
        <w:rPr>
          <w:rFonts w:ascii="Arial" w:hAnsi="Arial" w:cs="Arial"/>
          <w:color w:val="373A3C"/>
        </w:rPr>
        <w:t xml:space="preserve"> </w:t>
      </w:r>
      <w:r>
        <w:rPr>
          <w:rFonts w:ascii="Arial" w:hAnsi="Arial" w:cs="Arial"/>
          <w:color w:val="373A3C"/>
        </w:rPr>
        <w:t>아니고</w:t>
      </w:r>
      <w:r>
        <w:rPr>
          <w:rFonts w:ascii="Arial" w:hAnsi="Arial" w:cs="Arial"/>
          <w:color w:val="373A3C"/>
        </w:rPr>
        <w:t xml:space="preserve"> </w:t>
      </w:r>
      <w:r>
        <w:rPr>
          <w:rFonts w:ascii="Arial" w:hAnsi="Arial" w:cs="Arial"/>
          <w:color w:val="373A3C"/>
        </w:rPr>
        <w:t>자국의</w:t>
      </w:r>
      <w:r>
        <w:rPr>
          <w:rFonts w:ascii="Arial" w:hAnsi="Arial" w:cs="Arial"/>
          <w:color w:val="373A3C"/>
        </w:rPr>
        <w:t xml:space="preserve"> </w:t>
      </w:r>
      <w:r>
        <w:rPr>
          <w:rFonts w:ascii="Arial" w:hAnsi="Arial" w:cs="Arial"/>
          <w:color w:val="373A3C"/>
        </w:rPr>
        <w:t>안전을</w:t>
      </w:r>
      <w:r>
        <w:rPr>
          <w:rFonts w:ascii="Arial" w:hAnsi="Arial" w:cs="Arial"/>
          <w:color w:val="373A3C"/>
        </w:rPr>
        <w:t xml:space="preserve"> </w:t>
      </w:r>
      <w:r>
        <w:rPr>
          <w:rFonts w:ascii="Arial" w:hAnsi="Arial" w:cs="Arial"/>
          <w:color w:val="373A3C"/>
        </w:rPr>
        <w:t>위협하는</w:t>
      </w:r>
      <w:r>
        <w:rPr>
          <w:rFonts w:ascii="Arial" w:hAnsi="Arial" w:cs="Arial"/>
          <w:color w:val="373A3C"/>
        </w:rPr>
        <w:t xml:space="preserve"> </w:t>
      </w:r>
      <w:r>
        <w:rPr>
          <w:rFonts w:ascii="Arial" w:hAnsi="Arial" w:cs="Arial"/>
          <w:color w:val="373A3C"/>
        </w:rPr>
        <w:t>적의</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방어하기</w:t>
      </w:r>
      <w:r>
        <w:rPr>
          <w:rFonts w:ascii="Arial" w:hAnsi="Arial" w:cs="Arial"/>
          <w:color w:val="373A3C"/>
        </w:rPr>
        <w:t xml:space="preserve"> </w:t>
      </w:r>
      <w:r>
        <w:rPr>
          <w:rFonts w:ascii="Arial" w:hAnsi="Arial" w:cs="Arial"/>
          <w:color w:val="373A3C"/>
        </w:rPr>
        <w:t>위한</w:t>
      </w:r>
      <w:r>
        <w:rPr>
          <w:rFonts w:ascii="Arial" w:hAnsi="Arial" w:cs="Arial"/>
          <w:color w:val="373A3C"/>
        </w:rPr>
        <w:t xml:space="preserve"> </w:t>
      </w:r>
      <w:r>
        <w:rPr>
          <w:rFonts w:ascii="Arial" w:hAnsi="Arial" w:cs="Arial"/>
          <w:color w:val="373A3C"/>
        </w:rPr>
        <w:t>수단을</w:t>
      </w:r>
      <w:r>
        <w:rPr>
          <w:rFonts w:ascii="Arial" w:hAnsi="Arial" w:cs="Arial"/>
          <w:color w:val="373A3C"/>
        </w:rPr>
        <w:t xml:space="preserve"> </w:t>
      </w:r>
      <w:r>
        <w:rPr>
          <w:rFonts w:ascii="Arial" w:hAnsi="Arial" w:cs="Arial"/>
          <w:color w:val="373A3C"/>
        </w:rPr>
        <w:t>도입하는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자국민이</w:t>
      </w:r>
      <w:r>
        <w:rPr>
          <w:rFonts w:ascii="Arial" w:hAnsi="Arial" w:cs="Arial"/>
          <w:color w:val="373A3C"/>
        </w:rPr>
        <w:t xml:space="preserve"> </w:t>
      </w:r>
      <w:r>
        <w:rPr>
          <w:rFonts w:ascii="Arial" w:hAnsi="Arial" w:cs="Arial"/>
          <w:color w:val="373A3C"/>
        </w:rPr>
        <w:t>반대하다니</w:t>
      </w:r>
      <w:r>
        <w:rPr>
          <w:rFonts w:ascii="Arial" w:hAnsi="Arial" w:cs="Arial"/>
          <w:color w:val="373A3C"/>
        </w:rPr>
        <w:t xml:space="preserve">, </w:t>
      </w:r>
      <w:r>
        <w:rPr>
          <w:rFonts w:ascii="Arial" w:hAnsi="Arial" w:cs="Arial"/>
          <w:color w:val="373A3C"/>
        </w:rPr>
        <w:t>참으로</w:t>
      </w:r>
      <w:r>
        <w:rPr>
          <w:rFonts w:ascii="Arial" w:hAnsi="Arial" w:cs="Arial"/>
          <w:color w:val="373A3C"/>
        </w:rPr>
        <w:t xml:space="preserve"> </w:t>
      </w:r>
      <w:r>
        <w:rPr>
          <w:rFonts w:ascii="Arial" w:hAnsi="Arial" w:cs="Arial"/>
          <w:color w:val="373A3C"/>
        </w:rPr>
        <w:t>어이없는</w:t>
      </w:r>
      <w:r>
        <w:rPr>
          <w:rFonts w:ascii="Arial" w:hAnsi="Arial" w:cs="Arial"/>
          <w:color w:val="373A3C"/>
        </w:rPr>
        <w:t xml:space="preserve"> </w:t>
      </w:r>
      <w:r>
        <w:rPr>
          <w:rFonts w:ascii="Arial" w:hAnsi="Arial" w:cs="Arial"/>
          <w:color w:val="373A3C"/>
        </w:rPr>
        <w:t>일이</w:t>
      </w:r>
      <w:r>
        <w:rPr>
          <w:rFonts w:ascii="Arial" w:hAnsi="Arial" w:cs="Arial"/>
          <w:color w:val="373A3C"/>
        </w:rPr>
        <w:t xml:space="preserve"> </w:t>
      </w:r>
      <w:r>
        <w:rPr>
          <w:rFonts w:ascii="Arial" w:hAnsi="Arial" w:cs="Arial"/>
          <w:color w:val="373A3C"/>
        </w:rPr>
        <w:t>아닐</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만약</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눈치를</w:t>
      </w:r>
      <w:r>
        <w:rPr>
          <w:rFonts w:ascii="Arial" w:hAnsi="Arial" w:cs="Arial"/>
          <w:color w:val="373A3C"/>
        </w:rPr>
        <w:t xml:space="preserve"> </w:t>
      </w:r>
      <w:r>
        <w:rPr>
          <w:rFonts w:ascii="Arial" w:hAnsi="Arial" w:cs="Arial"/>
          <w:color w:val="373A3C"/>
        </w:rPr>
        <w:t>보며</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도입하기를</w:t>
      </w:r>
      <w:r>
        <w:rPr>
          <w:rFonts w:ascii="Arial" w:hAnsi="Arial" w:cs="Arial"/>
          <w:color w:val="373A3C"/>
        </w:rPr>
        <w:t xml:space="preserve"> </w:t>
      </w:r>
      <w:r>
        <w:rPr>
          <w:rFonts w:ascii="Arial" w:hAnsi="Arial" w:cs="Arial"/>
          <w:color w:val="373A3C"/>
        </w:rPr>
        <w:t>포기한다면</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장래</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무리한</w:t>
      </w:r>
      <w:r>
        <w:rPr>
          <w:rFonts w:ascii="Arial" w:hAnsi="Arial" w:cs="Arial"/>
          <w:color w:val="373A3C"/>
        </w:rPr>
        <w:t xml:space="preserve"> </w:t>
      </w:r>
      <w:r>
        <w:rPr>
          <w:rFonts w:ascii="Arial" w:hAnsi="Arial" w:cs="Arial"/>
          <w:color w:val="373A3C"/>
        </w:rPr>
        <w:t>요구를</w:t>
      </w:r>
      <w:r>
        <w:rPr>
          <w:rFonts w:ascii="Arial" w:hAnsi="Arial" w:cs="Arial"/>
          <w:color w:val="373A3C"/>
        </w:rPr>
        <w:t>(</w:t>
      </w:r>
      <w:r>
        <w:rPr>
          <w:rFonts w:ascii="Arial" w:hAnsi="Arial" w:cs="Arial"/>
          <w:color w:val="373A3C"/>
        </w:rPr>
        <w:t>심할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한국군</w:t>
      </w:r>
      <w:r>
        <w:rPr>
          <w:rFonts w:ascii="Arial" w:hAnsi="Arial" w:cs="Arial"/>
          <w:color w:val="373A3C"/>
        </w:rPr>
        <w:t xml:space="preserve"> </w:t>
      </w:r>
      <w:r>
        <w:rPr>
          <w:rFonts w:ascii="Arial" w:hAnsi="Arial" w:cs="Arial"/>
          <w:color w:val="373A3C"/>
        </w:rPr>
        <w:t>무장</w:t>
      </w:r>
      <w:r>
        <w:rPr>
          <w:rFonts w:ascii="Arial" w:hAnsi="Arial" w:cs="Arial"/>
          <w:color w:val="373A3C"/>
        </w:rPr>
        <w:t xml:space="preserve"> </w:t>
      </w:r>
      <w:r>
        <w:rPr>
          <w:rFonts w:ascii="Arial" w:hAnsi="Arial" w:cs="Arial"/>
          <w:color w:val="373A3C"/>
        </w:rPr>
        <w:t>해제까지</w:t>
      </w:r>
      <w:r>
        <w:rPr>
          <w:rFonts w:ascii="Arial" w:hAnsi="Arial" w:cs="Arial"/>
          <w:color w:val="373A3C"/>
        </w:rPr>
        <w:t xml:space="preserve">) </w:t>
      </w:r>
      <w:r>
        <w:rPr>
          <w:rFonts w:ascii="Arial" w:hAnsi="Arial" w:cs="Arial"/>
          <w:color w:val="373A3C"/>
        </w:rPr>
        <w:t>해올</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충분하다</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관영</w:t>
      </w:r>
      <w:r>
        <w:rPr>
          <w:rFonts w:ascii="Arial" w:hAnsi="Arial" w:cs="Arial"/>
          <w:color w:val="373A3C"/>
        </w:rPr>
        <w:t xml:space="preserve"> </w:t>
      </w:r>
      <w:r>
        <w:rPr>
          <w:rFonts w:ascii="Arial" w:hAnsi="Arial" w:cs="Arial"/>
          <w:color w:val="373A3C"/>
        </w:rPr>
        <w:t>언론은</w:t>
      </w:r>
      <w:r>
        <w:rPr>
          <w:rFonts w:ascii="Arial" w:hAnsi="Arial" w:cs="Arial"/>
          <w:color w:val="373A3C"/>
        </w:rPr>
        <w:t xml:space="preserve"> </w:t>
      </w:r>
      <w:proofErr w:type="spellStart"/>
      <w:r>
        <w:rPr>
          <w:rFonts w:ascii="Arial" w:hAnsi="Arial" w:cs="Arial"/>
          <w:color w:val="373A3C"/>
        </w:rPr>
        <w:t>이지스함의</w:t>
      </w:r>
      <w:proofErr w:type="spellEnd"/>
      <w:r>
        <w:rPr>
          <w:rStyle w:val="apple-converted-space"/>
          <w:rFonts w:ascii="Arial" w:hAnsi="Arial" w:cs="Arial"/>
          <w:color w:val="373A3C"/>
        </w:rPr>
        <w:t> </w:t>
      </w:r>
      <w:hyperlink r:id="rId53" w:tooltip="SM-3" w:history="1">
        <w:r>
          <w:rPr>
            <w:rStyle w:val="a3"/>
            <w:rFonts w:ascii="Arial" w:hAnsi="Arial" w:cs="Arial"/>
            <w:color w:val="0275D8"/>
          </w:rPr>
          <w:t>SM-3</w:t>
        </w:r>
      </w:hyperlink>
      <w:r>
        <w:rPr>
          <w:rStyle w:val="apple-converted-space"/>
          <w:rFonts w:ascii="Arial" w:hAnsi="Arial" w:cs="Arial"/>
          <w:color w:val="373A3C"/>
        </w:rPr>
        <w:t> </w:t>
      </w:r>
      <w:r>
        <w:rPr>
          <w:rFonts w:ascii="Arial" w:hAnsi="Arial" w:cs="Arial"/>
          <w:color w:val="373A3C"/>
        </w:rPr>
        <w:t>함대공</w:t>
      </w:r>
      <w:r>
        <w:rPr>
          <w:rFonts w:ascii="Arial" w:hAnsi="Arial" w:cs="Arial"/>
          <w:color w:val="373A3C"/>
        </w:rPr>
        <w:t xml:space="preserve"> </w:t>
      </w:r>
      <w:r>
        <w:rPr>
          <w:rFonts w:ascii="Arial" w:hAnsi="Arial" w:cs="Arial"/>
          <w:color w:val="373A3C"/>
        </w:rPr>
        <w:t>요격미사일조차도</w:t>
      </w:r>
      <w:r>
        <w:rPr>
          <w:rFonts w:ascii="Arial" w:hAnsi="Arial" w:cs="Arial"/>
          <w:color w:val="373A3C"/>
        </w:rPr>
        <w:t xml:space="preserve"> </w:t>
      </w:r>
      <w:r>
        <w:rPr>
          <w:rFonts w:ascii="Arial" w:hAnsi="Arial" w:cs="Arial"/>
          <w:color w:val="373A3C"/>
        </w:rPr>
        <w:t>해상</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도입이라면서</w:t>
      </w:r>
      <w:r>
        <w:rPr>
          <w:rFonts w:ascii="Arial" w:hAnsi="Arial" w:cs="Arial"/>
          <w:color w:val="373A3C"/>
        </w:rPr>
        <w:t xml:space="preserve"> </w:t>
      </w:r>
      <w:r>
        <w:rPr>
          <w:rFonts w:ascii="Arial" w:hAnsi="Arial" w:cs="Arial"/>
          <w:color w:val="373A3C"/>
        </w:rPr>
        <w:t>반대하고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Style w:val="apple-converted-space"/>
          <w:rFonts w:ascii="Arial" w:hAnsi="Arial" w:cs="Arial"/>
          <w:color w:val="373A3C"/>
        </w:rPr>
        <w:t> </w:t>
      </w:r>
      <w:hyperlink r:id="rId54" w:tgtFrame="_blank" w:tooltip="http://www.yonhapnews.co.kr/bulletin/2016/08/20/0200000000AKR20160820035100083.HTML" w:history="1">
        <w:r>
          <w:rPr>
            <w:rStyle w:val="a3"/>
            <w:rFonts w:ascii="Arial" w:hAnsi="Arial" w:cs="Arial"/>
            <w:color w:val="009900"/>
          </w:rPr>
          <w:t>#</w:t>
        </w:r>
      </w:hyperlink>
      <w:r>
        <w:rPr>
          <w:rStyle w:val="apple-converted-space"/>
          <w:rFonts w:ascii="Arial" w:hAnsi="Arial" w:cs="Arial"/>
          <w:color w:val="373A3C"/>
        </w:rPr>
        <w:t> </w:t>
      </w:r>
      <w:r>
        <w:rPr>
          <w:rFonts w:ascii="Arial" w:hAnsi="Arial" w:cs="Arial"/>
          <w:color w:val="373A3C"/>
        </w:rPr>
        <w:t>언론이라지만</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특성상</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공산당의</w:t>
      </w:r>
      <w:r>
        <w:rPr>
          <w:rFonts w:ascii="Arial" w:hAnsi="Arial" w:cs="Arial"/>
          <w:color w:val="373A3C"/>
        </w:rPr>
        <w:t xml:space="preserve"> </w:t>
      </w:r>
      <w:r>
        <w:rPr>
          <w:rFonts w:ascii="Arial" w:hAnsi="Arial" w:cs="Arial"/>
          <w:color w:val="373A3C"/>
        </w:rPr>
        <w:t>공식적</w:t>
      </w:r>
      <w:r>
        <w:rPr>
          <w:rFonts w:ascii="Arial" w:hAnsi="Arial" w:cs="Arial"/>
          <w:color w:val="373A3C"/>
        </w:rPr>
        <w:t xml:space="preserve"> </w:t>
      </w:r>
      <w:r>
        <w:rPr>
          <w:rFonts w:ascii="Arial" w:hAnsi="Arial" w:cs="Arial"/>
          <w:color w:val="373A3C"/>
        </w:rPr>
        <w:t>견해라고</w:t>
      </w:r>
      <w:r>
        <w:rPr>
          <w:rFonts w:ascii="Arial" w:hAnsi="Arial" w:cs="Arial"/>
          <w:color w:val="373A3C"/>
        </w:rPr>
        <w:t xml:space="preserve"> </w:t>
      </w:r>
      <w:r>
        <w:rPr>
          <w:rFonts w:ascii="Arial" w:hAnsi="Arial" w:cs="Arial"/>
          <w:color w:val="373A3C"/>
        </w:rPr>
        <w:t>비춰진다</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배치가</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심기를</w:t>
      </w:r>
      <w:r>
        <w:rPr>
          <w:rFonts w:ascii="Arial" w:hAnsi="Arial" w:cs="Arial"/>
          <w:color w:val="373A3C"/>
        </w:rPr>
        <w:t xml:space="preserve"> </w:t>
      </w:r>
      <w:r>
        <w:rPr>
          <w:rFonts w:ascii="Arial" w:hAnsi="Arial" w:cs="Arial"/>
          <w:color w:val="373A3C"/>
        </w:rPr>
        <w:t>건드릴</w:t>
      </w:r>
      <w:r>
        <w:rPr>
          <w:rFonts w:ascii="Arial" w:hAnsi="Arial" w:cs="Arial"/>
          <w:color w:val="373A3C"/>
        </w:rPr>
        <w:t xml:space="preserve"> </w:t>
      </w:r>
      <w:r>
        <w:rPr>
          <w:rFonts w:ascii="Arial" w:hAnsi="Arial" w:cs="Arial"/>
          <w:color w:val="373A3C"/>
        </w:rPr>
        <w:t>것이라고</w:t>
      </w:r>
      <w:r>
        <w:rPr>
          <w:rFonts w:ascii="Arial" w:hAnsi="Arial" w:cs="Arial"/>
          <w:color w:val="373A3C"/>
        </w:rPr>
        <w:t xml:space="preserve"> </w:t>
      </w:r>
      <w:r>
        <w:rPr>
          <w:rFonts w:ascii="Arial" w:hAnsi="Arial" w:cs="Arial"/>
          <w:color w:val="373A3C"/>
        </w:rPr>
        <w:t>주장하는</w:t>
      </w:r>
      <w:r>
        <w:rPr>
          <w:rFonts w:ascii="Arial" w:hAnsi="Arial" w:cs="Arial"/>
          <w:color w:val="373A3C"/>
        </w:rPr>
        <w:t xml:space="preserve"> </w:t>
      </w:r>
      <w:r>
        <w:rPr>
          <w:rFonts w:ascii="Arial" w:hAnsi="Arial" w:cs="Arial"/>
          <w:color w:val="373A3C"/>
        </w:rPr>
        <w:t>사람들은</w:t>
      </w:r>
      <w:r>
        <w:rPr>
          <w:rFonts w:ascii="Arial" w:hAnsi="Arial" w:cs="Arial"/>
          <w:color w:val="373A3C"/>
        </w:rPr>
        <w:t xml:space="preserve"> </w:t>
      </w:r>
      <w:r>
        <w:rPr>
          <w:rFonts w:ascii="Arial" w:hAnsi="Arial" w:cs="Arial"/>
          <w:color w:val="373A3C"/>
        </w:rPr>
        <w:t>우리나라를</w:t>
      </w:r>
      <w:r>
        <w:rPr>
          <w:rFonts w:ascii="Arial" w:hAnsi="Arial" w:cs="Arial"/>
          <w:color w:val="373A3C"/>
        </w:rPr>
        <w:t xml:space="preserve"> </w:t>
      </w:r>
      <w:r>
        <w:rPr>
          <w:rFonts w:ascii="Arial" w:hAnsi="Arial" w:cs="Arial"/>
          <w:color w:val="373A3C"/>
        </w:rPr>
        <w:t>아예</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속국으로</w:t>
      </w:r>
      <w:r>
        <w:rPr>
          <w:rFonts w:ascii="Arial" w:hAnsi="Arial" w:cs="Arial"/>
          <w:color w:val="373A3C"/>
        </w:rPr>
        <w:t xml:space="preserve"> </w:t>
      </w:r>
      <w:proofErr w:type="spellStart"/>
      <w:r>
        <w:rPr>
          <w:rFonts w:ascii="Arial" w:hAnsi="Arial" w:cs="Arial"/>
          <w:color w:val="373A3C"/>
        </w:rPr>
        <w:t>생각하는것으로</w:t>
      </w:r>
      <w:proofErr w:type="spellEnd"/>
      <w:r>
        <w:rPr>
          <w:rFonts w:ascii="Arial" w:hAnsi="Arial" w:cs="Arial"/>
          <w:color w:val="373A3C"/>
        </w:rPr>
        <w:t xml:space="preserve"> </w:t>
      </w:r>
      <w:r>
        <w:rPr>
          <w:rFonts w:ascii="Arial" w:hAnsi="Arial" w:cs="Arial"/>
          <w:color w:val="373A3C"/>
        </w:rPr>
        <w:t>보인다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반대측에서는</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협박에</w:t>
      </w:r>
      <w:r>
        <w:rPr>
          <w:rFonts w:ascii="Arial" w:hAnsi="Arial" w:cs="Arial"/>
          <w:color w:val="373A3C"/>
        </w:rPr>
        <w:t xml:space="preserve"> </w:t>
      </w:r>
      <w:r>
        <w:rPr>
          <w:rFonts w:ascii="Arial" w:hAnsi="Arial" w:cs="Arial"/>
          <w:color w:val="373A3C"/>
        </w:rPr>
        <w:t>굴하여</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배치하는</w:t>
      </w:r>
      <w:r>
        <w:rPr>
          <w:rFonts w:ascii="Arial" w:hAnsi="Arial" w:cs="Arial"/>
          <w:color w:val="373A3C"/>
        </w:rPr>
        <w:t xml:space="preserve"> </w:t>
      </w:r>
      <w:r>
        <w:rPr>
          <w:rFonts w:ascii="Arial" w:hAnsi="Arial" w:cs="Arial"/>
          <w:color w:val="373A3C"/>
        </w:rPr>
        <w:t>주제에</w:t>
      </w:r>
      <w:r>
        <w:rPr>
          <w:rFonts w:ascii="Arial" w:hAnsi="Arial" w:cs="Arial"/>
          <w:color w:val="373A3C"/>
        </w:rPr>
        <w:t xml:space="preserve"> </w:t>
      </w:r>
      <w:r>
        <w:rPr>
          <w:rFonts w:ascii="Arial" w:hAnsi="Arial" w:cs="Arial"/>
          <w:color w:val="373A3C"/>
        </w:rPr>
        <w:t>자주권을</w:t>
      </w:r>
      <w:r>
        <w:rPr>
          <w:rFonts w:ascii="Arial" w:hAnsi="Arial" w:cs="Arial"/>
          <w:color w:val="373A3C"/>
        </w:rPr>
        <w:t xml:space="preserve"> </w:t>
      </w:r>
      <w:proofErr w:type="spellStart"/>
      <w:r>
        <w:rPr>
          <w:rFonts w:ascii="Arial" w:hAnsi="Arial" w:cs="Arial"/>
          <w:color w:val="373A3C"/>
        </w:rPr>
        <w:t>주장하는게</w:t>
      </w:r>
      <w:proofErr w:type="spellEnd"/>
      <w:r>
        <w:rPr>
          <w:rFonts w:ascii="Arial" w:hAnsi="Arial" w:cs="Arial"/>
          <w:color w:val="373A3C"/>
        </w:rPr>
        <w:t xml:space="preserve"> </w:t>
      </w:r>
      <w:r>
        <w:rPr>
          <w:rFonts w:ascii="Arial" w:hAnsi="Arial" w:cs="Arial"/>
          <w:color w:val="373A3C"/>
        </w:rPr>
        <w:t>어이없다는</w:t>
      </w:r>
      <w:r>
        <w:rPr>
          <w:rFonts w:ascii="Arial" w:hAnsi="Arial" w:cs="Arial"/>
          <w:color w:val="373A3C"/>
        </w:rPr>
        <w:t xml:space="preserve"> </w:t>
      </w:r>
      <w:r>
        <w:rPr>
          <w:rFonts w:ascii="Arial" w:hAnsi="Arial" w:cs="Arial"/>
          <w:color w:val="373A3C"/>
        </w:rPr>
        <w:t>반응을</w:t>
      </w:r>
      <w:r>
        <w:rPr>
          <w:rFonts w:ascii="Arial" w:hAnsi="Arial" w:cs="Arial"/>
          <w:color w:val="373A3C"/>
        </w:rPr>
        <w:t xml:space="preserve"> </w:t>
      </w:r>
      <w:r>
        <w:rPr>
          <w:rFonts w:ascii="Arial" w:hAnsi="Arial" w:cs="Arial"/>
          <w:color w:val="373A3C"/>
        </w:rPr>
        <w:t>보이기도</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역사적인</w:t>
      </w:r>
      <w:r>
        <w:rPr>
          <w:rFonts w:ascii="Arial" w:hAnsi="Arial" w:cs="Arial"/>
          <w:color w:val="373A3C"/>
        </w:rPr>
        <w:t xml:space="preserve"> </w:t>
      </w:r>
      <w:r>
        <w:rPr>
          <w:rFonts w:ascii="Arial" w:hAnsi="Arial" w:cs="Arial"/>
          <w:color w:val="373A3C"/>
        </w:rPr>
        <w:t>적대국이며</w:t>
      </w:r>
      <w:r>
        <w:rPr>
          <w:rFonts w:ascii="Arial" w:hAnsi="Arial" w:cs="Arial"/>
          <w:color w:val="373A3C"/>
        </w:rPr>
        <w:t xml:space="preserve">, </w:t>
      </w:r>
      <w:r>
        <w:rPr>
          <w:rFonts w:ascii="Arial" w:hAnsi="Arial" w:cs="Arial"/>
          <w:color w:val="373A3C"/>
        </w:rPr>
        <w:t>미국은</w:t>
      </w:r>
      <w:r>
        <w:rPr>
          <w:rFonts w:ascii="Arial" w:hAnsi="Arial" w:cs="Arial"/>
          <w:color w:val="373A3C"/>
        </w:rPr>
        <w:t xml:space="preserve"> </w:t>
      </w:r>
      <w:r>
        <w:rPr>
          <w:rFonts w:ascii="Arial" w:hAnsi="Arial" w:cs="Arial"/>
          <w:color w:val="373A3C"/>
        </w:rPr>
        <w:t>제</w:t>
      </w:r>
      <w:r>
        <w:rPr>
          <w:rFonts w:ascii="Arial" w:hAnsi="Arial" w:cs="Arial"/>
          <w:color w:val="373A3C"/>
        </w:rPr>
        <w:t>1</w:t>
      </w:r>
      <w:r>
        <w:rPr>
          <w:rFonts w:ascii="Arial" w:hAnsi="Arial" w:cs="Arial"/>
          <w:color w:val="373A3C"/>
        </w:rPr>
        <w:t>의</w:t>
      </w:r>
      <w:r>
        <w:rPr>
          <w:rFonts w:ascii="Arial" w:hAnsi="Arial" w:cs="Arial"/>
          <w:color w:val="373A3C"/>
        </w:rPr>
        <w:t xml:space="preserve"> </w:t>
      </w:r>
      <w:r>
        <w:rPr>
          <w:rFonts w:ascii="Arial" w:hAnsi="Arial" w:cs="Arial"/>
          <w:color w:val="373A3C"/>
        </w:rPr>
        <w:t>동맹국이다</w:t>
      </w:r>
      <w:r>
        <w:rPr>
          <w:rFonts w:ascii="Arial" w:hAnsi="Arial" w:cs="Arial"/>
          <w:color w:val="373A3C"/>
        </w:rPr>
        <w:t xml:space="preserve">. </w:t>
      </w:r>
      <w:r>
        <w:rPr>
          <w:rFonts w:ascii="Arial" w:hAnsi="Arial" w:cs="Arial"/>
          <w:color w:val="373A3C"/>
        </w:rPr>
        <w:t>더군다나</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한국을</w:t>
      </w:r>
      <w:r>
        <w:rPr>
          <w:rFonts w:ascii="Arial" w:hAnsi="Arial" w:cs="Arial"/>
          <w:color w:val="373A3C"/>
        </w:rPr>
        <w:t xml:space="preserve"> </w:t>
      </w:r>
      <w:r>
        <w:rPr>
          <w:rFonts w:ascii="Arial" w:hAnsi="Arial" w:cs="Arial"/>
          <w:color w:val="373A3C"/>
        </w:rPr>
        <w:t>초대형</w:t>
      </w:r>
      <w:r>
        <w:rPr>
          <w:rFonts w:ascii="Arial" w:hAnsi="Arial" w:cs="Arial"/>
          <w:color w:val="373A3C"/>
        </w:rPr>
        <w:t xml:space="preserve"> </w:t>
      </w:r>
      <w:r>
        <w:rPr>
          <w:rFonts w:ascii="Arial" w:hAnsi="Arial" w:cs="Arial"/>
          <w:color w:val="373A3C"/>
        </w:rPr>
        <w:t>레이더로</w:t>
      </w:r>
      <w:r>
        <w:rPr>
          <w:rFonts w:ascii="Arial" w:hAnsi="Arial" w:cs="Arial"/>
          <w:color w:val="373A3C"/>
        </w:rPr>
        <w:t xml:space="preserve"> </w:t>
      </w:r>
      <w:r>
        <w:rPr>
          <w:rFonts w:ascii="Arial" w:hAnsi="Arial" w:cs="Arial"/>
          <w:color w:val="373A3C"/>
        </w:rPr>
        <w:t>감시하고</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한국을</w:t>
      </w:r>
      <w:r>
        <w:rPr>
          <w:rFonts w:ascii="Arial" w:hAnsi="Arial" w:cs="Arial"/>
          <w:color w:val="373A3C"/>
        </w:rPr>
        <w:t xml:space="preserve"> </w:t>
      </w:r>
      <w:r>
        <w:rPr>
          <w:rFonts w:ascii="Arial" w:hAnsi="Arial" w:cs="Arial"/>
          <w:color w:val="373A3C"/>
        </w:rPr>
        <w:t>타격할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proofErr w:type="spellStart"/>
      <w:r>
        <w:rPr>
          <w:rFonts w:ascii="Arial" w:hAnsi="Arial" w:cs="Arial"/>
          <w:color w:val="373A3C"/>
        </w:rPr>
        <w:t>수백대</w:t>
      </w:r>
      <w:proofErr w:type="spellEnd"/>
      <w:r>
        <w:rPr>
          <w:rFonts w:ascii="Arial" w:hAnsi="Arial" w:cs="Arial"/>
          <w:color w:val="373A3C"/>
        </w:rPr>
        <w:t xml:space="preserve"> </w:t>
      </w:r>
      <w:proofErr w:type="spellStart"/>
      <w:r>
        <w:rPr>
          <w:rFonts w:ascii="Arial" w:hAnsi="Arial" w:cs="Arial"/>
          <w:color w:val="373A3C"/>
        </w:rPr>
        <w:t>배치중이고</w:t>
      </w:r>
      <w:proofErr w:type="spellEnd"/>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및</w:t>
      </w:r>
      <w:r>
        <w:rPr>
          <w:rFonts w:ascii="Arial" w:hAnsi="Arial" w:cs="Arial"/>
          <w:color w:val="373A3C"/>
        </w:rPr>
        <w:t xml:space="preserve"> </w:t>
      </w:r>
      <w:r>
        <w:rPr>
          <w:rFonts w:ascii="Arial" w:hAnsi="Arial" w:cs="Arial"/>
          <w:color w:val="373A3C"/>
        </w:rPr>
        <w:t>핵개발에</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관여한</w:t>
      </w:r>
      <w:r>
        <w:rPr>
          <w:rFonts w:ascii="Arial" w:hAnsi="Arial" w:cs="Arial"/>
          <w:color w:val="373A3C"/>
        </w:rPr>
        <w:t xml:space="preserve"> </w:t>
      </w:r>
      <w:r>
        <w:rPr>
          <w:rFonts w:ascii="Arial" w:hAnsi="Arial" w:cs="Arial"/>
          <w:color w:val="373A3C"/>
        </w:rPr>
        <w:t>정황이</w:t>
      </w:r>
      <w:r>
        <w:rPr>
          <w:rFonts w:ascii="Arial" w:hAnsi="Arial" w:cs="Arial"/>
          <w:color w:val="373A3C"/>
        </w:rPr>
        <w:t xml:space="preserve"> </w:t>
      </w:r>
      <w:proofErr w:type="spellStart"/>
      <w:r>
        <w:rPr>
          <w:rFonts w:ascii="Arial" w:hAnsi="Arial" w:cs="Arial"/>
          <w:color w:val="373A3C"/>
        </w:rPr>
        <w:t>여러차례</w:t>
      </w:r>
      <w:proofErr w:type="spellEnd"/>
      <w:r>
        <w:rPr>
          <w:rFonts w:ascii="Arial" w:hAnsi="Arial" w:cs="Arial"/>
          <w:color w:val="373A3C"/>
        </w:rPr>
        <w:t xml:space="preserve"> </w:t>
      </w:r>
      <w:r>
        <w:rPr>
          <w:rFonts w:ascii="Arial" w:hAnsi="Arial" w:cs="Arial"/>
          <w:color w:val="373A3C"/>
        </w:rPr>
        <w:t>포착되었다</w:t>
      </w:r>
      <w:r>
        <w:rPr>
          <w:rFonts w:ascii="Arial" w:hAnsi="Arial" w:cs="Arial"/>
          <w:color w:val="373A3C"/>
        </w:rPr>
        <w:t xml:space="preserve">. </w:t>
      </w:r>
      <w:r>
        <w:rPr>
          <w:rFonts w:ascii="Arial" w:hAnsi="Arial" w:cs="Arial"/>
          <w:color w:val="373A3C"/>
        </w:rPr>
        <w:t>동맹국에서</w:t>
      </w:r>
      <w:r>
        <w:rPr>
          <w:rFonts w:ascii="Arial" w:hAnsi="Arial" w:cs="Arial"/>
          <w:color w:val="373A3C"/>
        </w:rPr>
        <w:t xml:space="preserve"> </w:t>
      </w:r>
      <w:r>
        <w:rPr>
          <w:rFonts w:ascii="Arial" w:hAnsi="Arial" w:cs="Arial"/>
          <w:color w:val="373A3C"/>
        </w:rPr>
        <w:t>무기의</w:t>
      </w:r>
      <w:r>
        <w:rPr>
          <w:rFonts w:ascii="Arial" w:hAnsi="Arial" w:cs="Arial"/>
          <w:color w:val="373A3C"/>
        </w:rPr>
        <w:t xml:space="preserve"> </w:t>
      </w:r>
      <w:r>
        <w:rPr>
          <w:rFonts w:ascii="Arial" w:hAnsi="Arial" w:cs="Arial"/>
          <w:color w:val="373A3C"/>
        </w:rPr>
        <w:t>배치를</w:t>
      </w:r>
      <w:r>
        <w:rPr>
          <w:rStyle w:val="apple-converted-space"/>
          <w:rFonts w:ascii="Arial" w:hAnsi="Arial" w:cs="Arial"/>
          <w:color w:val="373A3C"/>
        </w:rPr>
        <w:t> </w:t>
      </w:r>
      <w:r>
        <w:rPr>
          <w:rStyle w:val="a9"/>
          <w:rFonts w:ascii="Arial" w:hAnsi="Arial" w:cs="Arial"/>
          <w:color w:val="373A3C"/>
        </w:rPr>
        <w:t>권유</w:t>
      </w:r>
      <w:r>
        <w:rPr>
          <w:rFonts w:ascii="Arial" w:hAnsi="Arial" w:cs="Arial"/>
          <w:color w:val="373A3C"/>
        </w:rPr>
        <w:t>하는</w:t>
      </w:r>
      <w:r>
        <w:rPr>
          <w:rFonts w:ascii="Arial" w:hAnsi="Arial" w:cs="Arial"/>
          <w:color w:val="373A3C"/>
        </w:rPr>
        <w:t xml:space="preserve"> </w:t>
      </w:r>
      <w:r>
        <w:rPr>
          <w:rFonts w:ascii="Arial" w:hAnsi="Arial" w:cs="Arial"/>
          <w:color w:val="373A3C"/>
        </w:rPr>
        <w:t>것과</w:t>
      </w:r>
      <w:hyperlink r:id="rId55" w:anchor="fn-3" w:tooltip="압력을 넣긴 하였다고 하더라도, 미국은 중국과 같이 사드를 배치하지 않으면 교역을 끊겠다고 협박하지는 않는다" w:history="1">
        <w:r>
          <w:rPr>
            <w:rStyle w:val="a3"/>
            <w:rFonts w:ascii="Arial" w:hAnsi="Arial" w:cs="Arial"/>
            <w:color w:val="0275D8"/>
            <w:sz w:val="19"/>
            <w:szCs w:val="19"/>
            <w:vertAlign w:val="superscript"/>
          </w:rPr>
          <w:t>[3]</w:t>
        </w:r>
      </w:hyperlink>
      <w:r>
        <w:rPr>
          <w:rStyle w:val="apple-converted-space"/>
          <w:rFonts w:ascii="Arial" w:hAnsi="Arial" w:cs="Arial"/>
          <w:color w:val="373A3C"/>
        </w:rPr>
        <w:t> </w:t>
      </w:r>
      <w:r>
        <w:rPr>
          <w:rFonts w:ascii="Arial" w:hAnsi="Arial" w:cs="Arial"/>
          <w:color w:val="373A3C"/>
        </w:rPr>
        <w:t>이미</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총부리를</w:t>
      </w:r>
      <w:r>
        <w:rPr>
          <w:rFonts w:ascii="Arial" w:hAnsi="Arial" w:cs="Arial"/>
          <w:color w:val="373A3C"/>
        </w:rPr>
        <w:t xml:space="preserve"> </w:t>
      </w:r>
      <w:r>
        <w:rPr>
          <w:rFonts w:ascii="Arial" w:hAnsi="Arial" w:cs="Arial"/>
          <w:color w:val="373A3C"/>
        </w:rPr>
        <w:t>겨누고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적대국이</w:t>
      </w:r>
      <w:r>
        <w:rPr>
          <w:rFonts w:ascii="Arial" w:hAnsi="Arial" w:cs="Arial"/>
          <w:color w:val="373A3C"/>
        </w:rPr>
        <w:t xml:space="preserve"> </w:t>
      </w:r>
      <w:r>
        <w:rPr>
          <w:rFonts w:ascii="Arial" w:hAnsi="Arial" w:cs="Arial"/>
          <w:color w:val="373A3C"/>
        </w:rPr>
        <w:t>무기를</w:t>
      </w:r>
      <w:r>
        <w:rPr>
          <w:rFonts w:ascii="Arial" w:hAnsi="Arial" w:cs="Arial"/>
          <w:color w:val="373A3C"/>
        </w:rPr>
        <w:t xml:space="preserve"> </w:t>
      </w:r>
      <w:r>
        <w:rPr>
          <w:rFonts w:ascii="Arial" w:hAnsi="Arial" w:cs="Arial"/>
          <w:color w:val="373A3C"/>
        </w:rPr>
        <w:t>배치하지</w:t>
      </w:r>
      <w:r>
        <w:rPr>
          <w:rFonts w:ascii="Arial" w:hAnsi="Arial" w:cs="Arial"/>
          <w:color w:val="373A3C"/>
        </w:rPr>
        <w:t xml:space="preserve"> </w:t>
      </w:r>
      <w:r>
        <w:rPr>
          <w:rFonts w:ascii="Arial" w:hAnsi="Arial" w:cs="Arial"/>
          <w:color w:val="373A3C"/>
        </w:rPr>
        <w:t>말라고</w:t>
      </w:r>
      <w:r>
        <w:rPr>
          <w:rStyle w:val="apple-converted-space"/>
          <w:rFonts w:ascii="Arial" w:hAnsi="Arial" w:cs="Arial"/>
          <w:color w:val="373A3C"/>
        </w:rPr>
        <w:t> </w:t>
      </w:r>
      <w:r>
        <w:rPr>
          <w:rStyle w:val="a9"/>
          <w:rFonts w:ascii="Arial" w:hAnsi="Arial" w:cs="Arial"/>
          <w:color w:val="373A3C"/>
        </w:rPr>
        <w:t>협박</w:t>
      </w:r>
      <w:r>
        <w:rPr>
          <w:rFonts w:ascii="Arial" w:hAnsi="Arial" w:cs="Arial"/>
          <w:color w:val="373A3C"/>
        </w:rPr>
        <w:t>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동등한</w:t>
      </w:r>
      <w:r>
        <w:rPr>
          <w:rFonts w:ascii="Arial" w:hAnsi="Arial" w:cs="Arial"/>
          <w:color w:val="373A3C"/>
        </w:rPr>
        <w:t xml:space="preserve"> </w:t>
      </w:r>
      <w:r>
        <w:rPr>
          <w:rFonts w:ascii="Arial" w:hAnsi="Arial" w:cs="Arial"/>
          <w:color w:val="373A3C"/>
        </w:rPr>
        <w:t>개념인지</w:t>
      </w:r>
      <w:r>
        <w:rPr>
          <w:rFonts w:ascii="Arial" w:hAnsi="Arial" w:cs="Arial"/>
          <w:color w:val="373A3C"/>
        </w:rPr>
        <w:t xml:space="preserve"> </w:t>
      </w:r>
      <w:r>
        <w:rPr>
          <w:rFonts w:ascii="Arial" w:hAnsi="Arial" w:cs="Arial"/>
          <w:color w:val="373A3C"/>
        </w:rPr>
        <w:t>재고해야</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필요가</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r>
      <w:r>
        <w:rPr>
          <w:rFonts w:ascii="Arial" w:hAnsi="Arial" w:cs="Arial"/>
          <w:color w:val="373A3C"/>
        </w:rPr>
        <w:br/>
      </w:r>
      <w:r>
        <w:rPr>
          <w:rStyle w:val="a9"/>
          <w:rFonts w:ascii="Arial" w:hAnsi="Arial" w:cs="Arial"/>
          <w:color w:val="373A3C"/>
        </w:rPr>
        <w:t>도대체</w:t>
      </w:r>
      <w:r>
        <w:rPr>
          <w:rStyle w:val="a9"/>
          <w:rFonts w:ascii="Arial" w:hAnsi="Arial" w:cs="Arial"/>
          <w:color w:val="373A3C"/>
        </w:rPr>
        <w:t xml:space="preserve"> </w:t>
      </w:r>
      <w:r>
        <w:rPr>
          <w:rStyle w:val="a9"/>
          <w:rFonts w:ascii="Arial" w:hAnsi="Arial" w:cs="Arial"/>
          <w:color w:val="373A3C"/>
        </w:rPr>
        <w:t>왜</w:t>
      </w:r>
      <w:r>
        <w:rPr>
          <w:rStyle w:val="a9"/>
          <w:rFonts w:ascii="Arial" w:hAnsi="Arial" w:cs="Arial"/>
          <w:color w:val="373A3C"/>
        </w:rPr>
        <w:t xml:space="preserve"> </w:t>
      </w:r>
      <w:r>
        <w:rPr>
          <w:rStyle w:val="a9"/>
          <w:rFonts w:ascii="Arial" w:hAnsi="Arial" w:cs="Arial"/>
          <w:color w:val="373A3C"/>
        </w:rPr>
        <w:t>자주독립국인</w:t>
      </w:r>
      <w:r>
        <w:rPr>
          <w:rStyle w:val="a9"/>
          <w:rFonts w:ascii="Arial" w:hAnsi="Arial" w:cs="Arial"/>
          <w:color w:val="373A3C"/>
        </w:rPr>
        <w:t xml:space="preserve"> </w:t>
      </w:r>
      <w:r>
        <w:rPr>
          <w:rStyle w:val="a9"/>
          <w:rFonts w:ascii="Arial" w:hAnsi="Arial" w:cs="Arial"/>
          <w:color w:val="373A3C"/>
        </w:rPr>
        <w:t>우리나라가</w:t>
      </w:r>
      <w:r>
        <w:rPr>
          <w:rStyle w:val="a9"/>
          <w:rFonts w:ascii="Arial" w:hAnsi="Arial" w:cs="Arial"/>
          <w:color w:val="373A3C"/>
        </w:rPr>
        <w:t xml:space="preserve"> </w:t>
      </w:r>
      <w:r>
        <w:rPr>
          <w:rStyle w:val="a9"/>
          <w:rFonts w:ascii="Arial" w:hAnsi="Arial" w:cs="Arial"/>
          <w:color w:val="373A3C"/>
        </w:rPr>
        <w:t>방어무기를</w:t>
      </w:r>
      <w:r>
        <w:rPr>
          <w:rStyle w:val="a9"/>
          <w:rFonts w:ascii="Arial" w:hAnsi="Arial" w:cs="Arial"/>
          <w:color w:val="373A3C"/>
        </w:rPr>
        <w:t xml:space="preserve"> </w:t>
      </w:r>
      <w:r>
        <w:rPr>
          <w:rStyle w:val="a9"/>
          <w:rFonts w:ascii="Arial" w:hAnsi="Arial" w:cs="Arial"/>
          <w:color w:val="373A3C"/>
        </w:rPr>
        <w:t>도입하는데</w:t>
      </w:r>
      <w:r>
        <w:rPr>
          <w:rStyle w:val="a9"/>
          <w:rFonts w:ascii="Arial" w:hAnsi="Arial" w:cs="Arial"/>
          <w:color w:val="373A3C"/>
        </w:rPr>
        <w:t xml:space="preserve"> </w:t>
      </w:r>
      <w:r>
        <w:rPr>
          <w:rStyle w:val="a9"/>
          <w:rFonts w:ascii="Arial" w:hAnsi="Arial" w:cs="Arial"/>
          <w:color w:val="373A3C"/>
        </w:rPr>
        <w:t>가상</w:t>
      </w:r>
      <w:r>
        <w:rPr>
          <w:rStyle w:val="a9"/>
          <w:rFonts w:ascii="Arial" w:hAnsi="Arial" w:cs="Arial"/>
          <w:color w:val="373A3C"/>
        </w:rPr>
        <w:t xml:space="preserve"> </w:t>
      </w:r>
      <w:r>
        <w:rPr>
          <w:rStyle w:val="a9"/>
          <w:rFonts w:ascii="Arial" w:hAnsi="Arial" w:cs="Arial"/>
          <w:color w:val="373A3C"/>
        </w:rPr>
        <w:t>적국인</w:t>
      </w:r>
      <w:r>
        <w:rPr>
          <w:rStyle w:val="a9"/>
          <w:rFonts w:ascii="Arial" w:hAnsi="Arial" w:cs="Arial"/>
          <w:color w:val="373A3C"/>
        </w:rPr>
        <w:t xml:space="preserve"> </w:t>
      </w:r>
      <w:r>
        <w:rPr>
          <w:rStyle w:val="a9"/>
          <w:rFonts w:ascii="Arial" w:hAnsi="Arial" w:cs="Arial"/>
          <w:color w:val="373A3C"/>
        </w:rPr>
        <w:t>중국의</w:t>
      </w:r>
      <w:r>
        <w:rPr>
          <w:rStyle w:val="a9"/>
          <w:rFonts w:ascii="Arial" w:hAnsi="Arial" w:cs="Arial"/>
          <w:color w:val="373A3C"/>
        </w:rPr>
        <w:t xml:space="preserve"> </w:t>
      </w:r>
      <w:r>
        <w:rPr>
          <w:rStyle w:val="a9"/>
          <w:rFonts w:ascii="Arial" w:hAnsi="Arial" w:cs="Arial"/>
          <w:color w:val="373A3C"/>
        </w:rPr>
        <w:t>눈치를</w:t>
      </w:r>
      <w:r>
        <w:rPr>
          <w:rStyle w:val="a9"/>
          <w:rFonts w:ascii="Arial" w:hAnsi="Arial" w:cs="Arial"/>
          <w:color w:val="373A3C"/>
        </w:rPr>
        <w:t xml:space="preserve"> </w:t>
      </w:r>
      <w:r>
        <w:rPr>
          <w:rStyle w:val="a9"/>
          <w:rFonts w:ascii="Arial" w:hAnsi="Arial" w:cs="Arial"/>
          <w:color w:val="373A3C"/>
        </w:rPr>
        <w:t>봐야</w:t>
      </w:r>
      <w:r>
        <w:rPr>
          <w:rStyle w:val="a9"/>
          <w:rFonts w:ascii="Arial" w:hAnsi="Arial" w:cs="Arial"/>
          <w:color w:val="373A3C"/>
        </w:rPr>
        <w:t xml:space="preserve"> </w:t>
      </w:r>
      <w:r>
        <w:rPr>
          <w:rStyle w:val="a9"/>
          <w:rFonts w:ascii="Arial" w:hAnsi="Arial" w:cs="Arial"/>
          <w:color w:val="373A3C"/>
        </w:rPr>
        <w:t>하는가</w:t>
      </w:r>
      <w:r>
        <w:rPr>
          <w:rStyle w:val="a9"/>
          <w:rFonts w:ascii="Arial" w:hAnsi="Arial" w:cs="Arial"/>
          <w:color w:val="373A3C"/>
        </w:rPr>
        <w:t xml:space="preserve">? </w:t>
      </w:r>
      <w:r>
        <w:rPr>
          <w:rStyle w:val="a9"/>
          <w:rFonts w:ascii="Arial" w:hAnsi="Arial" w:cs="Arial"/>
          <w:color w:val="373A3C"/>
        </w:rPr>
        <w:t>안전성이나</w:t>
      </w:r>
      <w:r>
        <w:rPr>
          <w:rStyle w:val="a9"/>
          <w:rFonts w:ascii="Arial" w:hAnsi="Arial" w:cs="Arial"/>
          <w:color w:val="373A3C"/>
        </w:rPr>
        <w:t xml:space="preserve"> </w:t>
      </w:r>
      <w:r>
        <w:rPr>
          <w:rStyle w:val="a9"/>
          <w:rFonts w:ascii="Arial" w:hAnsi="Arial" w:cs="Arial"/>
          <w:color w:val="373A3C"/>
        </w:rPr>
        <w:t>신뢰성</w:t>
      </w:r>
      <w:r>
        <w:rPr>
          <w:rStyle w:val="a9"/>
          <w:rFonts w:ascii="Arial" w:hAnsi="Arial" w:cs="Arial"/>
          <w:color w:val="373A3C"/>
        </w:rPr>
        <w:t xml:space="preserve"> </w:t>
      </w:r>
      <w:r>
        <w:rPr>
          <w:rStyle w:val="a9"/>
          <w:rFonts w:ascii="Arial" w:hAnsi="Arial" w:cs="Arial"/>
          <w:color w:val="373A3C"/>
        </w:rPr>
        <w:t>문제가</w:t>
      </w:r>
      <w:r>
        <w:rPr>
          <w:rStyle w:val="a9"/>
          <w:rFonts w:ascii="Arial" w:hAnsi="Arial" w:cs="Arial"/>
          <w:color w:val="373A3C"/>
        </w:rPr>
        <w:t xml:space="preserve"> </w:t>
      </w:r>
      <w:r>
        <w:rPr>
          <w:rStyle w:val="a9"/>
          <w:rFonts w:ascii="Arial" w:hAnsi="Arial" w:cs="Arial"/>
          <w:color w:val="373A3C"/>
        </w:rPr>
        <w:t>아닌</w:t>
      </w:r>
      <w:r>
        <w:rPr>
          <w:rStyle w:val="a9"/>
          <w:rFonts w:ascii="Arial" w:hAnsi="Arial" w:cs="Arial"/>
          <w:color w:val="373A3C"/>
        </w:rPr>
        <w:t xml:space="preserve"> </w:t>
      </w:r>
      <w:proofErr w:type="spellStart"/>
      <w:r>
        <w:rPr>
          <w:rStyle w:val="a9"/>
          <w:rFonts w:ascii="Arial" w:hAnsi="Arial" w:cs="Arial"/>
          <w:color w:val="373A3C"/>
        </w:rPr>
        <w:t>다른이유로</w:t>
      </w:r>
      <w:proofErr w:type="spellEnd"/>
      <w:r>
        <w:rPr>
          <w:rStyle w:val="a9"/>
          <w:rFonts w:ascii="Arial" w:hAnsi="Arial" w:cs="Arial"/>
          <w:color w:val="373A3C"/>
        </w:rPr>
        <w:t xml:space="preserve"> </w:t>
      </w:r>
      <w:proofErr w:type="spellStart"/>
      <w:r>
        <w:rPr>
          <w:rStyle w:val="a9"/>
          <w:rFonts w:ascii="Arial" w:hAnsi="Arial" w:cs="Arial"/>
          <w:color w:val="373A3C"/>
        </w:rPr>
        <w:t>사드를</w:t>
      </w:r>
      <w:proofErr w:type="spellEnd"/>
      <w:r>
        <w:rPr>
          <w:rStyle w:val="a9"/>
          <w:rFonts w:ascii="Arial" w:hAnsi="Arial" w:cs="Arial"/>
          <w:color w:val="373A3C"/>
        </w:rPr>
        <w:t xml:space="preserve"> </w:t>
      </w:r>
      <w:r>
        <w:rPr>
          <w:rStyle w:val="a9"/>
          <w:rFonts w:ascii="Arial" w:hAnsi="Arial" w:cs="Arial"/>
          <w:color w:val="373A3C"/>
        </w:rPr>
        <w:t>반대하는</w:t>
      </w:r>
      <w:r>
        <w:rPr>
          <w:rStyle w:val="a9"/>
          <w:rFonts w:ascii="Arial" w:hAnsi="Arial" w:cs="Arial"/>
          <w:color w:val="373A3C"/>
        </w:rPr>
        <w:t xml:space="preserve"> </w:t>
      </w:r>
      <w:r>
        <w:rPr>
          <w:rStyle w:val="a9"/>
          <w:rFonts w:ascii="Arial" w:hAnsi="Arial" w:cs="Arial"/>
          <w:color w:val="373A3C"/>
        </w:rPr>
        <w:t>사람들은</w:t>
      </w:r>
      <w:r>
        <w:rPr>
          <w:rStyle w:val="a9"/>
          <w:rFonts w:ascii="Arial" w:hAnsi="Arial" w:cs="Arial"/>
          <w:color w:val="373A3C"/>
        </w:rPr>
        <w:t xml:space="preserve"> </w:t>
      </w:r>
      <w:r>
        <w:rPr>
          <w:rStyle w:val="a9"/>
          <w:rFonts w:ascii="Arial" w:hAnsi="Arial" w:cs="Arial"/>
          <w:color w:val="373A3C"/>
        </w:rPr>
        <w:t>북한이</w:t>
      </w:r>
      <w:r>
        <w:rPr>
          <w:rStyle w:val="a9"/>
          <w:rFonts w:ascii="Arial" w:hAnsi="Arial" w:cs="Arial"/>
          <w:color w:val="373A3C"/>
        </w:rPr>
        <w:t xml:space="preserve"> </w:t>
      </w:r>
      <w:r>
        <w:rPr>
          <w:rStyle w:val="a9"/>
          <w:rFonts w:ascii="Arial" w:hAnsi="Arial" w:cs="Arial"/>
          <w:color w:val="373A3C"/>
        </w:rPr>
        <w:t>한국을</w:t>
      </w:r>
      <w:r>
        <w:rPr>
          <w:rStyle w:val="a9"/>
          <w:rFonts w:ascii="Arial" w:hAnsi="Arial" w:cs="Arial"/>
          <w:color w:val="373A3C"/>
        </w:rPr>
        <w:t xml:space="preserve"> </w:t>
      </w:r>
      <w:r>
        <w:rPr>
          <w:rStyle w:val="a9"/>
          <w:rFonts w:ascii="Arial" w:hAnsi="Arial" w:cs="Arial"/>
          <w:color w:val="373A3C"/>
        </w:rPr>
        <w:t>공격하는걸</w:t>
      </w:r>
      <w:r>
        <w:rPr>
          <w:rStyle w:val="a9"/>
          <w:rFonts w:ascii="Arial" w:hAnsi="Arial" w:cs="Arial"/>
          <w:color w:val="373A3C"/>
        </w:rPr>
        <w:t xml:space="preserve"> </w:t>
      </w:r>
      <w:proofErr w:type="spellStart"/>
      <w:r>
        <w:rPr>
          <w:rStyle w:val="a9"/>
          <w:rFonts w:ascii="Arial" w:hAnsi="Arial" w:cs="Arial"/>
          <w:color w:val="373A3C"/>
        </w:rPr>
        <w:t>방어하는게</w:t>
      </w:r>
      <w:proofErr w:type="spellEnd"/>
      <w:r>
        <w:rPr>
          <w:rStyle w:val="a9"/>
          <w:rFonts w:ascii="Arial" w:hAnsi="Arial" w:cs="Arial"/>
          <w:color w:val="373A3C"/>
        </w:rPr>
        <w:t xml:space="preserve"> </w:t>
      </w:r>
      <w:r>
        <w:rPr>
          <w:rStyle w:val="a9"/>
          <w:rFonts w:ascii="Arial" w:hAnsi="Arial" w:cs="Arial"/>
          <w:color w:val="373A3C"/>
        </w:rPr>
        <w:t>아니꼬운</w:t>
      </w:r>
      <w:r>
        <w:rPr>
          <w:rStyle w:val="a9"/>
          <w:rFonts w:ascii="Arial" w:hAnsi="Arial" w:cs="Arial"/>
          <w:color w:val="373A3C"/>
        </w:rPr>
        <w:t xml:space="preserve"> </w:t>
      </w:r>
      <w:proofErr w:type="spellStart"/>
      <w:r>
        <w:rPr>
          <w:rStyle w:val="a9"/>
          <w:rFonts w:ascii="Arial" w:hAnsi="Arial" w:cs="Arial"/>
          <w:color w:val="373A3C"/>
        </w:rPr>
        <w:t>종북세력</w:t>
      </w:r>
      <w:proofErr w:type="spellEnd"/>
      <w:r>
        <w:rPr>
          <w:rStyle w:val="a9"/>
          <w:rFonts w:ascii="Arial" w:hAnsi="Arial" w:cs="Arial"/>
          <w:color w:val="373A3C"/>
        </w:rPr>
        <w:t xml:space="preserve"> </w:t>
      </w:r>
      <w:r>
        <w:rPr>
          <w:rStyle w:val="a9"/>
          <w:rFonts w:ascii="Arial" w:hAnsi="Arial" w:cs="Arial"/>
          <w:color w:val="373A3C"/>
        </w:rPr>
        <w:t>이던가</w:t>
      </w:r>
      <w:r>
        <w:rPr>
          <w:rStyle w:val="a9"/>
          <w:rFonts w:ascii="Arial" w:hAnsi="Arial" w:cs="Arial"/>
          <w:color w:val="373A3C"/>
        </w:rPr>
        <w:t xml:space="preserve"> </w:t>
      </w:r>
      <w:r>
        <w:rPr>
          <w:rStyle w:val="a9"/>
          <w:rFonts w:ascii="Arial" w:hAnsi="Arial" w:cs="Arial"/>
          <w:color w:val="373A3C"/>
        </w:rPr>
        <w:t>반미주의라서</w:t>
      </w:r>
      <w:r>
        <w:rPr>
          <w:rStyle w:val="a9"/>
          <w:rFonts w:ascii="Arial" w:hAnsi="Arial" w:cs="Arial"/>
          <w:color w:val="373A3C"/>
        </w:rPr>
        <w:t xml:space="preserve"> </w:t>
      </w:r>
      <w:r>
        <w:rPr>
          <w:rStyle w:val="a9"/>
          <w:rFonts w:ascii="Arial" w:hAnsi="Arial" w:cs="Arial"/>
          <w:color w:val="373A3C"/>
        </w:rPr>
        <w:t>미제는</w:t>
      </w:r>
      <w:r>
        <w:rPr>
          <w:rStyle w:val="a9"/>
          <w:rFonts w:ascii="Arial" w:hAnsi="Arial" w:cs="Arial"/>
          <w:color w:val="373A3C"/>
        </w:rPr>
        <w:t xml:space="preserve"> </w:t>
      </w:r>
      <w:r>
        <w:rPr>
          <w:rStyle w:val="a9"/>
          <w:rFonts w:ascii="Arial" w:hAnsi="Arial" w:cs="Arial"/>
          <w:color w:val="373A3C"/>
        </w:rPr>
        <w:t>무조건</w:t>
      </w:r>
      <w:r>
        <w:rPr>
          <w:rStyle w:val="a9"/>
          <w:rFonts w:ascii="Arial" w:hAnsi="Arial" w:cs="Arial"/>
          <w:color w:val="373A3C"/>
        </w:rPr>
        <w:t xml:space="preserve"> </w:t>
      </w:r>
      <w:proofErr w:type="spellStart"/>
      <w:r>
        <w:rPr>
          <w:rStyle w:val="a9"/>
          <w:rFonts w:ascii="Arial" w:hAnsi="Arial" w:cs="Arial"/>
          <w:color w:val="373A3C"/>
        </w:rPr>
        <w:t>안된다</w:t>
      </w:r>
      <w:proofErr w:type="spellEnd"/>
      <w:r>
        <w:rPr>
          <w:rStyle w:val="a9"/>
          <w:rFonts w:ascii="Arial" w:hAnsi="Arial" w:cs="Arial"/>
          <w:color w:val="373A3C"/>
        </w:rPr>
        <w:t xml:space="preserve"> </w:t>
      </w:r>
      <w:r>
        <w:rPr>
          <w:rStyle w:val="a9"/>
          <w:rFonts w:ascii="Arial" w:hAnsi="Arial" w:cs="Arial"/>
          <w:color w:val="373A3C"/>
        </w:rPr>
        <w:t>사상이던가</w:t>
      </w:r>
      <w:r>
        <w:rPr>
          <w:rStyle w:val="a9"/>
          <w:rFonts w:ascii="Arial" w:hAnsi="Arial" w:cs="Arial"/>
          <w:color w:val="373A3C"/>
        </w:rPr>
        <w:t xml:space="preserve"> </w:t>
      </w:r>
      <w:r>
        <w:rPr>
          <w:rStyle w:val="a9"/>
          <w:rFonts w:ascii="Arial" w:hAnsi="Arial" w:cs="Arial"/>
          <w:color w:val="373A3C"/>
        </w:rPr>
        <w:t>중국이</w:t>
      </w:r>
      <w:r>
        <w:rPr>
          <w:rStyle w:val="a9"/>
          <w:rFonts w:ascii="Arial" w:hAnsi="Arial" w:cs="Arial"/>
          <w:color w:val="373A3C"/>
        </w:rPr>
        <w:t xml:space="preserve"> </w:t>
      </w:r>
      <w:r>
        <w:rPr>
          <w:rStyle w:val="a9"/>
          <w:rFonts w:ascii="Arial" w:hAnsi="Arial" w:cs="Arial"/>
          <w:color w:val="373A3C"/>
        </w:rPr>
        <w:t>한국에게</w:t>
      </w:r>
      <w:r>
        <w:rPr>
          <w:rStyle w:val="a9"/>
          <w:rFonts w:ascii="Arial" w:hAnsi="Arial" w:cs="Arial"/>
          <w:color w:val="373A3C"/>
        </w:rPr>
        <w:t xml:space="preserve"> </w:t>
      </w:r>
      <w:r>
        <w:rPr>
          <w:rStyle w:val="a9"/>
          <w:rFonts w:ascii="Arial" w:hAnsi="Arial" w:cs="Arial"/>
          <w:color w:val="373A3C"/>
        </w:rPr>
        <w:t>사실상</w:t>
      </w:r>
      <w:r>
        <w:rPr>
          <w:rStyle w:val="a9"/>
          <w:rFonts w:ascii="Arial" w:hAnsi="Arial" w:cs="Arial"/>
          <w:color w:val="373A3C"/>
        </w:rPr>
        <w:t xml:space="preserve"> </w:t>
      </w:r>
      <w:r>
        <w:rPr>
          <w:rStyle w:val="a9"/>
          <w:rFonts w:ascii="Arial" w:hAnsi="Arial" w:cs="Arial"/>
          <w:color w:val="373A3C"/>
        </w:rPr>
        <w:t>내정간섭을</w:t>
      </w:r>
      <w:r>
        <w:rPr>
          <w:rStyle w:val="a9"/>
          <w:rFonts w:ascii="Arial" w:hAnsi="Arial" w:cs="Arial"/>
          <w:color w:val="373A3C"/>
        </w:rPr>
        <w:t xml:space="preserve"> </w:t>
      </w:r>
      <w:r>
        <w:rPr>
          <w:rStyle w:val="a9"/>
          <w:rFonts w:ascii="Arial" w:hAnsi="Arial" w:cs="Arial"/>
          <w:color w:val="373A3C"/>
        </w:rPr>
        <w:t>하는걸</w:t>
      </w:r>
      <w:r>
        <w:rPr>
          <w:rStyle w:val="a9"/>
          <w:rFonts w:ascii="Arial" w:hAnsi="Arial" w:cs="Arial"/>
          <w:color w:val="373A3C"/>
        </w:rPr>
        <w:t xml:space="preserve"> </w:t>
      </w:r>
      <w:r>
        <w:rPr>
          <w:rStyle w:val="a9"/>
          <w:rFonts w:ascii="Arial" w:hAnsi="Arial" w:cs="Arial"/>
          <w:color w:val="373A3C"/>
        </w:rPr>
        <w:t>그냥</w:t>
      </w:r>
      <w:r>
        <w:rPr>
          <w:rStyle w:val="a9"/>
          <w:rFonts w:ascii="Arial" w:hAnsi="Arial" w:cs="Arial"/>
          <w:color w:val="373A3C"/>
        </w:rPr>
        <w:t xml:space="preserve"> </w:t>
      </w:r>
      <w:r>
        <w:rPr>
          <w:rStyle w:val="a9"/>
          <w:rFonts w:ascii="Arial" w:hAnsi="Arial" w:cs="Arial"/>
          <w:color w:val="373A3C"/>
        </w:rPr>
        <w:t>둬도</w:t>
      </w:r>
      <w:r>
        <w:rPr>
          <w:rStyle w:val="a9"/>
          <w:rFonts w:ascii="Arial" w:hAnsi="Arial" w:cs="Arial"/>
          <w:color w:val="373A3C"/>
        </w:rPr>
        <w:t xml:space="preserve"> </w:t>
      </w:r>
      <w:r>
        <w:rPr>
          <w:rStyle w:val="a9"/>
          <w:rFonts w:ascii="Arial" w:hAnsi="Arial" w:cs="Arial"/>
          <w:color w:val="373A3C"/>
        </w:rPr>
        <w:t>된다고</w:t>
      </w:r>
      <w:r>
        <w:rPr>
          <w:rStyle w:val="a9"/>
          <w:rFonts w:ascii="Arial" w:hAnsi="Arial" w:cs="Arial"/>
          <w:color w:val="373A3C"/>
        </w:rPr>
        <w:t xml:space="preserve"> </w:t>
      </w:r>
      <w:r>
        <w:rPr>
          <w:rStyle w:val="a9"/>
          <w:rFonts w:ascii="Arial" w:hAnsi="Arial" w:cs="Arial"/>
          <w:color w:val="373A3C"/>
        </w:rPr>
        <w:t>생각한다고</w:t>
      </w:r>
      <w:r>
        <w:rPr>
          <w:rStyle w:val="a9"/>
          <w:rFonts w:ascii="Arial" w:hAnsi="Arial" w:cs="Arial"/>
          <w:color w:val="373A3C"/>
        </w:rPr>
        <w:t xml:space="preserve"> </w:t>
      </w:r>
      <w:r>
        <w:rPr>
          <w:rStyle w:val="a9"/>
          <w:rFonts w:ascii="Arial" w:hAnsi="Arial" w:cs="Arial"/>
          <w:color w:val="373A3C"/>
        </w:rPr>
        <w:t>볼</w:t>
      </w:r>
      <w:r>
        <w:rPr>
          <w:rStyle w:val="a9"/>
          <w:rFonts w:ascii="Arial" w:hAnsi="Arial" w:cs="Arial"/>
          <w:color w:val="373A3C"/>
        </w:rPr>
        <w:t xml:space="preserve"> </w:t>
      </w:r>
      <w:r>
        <w:rPr>
          <w:rStyle w:val="a9"/>
          <w:rFonts w:ascii="Arial" w:hAnsi="Arial" w:cs="Arial"/>
          <w:color w:val="373A3C"/>
        </w:rPr>
        <w:t>수</w:t>
      </w:r>
      <w:r>
        <w:rPr>
          <w:rStyle w:val="a9"/>
          <w:rFonts w:ascii="Arial" w:hAnsi="Arial" w:cs="Arial"/>
          <w:color w:val="373A3C"/>
        </w:rPr>
        <w:t xml:space="preserve"> </w:t>
      </w:r>
      <w:r>
        <w:rPr>
          <w:rStyle w:val="a9"/>
          <w:rFonts w:ascii="Arial" w:hAnsi="Arial" w:cs="Arial"/>
          <w:color w:val="373A3C"/>
        </w:rPr>
        <w:t>밖에</w:t>
      </w:r>
      <w:r>
        <w:rPr>
          <w:rStyle w:val="a9"/>
          <w:rFonts w:ascii="Arial" w:hAnsi="Arial" w:cs="Arial"/>
          <w:color w:val="373A3C"/>
        </w:rPr>
        <w:t xml:space="preserve"> </w:t>
      </w:r>
      <w:r>
        <w:rPr>
          <w:rStyle w:val="a9"/>
          <w:rFonts w:ascii="Arial" w:hAnsi="Arial" w:cs="Arial"/>
          <w:color w:val="373A3C"/>
        </w:rPr>
        <w:t>없다</w:t>
      </w:r>
      <w:r>
        <w:rPr>
          <w:rStyle w:val="a9"/>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56" w:anchor="toc" w:history="1">
        <w:r w:rsidR="002B0B10">
          <w:rPr>
            <w:rStyle w:val="a3"/>
            <w:rFonts w:ascii="Arial" w:hAnsi="Arial" w:cs="Arial"/>
            <w:color w:val="0275D8"/>
            <w:sz w:val="38"/>
            <w:szCs w:val="38"/>
          </w:rPr>
          <w:t>2.2.</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북한의</w:t>
      </w:r>
      <w:r w:rsidR="002B0B10">
        <w:rPr>
          <w:rFonts w:ascii="Arial" w:hAnsi="Arial" w:cs="Arial"/>
          <w:color w:val="373A3C"/>
          <w:sz w:val="38"/>
          <w:szCs w:val="38"/>
        </w:rPr>
        <w:t xml:space="preserve"> </w:t>
      </w:r>
      <w:r w:rsidR="002B0B10">
        <w:rPr>
          <w:rFonts w:ascii="Arial" w:hAnsi="Arial" w:cs="Arial"/>
          <w:color w:val="373A3C"/>
          <w:sz w:val="38"/>
          <w:szCs w:val="38"/>
        </w:rPr>
        <w:t>미사일</w:t>
      </w:r>
      <w:r w:rsidR="002B0B10">
        <w:rPr>
          <w:rFonts w:ascii="Arial" w:hAnsi="Arial" w:cs="Arial"/>
          <w:color w:val="373A3C"/>
          <w:sz w:val="38"/>
          <w:szCs w:val="38"/>
        </w:rPr>
        <w:t xml:space="preserve"> </w:t>
      </w:r>
      <w:r w:rsidR="002B0B10">
        <w:rPr>
          <w:rFonts w:ascii="Arial" w:hAnsi="Arial" w:cs="Arial"/>
          <w:color w:val="373A3C"/>
          <w:sz w:val="38"/>
          <w:szCs w:val="38"/>
        </w:rPr>
        <w:t>시험과</w:t>
      </w:r>
      <w:r w:rsidR="002B0B10">
        <w:rPr>
          <w:rFonts w:ascii="Arial" w:hAnsi="Arial" w:cs="Arial"/>
          <w:color w:val="373A3C"/>
          <w:sz w:val="38"/>
          <w:szCs w:val="38"/>
        </w:rPr>
        <w:t xml:space="preserve"> </w:t>
      </w:r>
      <w:r w:rsidR="002B0B10">
        <w:rPr>
          <w:rFonts w:ascii="Arial" w:hAnsi="Arial" w:cs="Arial"/>
          <w:color w:val="373A3C"/>
          <w:sz w:val="38"/>
          <w:szCs w:val="38"/>
        </w:rPr>
        <w:t>핵실험에</w:t>
      </w:r>
      <w:r w:rsidR="002B0B10">
        <w:rPr>
          <w:rFonts w:ascii="Arial" w:hAnsi="Arial" w:cs="Arial"/>
          <w:color w:val="373A3C"/>
          <w:sz w:val="38"/>
          <w:szCs w:val="38"/>
        </w:rPr>
        <w:t xml:space="preserve"> </w:t>
      </w:r>
      <w:r w:rsidR="002B0B10">
        <w:rPr>
          <w:rFonts w:ascii="Arial" w:hAnsi="Arial" w:cs="Arial"/>
          <w:color w:val="373A3C"/>
          <w:sz w:val="38"/>
          <w:szCs w:val="38"/>
        </w:rPr>
        <w:t>대한</w:t>
      </w:r>
      <w:r w:rsidR="002B0B10">
        <w:rPr>
          <w:rFonts w:ascii="Arial" w:hAnsi="Arial" w:cs="Arial"/>
          <w:color w:val="373A3C"/>
          <w:sz w:val="38"/>
          <w:szCs w:val="38"/>
        </w:rPr>
        <w:t xml:space="preserve"> </w:t>
      </w:r>
      <w:r w:rsidR="002B0B10">
        <w:rPr>
          <w:rFonts w:ascii="Arial" w:hAnsi="Arial" w:cs="Arial"/>
          <w:color w:val="373A3C"/>
          <w:sz w:val="38"/>
          <w:szCs w:val="38"/>
        </w:rPr>
        <w:t>방비</w:t>
      </w:r>
      <w:hyperlink r:id="rId57"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t>가장</w:t>
      </w:r>
      <w:r>
        <w:rPr>
          <w:rFonts w:ascii="Arial" w:hAnsi="Arial" w:cs="Arial"/>
          <w:color w:val="373A3C"/>
        </w:rPr>
        <w:t xml:space="preserve"> </w:t>
      </w:r>
      <w:r>
        <w:rPr>
          <w:rFonts w:ascii="Arial" w:hAnsi="Arial" w:cs="Arial"/>
          <w:color w:val="373A3C"/>
        </w:rPr>
        <w:t>효과적인</w:t>
      </w:r>
      <w:r>
        <w:rPr>
          <w:rFonts w:ascii="Arial" w:hAnsi="Arial" w:cs="Arial"/>
          <w:color w:val="373A3C"/>
        </w:rPr>
        <w:t xml:space="preserve"> </w:t>
      </w:r>
      <w:r>
        <w:rPr>
          <w:rFonts w:ascii="Arial" w:hAnsi="Arial" w:cs="Arial"/>
          <w:color w:val="373A3C"/>
        </w:rPr>
        <w:t>해결책은</w:t>
      </w:r>
      <w:r>
        <w:rPr>
          <w:rFonts w:ascii="Arial" w:hAnsi="Arial" w:cs="Arial"/>
          <w:color w:val="373A3C"/>
        </w:rPr>
        <w:t xml:space="preserve"> </w:t>
      </w:r>
      <w:r>
        <w:rPr>
          <w:rFonts w:ascii="Arial" w:hAnsi="Arial" w:cs="Arial"/>
          <w:color w:val="373A3C"/>
        </w:rPr>
        <w:t>핵이</w:t>
      </w:r>
      <w:r>
        <w:rPr>
          <w:rFonts w:ascii="Arial" w:hAnsi="Arial" w:cs="Arial"/>
          <w:color w:val="373A3C"/>
        </w:rPr>
        <w:t xml:space="preserve"> </w:t>
      </w:r>
      <w:r>
        <w:rPr>
          <w:rFonts w:ascii="Arial" w:hAnsi="Arial" w:cs="Arial"/>
          <w:color w:val="373A3C"/>
        </w:rPr>
        <w:t>유효한</w:t>
      </w:r>
      <w:r>
        <w:rPr>
          <w:rFonts w:ascii="Arial" w:hAnsi="Arial" w:cs="Arial"/>
          <w:color w:val="373A3C"/>
        </w:rPr>
        <w:t xml:space="preserve"> </w:t>
      </w:r>
      <w:r>
        <w:rPr>
          <w:rFonts w:ascii="Arial" w:hAnsi="Arial" w:cs="Arial"/>
          <w:color w:val="373A3C"/>
        </w:rPr>
        <w:t>전술적</w:t>
      </w:r>
      <w:r>
        <w:rPr>
          <w:rFonts w:ascii="Arial" w:hAnsi="Arial" w:cs="Arial"/>
          <w:color w:val="373A3C"/>
        </w:rPr>
        <w:t xml:space="preserve"> </w:t>
      </w:r>
      <w:r>
        <w:rPr>
          <w:rFonts w:ascii="Arial" w:hAnsi="Arial" w:cs="Arial"/>
          <w:color w:val="373A3C"/>
        </w:rPr>
        <w:t>가치를</w:t>
      </w:r>
      <w:r>
        <w:rPr>
          <w:rFonts w:ascii="Arial" w:hAnsi="Arial" w:cs="Arial"/>
          <w:color w:val="373A3C"/>
        </w:rPr>
        <w:t xml:space="preserve"> </w:t>
      </w:r>
      <w:r>
        <w:rPr>
          <w:rFonts w:ascii="Arial" w:hAnsi="Arial" w:cs="Arial"/>
          <w:color w:val="373A3C"/>
        </w:rPr>
        <w:t>지니기</w:t>
      </w:r>
      <w:r>
        <w:rPr>
          <w:rFonts w:ascii="Arial" w:hAnsi="Arial" w:cs="Arial"/>
          <w:color w:val="373A3C"/>
        </w:rPr>
        <w:t xml:space="preserve"> </w:t>
      </w:r>
      <w:r>
        <w:rPr>
          <w:rFonts w:ascii="Arial" w:hAnsi="Arial" w:cs="Arial"/>
          <w:color w:val="373A3C"/>
        </w:rPr>
        <w:t>전에</w:t>
      </w:r>
      <w:r>
        <w:rPr>
          <w:rFonts w:ascii="Arial" w:hAnsi="Arial" w:cs="Arial"/>
          <w:color w:val="373A3C"/>
        </w:rPr>
        <w:t xml:space="preserve"> </w:t>
      </w:r>
      <w:proofErr w:type="spellStart"/>
      <w:r>
        <w:rPr>
          <w:rFonts w:ascii="Arial" w:hAnsi="Arial" w:cs="Arial"/>
          <w:color w:val="373A3C"/>
        </w:rPr>
        <w:t>선제공격하여</w:t>
      </w:r>
      <w:proofErr w:type="spellEnd"/>
      <w:r>
        <w:rPr>
          <w:rFonts w:ascii="Arial" w:hAnsi="Arial" w:cs="Arial"/>
          <w:color w:val="373A3C"/>
        </w:rPr>
        <w:t xml:space="preserve"> </w:t>
      </w:r>
      <w:r>
        <w:rPr>
          <w:rFonts w:ascii="Arial" w:hAnsi="Arial" w:cs="Arial"/>
          <w:color w:val="373A3C"/>
        </w:rPr>
        <w:t>파괴하는</w:t>
      </w:r>
      <w:r>
        <w:rPr>
          <w:rFonts w:ascii="Arial" w:hAnsi="Arial" w:cs="Arial"/>
          <w:color w:val="373A3C"/>
        </w:rPr>
        <w:t xml:space="preserve"> </w:t>
      </w:r>
      <w:r>
        <w:rPr>
          <w:rFonts w:ascii="Arial" w:hAnsi="Arial" w:cs="Arial"/>
          <w:color w:val="373A3C"/>
        </w:rPr>
        <w:t>것이나</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현실적으로</w:t>
      </w:r>
      <w:r>
        <w:rPr>
          <w:rFonts w:ascii="Arial" w:hAnsi="Arial" w:cs="Arial"/>
          <w:color w:val="373A3C"/>
        </w:rPr>
        <w:t xml:space="preserve"> </w:t>
      </w:r>
      <w:r>
        <w:rPr>
          <w:rFonts w:ascii="Arial" w:hAnsi="Arial" w:cs="Arial"/>
          <w:color w:val="373A3C"/>
        </w:rPr>
        <w:t>어렵기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차선책으로</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발사에</w:t>
      </w:r>
      <w:r>
        <w:rPr>
          <w:rFonts w:ascii="Arial" w:hAnsi="Arial" w:cs="Arial"/>
          <w:color w:val="373A3C"/>
        </w:rPr>
        <w:t xml:space="preserve"> </w:t>
      </w:r>
      <w:r>
        <w:rPr>
          <w:rFonts w:ascii="Arial" w:hAnsi="Arial" w:cs="Arial"/>
          <w:color w:val="373A3C"/>
        </w:rPr>
        <w:t>대비하여</w:t>
      </w:r>
      <w:r>
        <w:rPr>
          <w:rFonts w:ascii="Arial" w:hAnsi="Arial" w:cs="Arial"/>
          <w:color w:val="373A3C"/>
        </w:rPr>
        <w:t xml:space="preserve"> </w:t>
      </w:r>
      <w:r>
        <w:rPr>
          <w:rFonts w:ascii="Arial" w:hAnsi="Arial" w:cs="Arial"/>
          <w:color w:val="373A3C"/>
        </w:rPr>
        <w:t>방비를</w:t>
      </w:r>
      <w:r>
        <w:rPr>
          <w:rFonts w:ascii="Arial" w:hAnsi="Arial" w:cs="Arial"/>
          <w:color w:val="373A3C"/>
        </w:rPr>
        <w:t xml:space="preserve"> </w:t>
      </w:r>
      <w:r>
        <w:rPr>
          <w:rFonts w:ascii="Arial" w:hAnsi="Arial" w:cs="Arial"/>
          <w:color w:val="373A3C"/>
        </w:rPr>
        <w:t>튼튼히</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현재의</w:t>
      </w:r>
      <w:r>
        <w:rPr>
          <w:rFonts w:ascii="Arial" w:hAnsi="Arial" w:cs="Arial"/>
          <w:color w:val="373A3C"/>
        </w:rPr>
        <w:t xml:space="preserve"> </w:t>
      </w:r>
      <w:r>
        <w:rPr>
          <w:rFonts w:ascii="Arial" w:hAnsi="Arial" w:cs="Arial"/>
          <w:color w:val="373A3C"/>
        </w:rPr>
        <w:t>최선의</w:t>
      </w:r>
      <w:r>
        <w:rPr>
          <w:rFonts w:ascii="Arial" w:hAnsi="Arial" w:cs="Arial"/>
          <w:color w:val="373A3C"/>
        </w:rPr>
        <w:t xml:space="preserve"> </w:t>
      </w:r>
      <w:r>
        <w:rPr>
          <w:rFonts w:ascii="Arial" w:hAnsi="Arial" w:cs="Arial"/>
          <w:color w:val="373A3C"/>
        </w:rPr>
        <w:t>방안이다</w:t>
      </w:r>
      <w:r>
        <w:rPr>
          <w:rFonts w:ascii="Arial" w:hAnsi="Arial" w:cs="Arial"/>
          <w:color w:val="373A3C"/>
        </w:rPr>
        <w:t xml:space="preserve">. </w:t>
      </w:r>
      <w:r>
        <w:rPr>
          <w:rFonts w:ascii="Arial" w:hAnsi="Arial" w:cs="Arial"/>
          <w:color w:val="373A3C"/>
        </w:rPr>
        <w:t>방비가</w:t>
      </w:r>
      <w:r>
        <w:rPr>
          <w:rFonts w:ascii="Arial" w:hAnsi="Arial" w:cs="Arial"/>
          <w:color w:val="373A3C"/>
        </w:rPr>
        <w:t xml:space="preserve"> </w:t>
      </w:r>
      <w:r>
        <w:rPr>
          <w:rFonts w:ascii="Arial" w:hAnsi="Arial" w:cs="Arial"/>
          <w:color w:val="373A3C"/>
        </w:rPr>
        <w:t>불충분할</w:t>
      </w:r>
      <w:r>
        <w:rPr>
          <w:rFonts w:ascii="Arial" w:hAnsi="Arial" w:cs="Arial"/>
          <w:color w:val="373A3C"/>
        </w:rPr>
        <w:t xml:space="preserve"> </w:t>
      </w:r>
      <w:r>
        <w:rPr>
          <w:rFonts w:ascii="Arial" w:hAnsi="Arial" w:cs="Arial"/>
          <w:color w:val="373A3C"/>
        </w:rPr>
        <w:t>시</w:t>
      </w:r>
      <w:r>
        <w:rPr>
          <w:rFonts w:ascii="Arial" w:hAnsi="Arial" w:cs="Arial"/>
          <w:color w:val="373A3C"/>
        </w:rPr>
        <w:t xml:space="preserve"> </w:t>
      </w:r>
      <w:r>
        <w:rPr>
          <w:rFonts w:ascii="Arial" w:hAnsi="Arial" w:cs="Arial"/>
          <w:color w:val="373A3C"/>
        </w:rPr>
        <w:t>추후</w:t>
      </w:r>
      <w:r>
        <w:rPr>
          <w:rFonts w:ascii="Arial" w:hAnsi="Arial" w:cs="Arial"/>
          <w:color w:val="373A3C"/>
        </w:rPr>
        <w:t xml:space="preserve"> </w:t>
      </w:r>
      <w:r>
        <w:rPr>
          <w:rFonts w:ascii="Arial" w:hAnsi="Arial" w:cs="Arial"/>
          <w:color w:val="373A3C"/>
        </w:rPr>
        <w:t>핵을</w:t>
      </w:r>
      <w:r>
        <w:rPr>
          <w:rFonts w:ascii="Arial" w:hAnsi="Arial" w:cs="Arial"/>
          <w:color w:val="373A3C"/>
        </w:rPr>
        <w:t xml:space="preserve"> </w:t>
      </w:r>
      <w:r>
        <w:rPr>
          <w:rFonts w:ascii="Arial" w:hAnsi="Arial" w:cs="Arial"/>
          <w:color w:val="373A3C"/>
        </w:rPr>
        <w:t>이용한</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lastRenderedPageBreak/>
        <w:t>협박으로</w:t>
      </w:r>
      <w:r>
        <w:rPr>
          <w:rFonts w:ascii="Arial" w:hAnsi="Arial" w:cs="Arial"/>
          <w:color w:val="373A3C"/>
        </w:rPr>
        <w:t xml:space="preserve"> </w:t>
      </w:r>
      <w:r>
        <w:rPr>
          <w:rFonts w:ascii="Arial" w:hAnsi="Arial" w:cs="Arial"/>
          <w:color w:val="373A3C"/>
        </w:rPr>
        <w:t>인해</w:t>
      </w:r>
      <w:r>
        <w:rPr>
          <w:rFonts w:ascii="Arial" w:hAnsi="Arial" w:cs="Arial"/>
          <w:color w:val="373A3C"/>
        </w:rPr>
        <w:t xml:space="preserve"> </w:t>
      </w:r>
      <w:r>
        <w:rPr>
          <w:rFonts w:ascii="Arial" w:hAnsi="Arial" w:cs="Arial"/>
          <w:color w:val="373A3C"/>
        </w:rPr>
        <w:t>협상테이블에서</w:t>
      </w:r>
      <w:r>
        <w:rPr>
          <w:rFonts w:ascii="Arial" w:hAnsi="Arial" w:cs="Arial"/>
          <w:color w:val="373A3C"/>
        </w:rPr>
        <w:t xml:space="preserve"> </w:t>
      </w:r>
      <w:r>
        <w:rPr>
          <w:rFonts w:ascii="Arial" w:hAnsi="Arial" w:cs="Arial"/>
          <w:color w:val="373A3C"/>
        </w:rPr>
        <w:t>불리한</w:t>
      </w:r>
      <w:r>
        <w:rPr>
          <w:rFonts w:ascii="Arial" w:hAnsi="Arial" w:cs="Arial"/>
          <w:color w:val="373A3C"/>
        </w:rPr>
        <w:t xml:space="preserve"> </w:t>
      </w:r>
      <w:r>
        <w:rPr>
          <w:rFonts w:ascii="Arial" w:hAnsi="Arial" w:cs="Arial"/>
          <w:color w:val="373A3C"/>
        </w:rPr>
        <w:t>위치에</w:t>
      </w:r>
      <w:r>
        <w:rPr>
          <w:rFonts w:ascii="Arial" w:hAnsi="Arial" w:cs="Arial"/>
          <w:color w:val="373A3C"/>
        </w:rPr>
        <w:t xml:space="preserve"> </w:t>
      </w:r>
      <w:r>
        <w:rPr>
          <w:rFonts w:ascii="Arial" w:hAnsi="Arial" w:cs="Arial"/>
          <w:color w:val="373A3C"/>
        </w:rPr>
        <w:t>서게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혹자는</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핵을</w:t>
      </w:r>
      <w:r>
        <w:rPr>
          <w:rFonts w:ascii="Arial" w:hAnsi="Arial" w:cs="Arial"/>
          <w:color w:val="373A3C"/>
        </w:rPr>
        <w:t xml:space="preserve"> </w:t>
      </w:r>
      <w:r>
        <w:rPr>
          <w:rFonts w:ascii="Arial" w:hAnsi="Arial" w:cs="Arial"/>
          <w:color w:val="373A3C"/>
        </w:rPr>
        <w:t>개발만</w:t>
      </w:r>
      <w:r>
        <w:rPr>
          <w:rFonts w:ascii="Arial" w:hAnsi="Arial" w:cs="Arial"/>
          <w:color w:val="373A3C"/>
        </w:rPr>
        <w:t xml:space="preserve"> </w:t>
      </w:r>
      <w:r>
        <w:rPr>
          <w:rFonts w:ascii="Arial" w:hAnsi="Arial" w:cs="Arial"/>
          <w:color w:val="373A3C"/>
        </w:rPr>
        <w:t>하여</w:t>
      </w:r>
      <w:r>
        <w:rPr>
          <w:rFonts w:ascii="Arial" w:hAnsi="Arial" w:cs="Arial"/>
          <w:color w:val="373A3C"/>
        </w:rPr>
        <w:t xml:space="preserve"> </w:t>
      </w:r>
      <w:r>
        <w:rPr>
          <w:rFonts w:ascii="Arial" w:hAnsi="Arial" w:cs="Arial"/>
          <w:color w:val="373A3C"/>
        </w:rPr>
        <w:t>협상의</w:t>
      </w:r>
      <w:r>
        <w:rPr>
          <w:rFonts w:ascii="Arial" w:hAnsi="Arial" w:cs="Arial"/>
          <w:color w:val="373A3C"/>
        </w:rPr>
        <w:t xml:space="preserve"> </w:t>
      </w:r>
      <w:r>
        <w:rPr>
          <w:rFonts w:ascii="Arial" w:hAnsi="Arial" w:cs="Arial"/>
          <w:color w:val="373A3C"/>
        </w:rPr>
        <w:t>도구로</w:t>
      </w:r>
      <w:r>
        <w:rPr>
          <w:rFonts w:ascii="Arial" w:hAnsi="Arial" w:cs="Arial"/>
          <w:color w:val="373A3C"/>
        </w:rPr>
        <w:t xml:space="preserve"> </w:t>
      </w:r>
      <w:r>
        <w:rPr>
          <w:rFonts w:ascii="Arial" w:hAnsi="Arial" w:cs="Arial"/>
          <w:color w:val="373A3C"/>
        </w:rPr>
        <w:t>쓸</w:t>
      </w:r>
      <w:r>
        <w:rPr>
          <w:rFonts w:ascii="Arial" w:hAnsi="Arial" w:cs="Arial"/>
          <w:color w:val="373A3C"/>
        </w:rPr>
        <w:t xml:space="preserve"> </w:t>
      </w:r>
      <w:r>
        <w:rPr>
          <w:rFonts w:ascii="Arial" w:hAnsi="Arial" w:cs="Arial"/>
          <w:color w:val="373A3C"/>
        </w:rPr>
        <w:t>뿐</w:t>
      </w:r>
      <w:r>
        <w:rPr>
          <w:rFonts w:ascii="Arial" w:hAnsi="Arial" w:cs="Arial"/>
          <w:color w:val="373A3C"/>
        </w:rPr>
        <w:t xml:space="preserve"> </w:t>
      </w:r>
      <w:r>
        <w:rPr>
          <w:rFonts w:ascii="Arial" w:hAnsi="Arial" w:cs="Arial"/>
          <w:color w:val="373A3C"/>
        </w:rPr>
        <w:t>발사할</w:t>
      </w:r>
      <w:r>
        <w:rPr>
          <w:rFonts w:ascii="Arial" w:hAnsi="Arial" w:cs="Arial"/>
          <w:color w:val="373A3C"/>
        </w:rPr>
        <w:t xml:space="preserve"> </w:t>
      </w:r>
      <w:r>
        <w:rPr>
          <w:rFonts w:ascii="Arial" w:hAnsi="Arial" w:cs="Arial"/>
          <w:color w:val="373A3C"/>
        </w:rPr>
        <w:t>리가</w:t>
      </w:r>
      <w:r>
        <w:rPr>
          <w:rFonts w:ascii="Arial" w:hAnsi="Arial" w:cs="Arial"/>
          <w:color w:val="373A3C"/>
        </w:rPr>
        <w:t xml:space="preserve"> </w:t>
      </w:r>
      <w:r>
        <w:rPr>
          <w:rFonts w:ascii="Arial" w:hAnsi="Arial" w:cs="Arial"/>
          <w:color w:val="373A3C"/>
        </w:rPr>
        <w:t>없다고</w:t>
      </w:r>
      <w:r>
        <w:rPr>
          <w:rFonts w:ascii="Arial" w:hAnsi="Arial" w:cs="Arial"/>
          <w:color w:val="373A3C"/>
        </w:rPr>
        <w:t xml:space="preserve"> </w:t>
      </w:r>
      <w:r>
        <w:rPr>
          <w:rFonts w:ascii="Arial" w:hAnsi="Arial" w:cs="Arial"/>
          <w:color w:val="373A3C"/>
        </w:rPr>
        <w:t>할지도</w:t>
      </w:r>
      <w:r>
        <w:rPr>
          <w:rFonts w:ascii="Arial" w:hAnsi="Arial" w:cs="Arial"/>
          <w:color w:val="373A3C"/>
        </w:rPr>
        <w:t xml:space="preserve"> </w:t>
      </w:r>
      <w:proofErr w:type="spellStart"/>
      <w:r>
        <w:rPr>
          <w:rFonts w:ascii="Arial" w:hAnsi="Arial" w:cs="Arial"/>
          <w:color w:val="373A3C"/>
        </w:rPr>
        <w:t>모른나</w:t>
      </w:r>
      <w:proofErr w:type="spellEnd"/>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애초에</w:t>
      </w:r>
      <w:r>
        <w:rPr>
          <w:rFonts w:ascii="Arial" w:hAnsi="Arial" w:cs="Arial"/>
          <w:color w:val="373A3C"/>
        </w:rPr>
        <w:t xml:space="preserve"> </w:t>
      </w:r>
      <w:r>
        <w:rPr>
          <w:rFonts w:ascii="Arial" w:hAnsi="Arial" w:cs="Arial"/>
          <w:color w:val="373A3C"/>
        </w:rPr>
        <w:t>제대로</w:t>
      </w:r>
      <w:r>
        <w:rPr>
          <w:rFonts w:ascii="Arial" w:hAnsi="Arial" w:cs="Arial"/>
          <w:color w:val="373A3C"/>
        </w:rPr>
        <w:t xml:space="preserve"> </w:t>
      </w:r>
      <w:r>
        <w:rPr>
          <w:rFonts w:ascii="Arial" w:hAnsi="Arial" w:cs="Arial"/>
          <w:color w:val="373A3C"/>
        </w:rPr>
        <w:t>된</w:t>
      </w:r>
      <w:r>
        <w:rPr>
          <w:rFonts w:ascii="Arial" w:hAnsi="Arial" w:cs="Arial"/>
          <w:color w:val="373A3C"/>
        </w:rPr>
        <w:t xml:space="preserve"> </w:t>
      </w:r>
      <w:r>
        <w:rPr>
          <w:rFonts w:ascii="Arial" w:hAnsi="Arial" w:cs="Arial"/>
          <w:color w:val="373A3C"/>
        </w:rPr>
        <w:t>국가가</w:t>
      </w:r>
      <w:r>
        <w:rPr>
          <w:rFonts w:ascii="Arial" w:hAnsi="Arial" w:cs="Arial"/>
          <w:color w:val="373A3C"/>
        </w:rPr>
        <w:t xml:space="preserve"> </w:t>
      </w:r>
      <w:r>
        <w:rPr>
          <w:rFonts w:ascii="Arial" w:hAnsi="Arial" w:cs="Arial"/>
          <w:color w:val="373A3C"/>
        </w:rPr>
        <w:t>아니며</w:t>
      </w:r>
      <w:r>
        <w:rPr>
          <w:rFonts w:ascii="Arial" w:hAnsi="Arial" w:cs="Arial"/>
          <w:color w:val="373A3C"/>
        </w:rPr>
        <w:t>, 2016</w:t>
      </w:r>
      <w:r>
        <w:rPr>
          <w:rFonts w:ascii="Arial" w:hAnsi="Arial" w:cs="Arial"/>
          <w:color w:val="373A3C"/>
        </w:rPr>
        <w:t>년</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급속도로</w:t>
      </w:r>
      <w:r>
        <w:rPr>
          <w:rFonts w:ascii="Arial" w:hAnsi="Arial" w:cs="Arial"/>
          <w:color w:val="373A3C"/>
        </w:rPr>
        <w:t xml:space="preserve"> </w:t>
      </w:r>
      <w:proofErr w:type="spellStart"/>
      <w:r>
        <w:rPr>
          <w:rFonts w:ascii="Arial" w:hAnsi="Arial" w:cs="Arial"/>
          <w:color w:val="373A3C"/>
        </w:rPr>
        <w:t>쇠퇴중이기</w:t>
      </w:r>
      <w:proofErr w:type="spellEnd"/>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궁지에</w:t>
      </w:r>
      <w:r>
        <w:rPr>
          <w:rFonts w:ascii="Arial" w:hAnsi="Arial" w:cs="Arial"/>
          <w:color w:val="373A3C"/>
        </w:rPr>
        <w:t xml:space="preserve"> </w:t>
      </w:r>
      <w:r>
        <w:rPr>
          <w:rFonts w:ascii="Arial" w:hAnsi="Arial" w:cs="Arial"/>
          <w:color w:val="373A3C"/>
        </w:rPr>
        <w:t>몰리면</w:t>
      </w:r>
      <w:r>
        <w:rPr>
          <w:rFonts w:ascii="Arial" w:hAnsi="Arial" w:cs="Arial"/>
          <w:color w:val="373A3C"/>
        </w:rPr>
        <w:t xml:space="preserve"> </w:t>
      </w:r>
      <w:r>
        <w:rPr>
          <w:rFonts w:ascii="Arial" w:hAnsi="Arial" w:cs="Arial"/>
          <w:color w:val="373A3C"/>
        </w:rPr>
        <w:t>무슨</w:t>
      </w:r>
      <w:r>
        <w:rPr>
          <w:rFonts w:ascii="Arial" w:hAnsi="Arial" w:cs="Arial"/>
          <w:color w:val="373A3C"/>
        </w:rPr>
        <w:t xml:space="preserve"> </w:t>
      </w:r>
      <w:r>
        <w:rPr>
          <w:rFonts w:ascii="Arial" w:hAnsi="Arial" w:cs="Arial"/>
          <w:color w:val="373A3C"/>
        </w:rPr>
        <w:t>짓을</w:t>
      </w:r>
      <w:r>
        <w:rPr>
          <w:rFonts w:ascii="Arial" w:hAnsi="Arial" w:cs="Arial"/>
          <w:color w:val="373A3C"/>
        </w:rPr>
        <w:t xml:space="preserve"> </w:t>
      </w:r>
      <w:r>
        <w:rPr>
          <w:rFonts w:ascii="Arial" w:hAnsi="Arial" w:cs="Arial"/>
          <w:color w:val="373A3C"/>
        </w:rPr>
        <w:t>할지</w:t>
      </w:r>
      <w:r>
        <w:rPr>
          <w:rFonts w:ascii="Arial" w:hAnsi="Arial" w:cs="Arial"/>
          <w:color w:val="373A3C"/>
        </w:rPr>
        <w:t xml:space="preserve"> </w:t>
      </w:r>
      <w:r>
        <w:rPr>
          <w:rFonts w:ascii="Arial" w:hAnsi="Arial" w:cs="Arial"/>
          <w:color w:val="373A3C"/>
        </w:rPr>
        <w:t>모르는</w:t>
      </w:r>
      <w:r>
        <w:rPr>
          <w:rFonts w:ascii="Arial" w:hAnsi="Arial" w:cs="Arial"/>
          <w:color w:val="373A3C"/>
        </w:rPr>
        <w:t xml:space="preserve"> </w:t>
      </w:r>
      <w:r>
        <w:rPr>
          <w:rFonts w:ascii="Arial" w:hAnsi="Arial" w:cs="Arial"/>
          <w:color w:val="373A3C"/>
        </w:rPr>
        <w:t>위험세력이다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r>
        <w:rPr>
          <w:rFonts w:ascii="Arial" w:hAnsi="Arial" w:cs="Arial"/>
          <w:color w:val="373A3C"/>
        </w:rPr>
        <w:t>어떤</w:t>
      </w:r>
      <w:r>
        <w:rPr>
          <w:rFonts w:ascii="Arial" w:hAnsi="Arial" w:cs="Arial"/>
          <w:color w:val="373A3C"/>
        </w:rPr>
        <w:t xml:space="preserve"> </w:t>
      </w:r>
      <w:r>
        <w:rPr>
          <w:rFonts w:ascii="Arial" w:hAnsi="Arial" w:cs="Arial"/>
          <w:color w:val="373A3C"/>
        </w:rPr>
        <w:t>이들은</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도입하지</w:t>
      </w:r>
      <w:r>
        <w:rPr>
          <w:rFonts w:ascii="Arial" w:hAnsi="Arial" w:cs="Arial"/>
          <w:color w:val="373A3C"/>
        </w:rPr>
        <w:t xml:space="preserve"> </w:t>
      </w:r>
      <w:r>
        <w:rPr>
          <w:rFonts w:ascii="Arial" w:hAnsi="Arial" w:cs="Arial"/>
          <w:color w:val="373A3C"/>
        </w:rPr>
        <w:t>않고</w:t>
      </w:r>
      <w:r>
        <w:rPr>
          <w:rFonts w:ascii="Arial" w:hAnsi="Arial" w:cs="Arial"/>
          <w:color w:val="373A3C"/>
        </w:rPr>
        <w:t xml:space="preserve"> </w:t>
      </w:r>
      <w:r>
        <w:rPr>
          <w:rFonts w:ascii="Arial" w:hAnsi="Arial" w:cs="Arial"/>
          <w:color w:val="373A3C"/>
        </w:rPr>
        <w:t>온건한</w:t>
      </w:r>
      <w:r>
        <w:rPr>
          <w:rFonts w:ascii="Arial" w:hAnsi="Arial" w:cs="Arial"/>
          <w:color w:val="373A3C"/>
        </w:rPr>
        <w:t xml:space="preserve"> </w:t>
      </w:r>
      <w:r>
        <w:rPr>
          <w:rFonts w:ascii="Arial" w:hAnsi="Arial" w:cs="Arial"/>
          <w:color w:val="373A3C"/>
        </w:rPr>
        <w:t>대화로</w:t>
      </w:r>
      <w:r>
        <w:rPr>
          <w:rFonts w:ascii="Arial" w:hAnsi="Arial" w:cs="Arial"/>
          <w:color w:val="373A3C"/>
        </w:rPr>
        <w:t xml:space="preserve"> </w:t>
      </w:r>
      <w:r>
        <w:rPr>
          <w:rFonts w:ascii="Arial" w:hAnsi="Arial" w:cs="Arial"/>
          <w:color w:val="373A3C"/>
        </w:rPr>
        <w:t>풀어가자고</w:t>
      </w:r>
      <w:r>
        <w:rPr>
          <w:rFonts w:ascii="Arial" w:hAnsi="Arial" w:cs="Arial"/>
          <w:color w:val="373A3C"/>
        </w:rPr>
        <w:t xml:space="preserve"> </w:t>
      </w:r>
      <w:r>
        <w:rPr>
          <w:rFonts w:ascii="Arial" w:hAnsi="Arial" w:cs="Arial"/>
          <w:color w:val="373A3C"/>
        </w:rPr>
        <w:t>주장을</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애초에</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대화가</w:t>
      </w:r>
      <w:r>
        <w:rPr>
          <w:rFonts w:ascii="Arial" w:hAnsi="Arial" w:cs="Arial"/>
          <w:color w:val="373A3C"/>
        </w:rPr>
        <w:t xml:space="preserve"> </w:t>
      </w:r>
      <w:r>
        <w:rPr>
          <w:rFonts w:ascii="Arial" w:hAnsi="Arial" w:cs="Arial"/>
          <w:color w:val="373A3C"/>
        </w:rPr>
        <w:t>통하는</w:t>
      </w:r>
      <w:r>
        <w:rPr>
          <w:rFonts w:ascii="Arial" w:hAnsi="Arial" w:cs="Arial"/>
          <w:color w:val="373A3C"/>
        </w:rPr>
        <w:t xml:space="preserve"> </w:t>
      </w:r>
      <w:r>
        <w:rPr>
          <w:rFonts w:ascii="Arial" w:hAnsi="Arial" w:cs="Arial"/>
          <w:color w:val="373A3C"/>
        </w:rPr>
        <w:t>상대이던가</w:t>
      </w:r>
      <w:r>
        <w:rPr>
          <w:rFonts w:ascii="Arial" w:hAnsi="Arial" w:cs="Arial"/>
          <w:color w:val="373A3C"/>
        </w:rPr>
        <w:t xml:space="preserve">? </w:t>
      </w:r>
      <w:r>
        <w:rPr>
          <w:rFonts w:ascii="Arial" w:hAnsi="Arial" w:cs="Arial"/>
          <w:color w:val="373A3C"/>
        </w:rPr>
        <w:t>남북이</w:t>
      </w:r>
      <w:r>
        <w:rPr>
          <w:rFonts w:ascii="Arial" w:hAnsi="Arial" w:cs="Arial"/>
          <w:color w:val="373A3C"/>
        </w:rPr>
        <w:t xml:space="preserve"> </w:t>
      </w:r>
      <w:r>
        <w:rPr>
          <w:rFonts w:ascii="Arial" w:hAnsi="Arial" w:cs="Arial"/>
          <w:color w:val="373A3C"/>
        </w:rPr>
        <w:t>화해분위기이던</w:t>
      </w:r>
      <w:r>
        <w:rPr>
          <w:rFonts w:ascii="Arial" w:hAnsi="Arial" w:cs="Arial"/>
          <w:color w:val="373A3C"/>
        </w:rPr>
        <w:t xml:space="preserve"> </w:t>
      </w:r>
      <w:r>
        <w:rPr>
          <w:rFonts w:ascii="Arial" w:hAnsi="Arial" w:cs="Arial"/>
          <w:color w:val="373A3C"/>
        </w:rPr>
        <w:t>김대중</w:t>
      </w:r>
      <w:r>
        <w:rPr>
          <w:rFonts w:ascii="Arial" w:hAnsi="Arial" w:cs="Arial"/>
          <w:color w:val="373A3C"/>
        </w:rPr>
        <w:t>-</w:t>
      </w:r>
      <w:r>
        <w:rPr>
          <w:rFonts w:ascii="Arial" w:hAnsi="Arial" w:cs="Arial"/>
          <w:color w:val="373A3C"/>
        </w:rPr>
        <w:t>노무현</w:t>
      </w:r>
      <w:r>
        <w:rPr>
          <w:rFonts w:ascii="Arial" w:hAnsi="Arial" w:cs="Arial"/>
          <w:color w:val="373A3C"/>
        </w:rPr>
        <w:t xml:space="preserve"> </w:t>
      </w:r>
      <w:proofErr w:type="spellStart"/>
      <w:r>
        <w:rPr>
          <w:rFonts w:ascii="Arial" w:hAnsi="Arial" w:cs="Arial"/>
          <w:color w:val="373A3C"/>
        </w:rPr>
        <w:t>재임시에도</w:t>
      </w:r>
      <w:proofErr w:type="spellEnd"/>
      <w:r>
        <w:rPr>
          <w:rFonts w:ascii="Arial" w:hAnsi="Arial" w:cs="Arial"/>
          <w:color w:val="373A3C"/>
        </w:rPr>
        <w:t xml:space="preserve"> </w:t>
      </w:r>
      <w:r>
        <w:rPr>
          <w:rFonts w:ascii="Arial" w:hAnsi="Arial" w:cs="Arial"/>
          <w:color w:val="373A3C"/>
        </w:rPr>
        <w:t>꾸준히</w:t>
      </w:r>
      <w:r>
        <w:rPr>
          <w:rFonts w:ascii="Arial" w:hAnsi="Arial" w:cs="Arial"/>
          <w:color w:val="373A3C"/>
        </w:rPr>
        <w:t xml:space="preserve"> </w:t>
      </w:r>
      <w:r>
        <w:rPr>
          <w:rFonts w:ascii="Arial" w:hAnsi="Arial" w:cs="Arial"/>
          <w:color w:val="373A3C"/>
        </w:rPr>
        <w:t>도발을</w:t>
      </w:r>
      <w:r>
        <w:rPr>
          <w:rFonts w:ascii="Arial" w:hAnsi="Arial" w:cs="Arial"/>
          <w:color w:val="373A3C"/>
        </w:rPr>
        <w:t xml:space="preserve"> </w:t>
      </w:r>
      <w:r>
        <w:rPr>
          <w:rFonts w:ascii="Arial" w:hAnsi="Arial" w:cs="Arial"/>
          <w:color w:val="373A3C"/>
        </w:rPr>
        <w:t>걸어온</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북한이며</w:t>
      </w:r>
      <w:r>
        <w:rPr>
          <w:rFonts w:ascii="Arial" w:hAnsi="Arial" w:cs="Arial"/>
          <w:color w:val="373A3C"/>
        </w:rPr>
        <w:t xml:space="preserve">, </w:t>
      </w:r>
      <w:r>
        <w:rPr>
          <w:rFonts w:ascii="Arial" w:hAnsi="Arial" w:cs="Arial"/>
          <w:color w:val="373A3C"/>
        </w:rPr>
        <w:t>애초에</w:t>
      </w:r>
      <w:r>
        <w:rPr>
          <w:rFonts w:ascii="Arial" w:hAnsi="Arial" w:cs="Arial"/>
          <w:color w:val="373A3C"/>
        </w:rPr>
        <w:t xml:space="preserve"> </w:t>
      </w:r>
      <w:r>
        <w:rPr>
          <w:rFonts w:ascii="Arial" w:hAnsi="Arial" w:cs="Arial"/>
          <w:color w:val="373A3C"/>
        </w:rPr>
        <w:t>핵개발에도</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시기에</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지원해</w:t>
      </w:r>
      <w:r>
        <w:rPr>
          <w:rFonts w:ascii="Arial" w:hAnsi="Arial" w:cs="Arial"/>
          <w:color w:val="373A3C"/>
        </w:rPr>
        <w:t xml:space="preserve"> </w:t>
      </w:r>
      <w:r>
        <w:rPr>
          <w:rFonts w:ascii="Arial" w:hAnsi="Arial" w:cs="Arial"/>
          <w:color w:val="373A3C"/>
        </w:rPr>
        <w:t>준</w:t>
      </w:r>
      <w:r>
        <w:rPr>
          <w:rFonts w:ascii="Arial" w:hAnsi="Arial" w:cs="Arial"/>
          <w:color w:val="373A3C"/>
        </w:rPr>
        <w:t xml:space="preserve"> </w:t>
      </w:r>
      <w:r>
        <w:rPr>
          <w:rFonts w:ascii="Arial" w:hAnsi="Arial" w:cs="Arial"/>
          <w:color w:val="373A3C"/>
        </w:rPr>
        <w:t>자금이</w:t>
      </w:r>
      <w:r>
        <w:rPr>
          <w:rFonts w:ascii="Arial" w:hAnsi="Arial" w:cs="Arial"/>
          <w:color w:val="373A3C"/>
        </w:rPr>
        <w:t xml:space="preserve"> </w:t>
      </w:r>
      <w:r>
        <w:rPr>
          <w:rFonts w:ascii="Arial" w:hAnsi="Arial" w:cs="Arial"/>
          <w:color w:val="373A3C"/>
        </w:rPr>
        <w:t>상당수</w:t>
      </w:r>
      <w:r>
        <w:rPr>
          <w:rFonts w:ascii="Arial" w:hAnsi="Arial" w:cs="Arial"/>
          <w:color w:val="373A3C"/>
        </w:rPr>
        <w:t xml:space="preserve"> </w:t>
      </w:r>
      <w:r>
        <w:rPr>
          <w:rFonts w:ascii="Arial" w:hAnsi="Arial" w:cs="Arial"/>
          <w:color w:val="373A3C"/>
        </w:rPr>
        <w:t>투입되었다</w:t>
      </w:r>
      <w:r>
        <w:rPr>
          <w:rFonts w:ascii="Arial" w:hAnsi="Arial" w:cs="Arial"/>
          <w:color w:val="373A3C"/>
        </w:rPr>
        <w:t xml:space="preserve">. </w:t>
      </w:r>
      <w:r>
        <w:rPr>
          <w:rFonts w:ascii="Arial" w:hAnsi="Arial" w:cs="Arial"/>
          <w:color w:val="373A3C"/>
        </w:rPr>
        <w:t>핵개발의</w:t>
      </w:r>
      <w:r>
        <w:rPr>
          <w:rFonts w:ascii="Arial" w:hAnsi="Arial" w:cs="Arial"/>
          <w:color w:val="373A3C"/>
        </w:rPr>
        <w:t xml:space="preserve"> </w:t>
      </w:r>
      <w:r>
        <w:rPr>
          <w:rFonts w:ascii="Arial" w:hAnsi="Arial" w:cs="Arial"/>
          <w:color w:val="373A3C"/>
        </w:rPr>
        <w:t>원흉이</w:t>
      </w:r>
      <w:r>
        <w:rPr>
          <w:rFonts w:ascii="Arial" w:hAnsi="Arial" w:cs="Arial"/>
          <w:color w:val="373A3C"/>
        </w:rPr>
        <w:t xml:space="preserve"> </w:t>
      </w:r>
      <w:r>
        <w:rPr>
          <w:rFonts w:ascii="Arial" w:hAnsi="Arial" w:cs="Arial"/>
          <w:color w:val="373A3C"/>
        </w:rPr>
        <w:t>햇볕정책이라는</w:t>
      </w:r>
      <w:r>
        <w:rPr>
          <w:rFonts w:ascii="Arial" w:hAnsi="Arial" w:cs="Arial"/>
          <w:color w:val="373A3C"/>
        </w:rPr>
        <w:t xml:space="preserve"> </w:t>
      </w:r>
      <w:r>
        <w:rPr>
          <w:rFonts w:ascii="Arial" w:hAnsi="Arial" w:cs="Arial"/>
          <w:color w:val="373A3C"/>
        </w:rPr>
        <w:t>의견도</w:t>
      </w:r>
      <w:r>
        <w:rPr>
          <w:rFonts w:ascii="Arial" w:hAnsi="Arial" w:cs="Arial"/>
          <w:color w:val="373A3C"/>
        </w:rPr>
        <w:t xml:space="preserve"> </w:t>
      </w:r>
      <w:proofErr w:type="spellStart"/>
      <w:r>
        <w:rPr>
          <w:rFonts w:ascii="Arial" w:hAnsi="Arial" w:cs="Arial"/>
          <w:color w:val="373A3C"/>
        </w:rPr>
        <w:t>있을정도</w:t>
      </w:r>
      <w:proofErr w:type="spellEnd"/>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원하는</w:t>
      </w:r>
      <w:r>
        <w:rPr>
          <w:rFonts w:ascii="Arial" w:hAnsi="Arial" w:cs="Arial"/>
          <w:color w:val="373A3C"/>
        </w:rPr>
        <w:t xml:space="preserve"> </w:t>
      </w:r>
      <w:r>
        <w:rPr>
          <w:rFonts w:ascii="Arial" w:hAnsi="Arial" w:cs="Arial"/>
          <w:color w:val="373A3C"/>
        </w:rPr>
        <w:t>바대로</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해주어</w:t>
      </w:r>
      <w:r>
        <w:rPr>
          <w:rFonts w:ascii="Arial" w:hAnsi="Arial" w:cs="Arial"/>
          <w:color w:val="373A3C"/>
        </w:rPr>
        <w:t xml:space="preserve"> </w:t>
      </w:r>
      <w:r>
        <w:rPr>
          <w:rFonts w:ascii="Arial" w:hAnsi="Arial" w:cs="Arial"/>
          <w:color w:val="373A3C"/>
        </w:rPr>
        <w:t>표면상의</w:t>
      </w:r>
      <w:r>
        <w:rPr>
          <w:rFonts w:ascii="Arial" w:hAnsi="Arial" w:cs="Arial"/>
          <w:color w:val="373A3C"/>
        </w:rPr>
        <w:t xml:space="preserve"> </w:t>
      </w:r>
      <w:r>
        <w:rPr>
          <w:rFonts w:ascii="Arial" w:hAnsi="Arial" w:cs="Arial"/>
          <w:color w:val="373A3C"/>
        </w:rPr>
        <w:t>평화를</w:t>
      </w:r>
      <w:r>
        <w:rPr>
          <w:rFonts w:ascii="Arial" w:hAnsi="Arial" w:cs="Arial"/>
          <w:color w:val="373A3C"/>
        </w:rPr>
        <w:t xml:space="preserve"> </w:t>
      </w:r>
      <w:r>
        <w:rPr>
          <w:rFonts w:ascii="Arial" w:hAnsi="Arial" w:cs="Arial"/>
          <w:color w:val="373A3C"/>
        </w:rPr>
        <w:t>유지한다고</w:t>
      </w:r>
      <w:r>
        <w:rPr>
          <w:rFonts w:ascii="Arial" w:hAnsi="Arial" w:cs="Arial"/>
          <w:color w:val="373A3C"/>
        </w:rPr>
        <w:t xml:space="preserve"> </w:t>
      </w:r>
      <w:r>
        <w:rPr>
          <w:rFonts w:ascii="Arial" w:hAnsi="Arial" w:cs="Arial"/>
          <w:color w:val="373A3C"/>
        </w:rPr>
        <w:t>하더라도</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핵을</w:t>
      </w:r>
      <w:r>
        <w:rPr>
          <w:rFonts w:ascii="Arial" w:hAnsi="Arial" w:cs="Arial"/>
          <w:color w:val="373A3C"/>
        </w:rPr>
        <w:t xml:space="preserve"> </w:t>
      </w:r>
      <w:r>
        <w:rPr>
          <w:rFonts w:ascii="Arial" w:hAnsi="Arial" w:cs="Arial"/>
          <w:color w:val="373A3C"/>
        </w:rPr>
        <w:t>포기한다고는</w:t>
      </w:r>
      <w:r>
        <w:rPr>
          <w:rFonts w:ascii="Arial" w:hAnsi="Arial" w:cs="Arial"/>
          <w:color w:val="373A3C"/>
        </w:rPr>
        <w:t xml:space="preserve"> </w:t>
      </w:r>
      <w:r>
        <w:rPr>
          <w:rFonts w:ascii="Arial" w:hAnsi="Arial" w:cs="Arial"/>
          <w:color w:val="373A3C"/>
        </w:rPr>
        <w:t>말할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없으며</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지원으로</w:t>
      </w:r>
      <w:r>
        <w:rPr>
          <w:rFonts w:ascii="Arial" w:hAnsi="Arial" w:cs="Arial"/>
          <w:color w:val="373A3C"/>
        </w:rPr>
        <w:t xml:space="preserve"> </w:t>
      </w:r>
      <w:r>
        <w:rPr>
          <w:rFonts w:ascii="Arial" w:hAnsi="Arial" w:cs="Arial"/>
          <w:color w:val="373A3C"/>
        </w:rPr>
        <w:t>인해</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군비를</w:t>
      </w:r>
      <w:r>
        <w:rPr>
          <w:rFonts w:ascii="Arial" w:hAnsi="Arial" w:cs="Arial"/>
          <w:color w:val="373A3C"/>
        </w:rPr>
        <w:t xml:space="preserve"> </w:t>
      </w:r>
      <w:r>
        <w:rPr>
          <w:rFonts w:ascii="Arial" w:hAnsi="Arial" w:cs="Arial"/>
          <w:color w:val="373A3C"/>
        </w:rPr>
        <w:t>증가시켜주는</w:t>
      </w:r>
      <w:r>
        <w:rPr>
          <w:rFonts w:ascii="Arial" w:hAnsi="Arial" w:cs="Arial"/>
          <w:color w:val="373A3C"/>
        </w:rPr>
        <w:t xml:space="preserve"> </w:t>
      </w:r>
      <w:r>
        <w:rPr>
          <w:rFonts w:ascii="Arial" w:hAnsi="Arial" w:cs="Arial"/>
          <w:color w:val="373A3C"/>
        </w:rPr>
        <w:t>결과를</w:t>
      </w:r>
      <w:r>
        <w:rPr>
          <w:rFonts w:ascii="Arial" w:hAnsi="Arial" w:cs="Arial"/>
          <w:color w:val="373A3C"/>
        </w:rPr>
        <w:t xml:space="preserve"> </w:t>
      </w:r>
      <w:r>
        <w:rPr>
          <w:rFonts w:ascii="Arial" w:hAnsi="Arial" w:cs="Arial"/>
          <w:color w:val="373A3C"/>
        </w:rPr>
        <w:t>초래할</w:t>
      </w:r>
      <w:r>
        <w:rPr>
          <w:rFonts w:ascii="Arial" w:hAnsi="Arial" w:cs="Arial"/>
          <w:color w:val="373A3C"/>
        </w:rPr>
        <w:t xml:space="preserve"> </w:t>
      </w:r>
      <w:r>
        <w:rPr>
          <w:rFonts w:ascii="Arial" w:hAnsi="Arial" w:cs="Arial"/>
          <w:color w:val="373A3C"/>
        </w:rPr>
        <w:t>가능성도</w:t>
      </w:r>
      <w:r>
        <w:rPr>
          <w:rFonts w:ascii="Arial" w:hAnsi="Arial" w:cs="Arial"/>
          <w:color w:val="373A3C"/>
        </w:rPr>
        <w:t xml:space="preserve"> </w:t>
      </w:r>
      <w:r>
        <w:rPr>
          <w:rFonts w:ascii="Arial" w:hAnsi="Arial" w:cs="Arial"/>
          <w:color w:val="373A3C"/>
        </w:rPr>
        <w:t>전례를</w:t>
      </w:r>
      <w:r>
        <w:rPr>
          <w:rFonts w:ascii="Arial" w:hAnsi="Arial" w:cs="Arial"/>
          <w:color w:val="373A3C"/>
        </w:rPr>
        <w:t xml:space="preserve"> </w:t>
      </w:r>
      <w:r>
        <w:rPr>
          <w:rFonts w:ascii="Arial" w:hAnsi="Arial" w:cs="Arial"/>
          <w:color w:val="373A3C"/>
        </w:rPr>
        <w:t>보아</w:t>
      </w:r>
      <w:r>
        <w:rPr>
          <w:rFonts w:ascii="Arial" w:hAnsi="Arial" w:cs="Arial"/>
          <w:color w:val="373A3C"/>
        </w:rPr>
        <w:t xml:space="preserve"> </w:t>
      </w:r>
      <w:r>
        <w:rPr>
          <w:rFonts w:ascii="Arial" w:hAnsi="Arial" w:cs="Arial"/>
          <w:color w:val="373A3C"/>
        </w:rPr>
        <w:t>충분히</w:t>
      </w:r>
      <w:r>
        <w:rPr>
          <w:rFonts w:ascii="Arial" w:hAnsi="Arial" w:cs="Arial"/>
          <w:color w:val="373A3C"/>
        </w:rPr>
        <w:t xml:space="preserve"> </w:t>
      </w:r>
      <w:r>
        <w:rPr>
          <w:rFonts w:ascii="Arial" w:hAnsi="Arial" w:cs="Arial"/>
          <w:color w:val="373A3C"/>
        </w:rPr>
        <w:t>예상할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58" w:anchor="toc" w:history="1">
        <w:r w:rsidR="002B0B10">
          <w:rPr>
            <w:rStyle w:val="a3"/>
            <w:rFonts w:ascii="Arial" w:hAnsi="Arial" w:cs="Arial"/>
            <w:color w:val="0275D8"/>
            <w:sz w:val="38"/>
            <w:szCs w:val="38"/>
          </w:rPr>
          <w:t>2.3.</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추가적인</w:t>
      </w:r>
      <w:r w:rsidR="002B0B10">
        <w:rPr>
          <w:rFonts w:ascii="Arial" w:hAnsi="Arial" w:cs="Arial"/>
          <w:color w:val="373A3C"/>
          <w:sz w:val="38"/>
          <w:szCs w:val="38"/>
        </w:rPr>
        <w:t xml:space="preserve"> </w:t>
      </w:r>
      <w:r w:rsidR="002B0B10">
        <w:rPr>
          <w:rFonts w:ascii="Arial" w:hAnsi="Arial" w:cs="Arial"/>
          <w:color w:val="373A3C"/>
          <w:sz w:val="38"/>
          <w:szCs w:val="38"/>
        </w:rPr>
        <w:t>방어</w:t>
      </w:r>
      <w:r w:rsidR="002B0B10">
        <w:rPr>
          <w:rFonts w:ascii="Arial" w:hAnsi="Arial" w:cs="Arial"/>
          <w:color w:val="373A3C"/>
          <w:sz w:val="38"/>
          <w:szCs w:val="38"/>
        </w:rPr>
        <w:t xml:space="preserve"> </w:t>
      </w:r>
      <w:r w:rsidR="002B0B10">
        <w:rPr>
          <w:rFonts w:ascii="Arial" w:hAnsi="Arial" w:cs="Arial"/>
          <w:color w:val="373A3C"/>
          <w:sz w:val="38"/>
          <w:szCs w:val="38"/>
        </w:rPr>
        <w:t>체제의</w:t>
      </w:r>
      <w:r w:rsidR="002B0B10">
        <w:rPr>
          <w:rFonts w:ascii="Arial" w:hAnsi="Arial" w:cs="Arial"/>
          <w:color w:val="373A3C"/>
          <w:sz w:val="38"/>
          <w:szCs w:val="38"/>
        </w:rPr>
        <w:t xml:space="preserve"> </w:t>
      </w:r>
      <w:r w:rsidR="002B0B10">
        <w:rPr>
          <w:rFonts w:ascii="Arial" w:hAnsi="Arial" w:cs="Arial"/>
          <w:color w:val="373A3C"/>
          <w:sz w:val="38"/>
          <w:szCs w:val="38"/>
        </w:rPr>
        <w:t>요구</w:t>
      </w:r>
      <w:hyperlink r:id="rId59"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proofErr w:type="spellStart"/>
      <w:r>
        <w:rPr>
          <w:rStyle w:val="a9"/>
          <w:rFonts w:ascii="Arial" w:hAnsi="Arial" w:cs="Arial"/>
          <w:color w:val="373A3C"/>
        </w:rPr>
        <w:t>스케퍼로티</w:t>
      </w:r>
      <w:proofErr w:type="spellEnd"/>
      <w:r>
        <w:rPr>
          <w:rStyle w:val="a9"/>
          <w:rFonts w:ascii="Arial" w:hAnsi="Arial" w:cs="Arial"/>
          <w:color w:val="373A3C"/>
        </w:rPr>
        <w:t xml:space="preserve"> </w:t>
      </w:r>
      <w:r>
        <w:rPr>
          <w:rStyle w:val="a9"/>
          <w:rFonts w:ascii="Arial" w:hAnsi="Arial" w:cs="Arial"/>
          <w:color w:val="373A3C"/>
        </w:rPr>
        <w:t>미군</w:t>
      </w:r>
      <w:r>
        <w:rPr>
          <w:rStyle w:val="a9"/>
          <w:rFonts w:ascii="Arial" w:hAnsi="Arial" w:cs="Arial"/>
          <w:color w:val="373A3C"/>
        </w:rPr>
        <w:t xml:space="preserve"> </w:t>
      </w:r>
      <w:r>
        <w:rPr>
          <w:rStyle w:val="a9"/>
          <w:rFonts w:ascii="Arial" w:hAnsi="Arial" w:cs="Arial"/>
          <w:color w:val="373A3C"/>
        </w:rPr>
        <w:t>사령관이</w:t>
      </w:r>
      <w:r>
        <w:rPr>
          <w:rStyle w:val="a9"/>
          <w:rFonts w:ascii="Arial" w:hAnsi="Arial" w:cs="Arial"/>
          <w:color w:val="373A3C"/>
        </w:rPr>
        <w:t xml:space="preserve"> </w:t>
      </w:r>
      <w:r>
        <w:rPr>
          <w:rStyle w:val="a9"/>
          <w:rFonts w:ascii="Arial" w:hAnsi="Arial" w:cs="Arial"/>
          <w:color w:val="373A3C"/>
        </w:rPr>
        <w:t>주장한</w:t>
      </w:r>
      <w:r>
        <w:rPr>
          <w:rStyle w:val="a9"/>
          <w:rFonts w:ascii="Arial" w:hAnsi="Arial" w:cs="Arial"/>
          <w:color w:val="373A3C"/>
        </w:rPr>
        <w:t xml:space="preserve"> </w:t>
      </w:r>
      <w:proofErr w:type="spellStart"/>
      <w:r>
        <w:rPr>
          <w:rStyle w:val="a9"/>
          <w:rFonts w:ascii="Arial" w:hAnsi="Arial" w:cs="Arial"/>
          <w:color w:val="373A3C"/>
        </w:rPr>
        <w:t>사드</w:t>
      </w:r>
      <w:proofErr w:type="spellEnd"/>
      <w:r>
        <w:rPr>
          <w:rStyle w:val="a9"/>
          <w:rFonts w:ascii="Arial" w:hAnsi="Arial" w:cs="Arial"/>
          <w:color w:val="373A3C"/>
        </w:rPr>
        <w:t xml:space="preserve"> </w:t>
      </w:r>
      <w:r>
        <w:rPr>
          <w:rStyle w:val="a9"/>
          <w:rFonts w:ascii="Arial" w:hAnsi="Arial" w:cs="Arial"/>
          <w:color w:val="373A3C"/>
        </w:rPr>
        <w:t>배치</w:t>
      </w:r>
      <w:r>
        <w:rPr>
          <w:rStyle w:val="a9"/>
          <w:rFonts w:ascii="Arial" w:hAnsi="Arial" w:cs="Arial"/>
          <w:color w:val="373A3C"/>
        </w:rPr>
        <w:t xml:space="preserve"> </w:t>
      </w:r>
      <w:r>
        <w:rPr>
          <w:rStyle w:val="a9"/>
          <w:rFonts w:ascii="Arial" w:hAnsi="Arial" w:cs="Arial"/>
          <w:color w:val="373A3C"/>
        </w:rPr>
        <w:t>논거는</w:t>
      </w:r>
      <w:r>
        <w:rPr>
          <w:rStyle w:val="a9"/>
          <w:rFonts w:ascii="Arial" w:hAnsi="Arial" w:cs="Arial"/>
          <w:color w:val="373A3C"/>
        </w:rPr>
        <w:t xml:space="preserve"> </w:t>
      </w:r>
      <w:r>
        <w:rPr>
          <w:rStyle w:val="a9"/>
          <w:rFonts w:ascii="Arial" w:hAnsi="Arial" w:cs="Arial"/>
          <w:color w:val="373A3C"/>
        </w:rPr>
        <w:t>북한이</w:t>
      </w:r>
      <w:r>
        <w:rPr>
          <w:rStyle w:val="a9"/>
          <w:rFonts w:ascii="Arial" w:hAnsi="Arial" w:cs="Arial"/>
          <w:color w:val="373A3C"/>
        </w:rPr>
        <w:t xml:space="preserve"> </w:t>
      </w:r>
      <w:r>
        <w:rPr>
          <w:rStyle w:val="a9"/>
          <w:rFonts w:ascii="Arial" w:hAnsi="Arial" w:cs="Arial"/>
          <w:color w:val="373A3C"/>
        </w:rPr>
        <w:t>미사일을</w:t>
      </w:r>
      <w:r>
        <w:rPr>
          <w:rStyle w:val="a9"/>
          <w:rFonts w:ascii="Arial" w:hAnsi="Arial" w:cs="Arial"/>
          <w:color w:val="373A3C"/>
        </w:rPr>
        <w:t xml:space="preserve"> </w:t>
      </w:r>
      <w:r>
        <w:rPr>
          <w:rStyle w:val="a9"/>
          <w:rFonts w:ascii="Arial" w:hAnsi="Arial" w:cs="Arial"/>
          <w:color w:val="373A3C"/>
        </w:rPr>
        <w:t>통상적인</w:t>
      </w:r>
      <w:r>
        <w:rPr>
          <w:rStyle w:val="a9"/>
          <w:rFonts w:ascii="Arial" w:hAnsi="Arial" w:cs="Arial"/>
          <w:color w:val="373A3C"/>
        </w:rPr>
        <w:t xml:space="preserve"> </w:t>
      </w:r>
      <w:r>
        <w:rPr>
          <w:rStyle w:val="a9"/>
          <w:rFonts w:ascii="Arial" w:hAnsi="Arial" w:cs="Arial"/>
          <w:color w:val="373A3C"/>
        </w:rPr>
        <w:t>각도로</w:t>
      </w:r>
      <w:r>
        <w:rPr>
          <w:rStyle w:val="a9"/>
          <w:rFonts w:ascii="Arial" w:hAnsi="Arial" w:cs="Arial"/>
          <w:color w:val="373A3C"/>
        </w:rPr>
        <w:t xml:space="preserve"> </w:t>
      </w:r>
      <w:r>
        <w:rPr>
          <w:rStyle w:val="a9"/>
          <w:rFonts w:ascii="Arial" w:hAnsi="Arial" w:cs="Arial"/>
          <w:color w:val="373A3C"/>
        </w:rPr>
        <w:t>쏘지</w:t>
      </w:r>
      <w:r>
        <w:rPr>
          <w:rStyle w:val="a9"/>
          <w:rFonts w:ascii="Arial" w:hAnsi="Arial" w:cs="Arial"/>
          <w:color w:val="373A3C"/>
        </w:rPr>
        <w:t xml:space="preserve"> </w:t>
      </w:r>
      <w:r>
        <w:rPr>
          <w:rStyle w:val="a9"/>
          <w:rFonts w:ascii="Arial" w:hAnsi="Arial" w:cs="Arial"/>
          <w:color w:val="373A3C"/>
        </w:rPr>
        <w:t>않고</w:t>
      </w:r>
      <w:r>
        <w:rPr>
          <w:rStyle w:val="a9"/>
          <w:rFonts w:ascii="Arial" w:hAnsi="Arial" w:cs="Arial"/>
          <w:color w:val="373A3C"/>
        </w:rPr>
        <w:t xml:space="preserve">, </w:t>
      </w:r>
      <w:r>
        <w:rPr>
          <w:rStyle w:val="a9"/>
          <w:rFonts w:ascii="Arial" w:hAnsi="Arial" w:cs="Arial"/>
          <w:color w:val="373A3C"/>
        </w:rPr>
        <w:t>거의</w:t>
      </w:r>
      <w:r>
        <w:rPr>
          <w:rStyle w:val="a9"/>
          <w:rFonts w:ascii="Arial" w:hAnsi="Arial" w:cs="Arial"/>
          <w:color w:val="373A3C"/>
        </w:rPr>
        <w:t xml:space="preserve"> </w:t>
      </w:r>
      <w:r>
        <w:rPr>
          <w:rStyle w:val="a9"/>
          <w:rFonts w:ascii="Arial" w:hAnsi="Arial" w:cs="Arial"/>
          <w:color w:val="373A3C"/>
        </w:rPr>
        <w:t>수직에</w:t>
      </w:r>
      <w:r>
        <w:rPr>
          <w:rStyle w:val="a9"/>
          <w:rFonts w:ascii="Arial" w:hAnsi="Arial" w:cs="Arial"/>
          <w:color w:val="373A3C"/>
        </w:rPr>
        <w:t xml:space="preserve"> </w:t>
      </w:r>
      <w:r>
        <w:rPr>
          <w:rStyle w:val="a9"/>
          <w:rFonts w:ascii="Arial" w:hAnsi="Arial" w:cs="Arial"/>
          <w:color w:val="373A3C"/>
        </w:rPr>
        <w:t>가깝게</w:t>
      </w:r>
      <w:r>
        <w:rPr>
          <w:rStyle w:val="a9"/>
          <w:rFonts w:ascii="Arial" w:hAnsi="Arial" w:cs="Arial"/>
          <w:color w:val="373A3C"/>
        </w:rPr>
        <w:t xml:space="preserve"> </w:t>
      </w:r>
      <w:proofErr w:type="spellStart"/>
      <w:r>
        <w:rPr>
          <w:rStyle w:val="a9"/>
          <w:rFonts w:ascii="Arial" w:hAnsi="Arial" w:cs="Arial"/>
          <w:color w:val="373A3C"/>
        </w:rPr>
        <w:t>쏘아올려서</w:t>
      </w:r>
      <w:proofErr w:type="spellEnd"/>
      <w:r>
        <w:rPr>
          <w:rStyle w:val="a9"/>
          <w:rFonts w:ascii="Arial" w:hAnsi="Arial" w:cs="Arial"/>
          <w:color w:val="373A3C"/>
        </w:rPr>
        <w:t xml:space="preserve">, </w:t>
      </w:r>
      <w:r>
        <w:rPr>
          <w:rStyle w:val="a9"/>
          <w:rFonts w:ascii="Arial" w:hAnsi="Arial" w:cs="Arial"/>
          <w:color w:val="373A3C"/>
        </w:rPr>
        <w:t>또한</w:t>
      </w:r>
      <w:r>
        <w:rPr>
          <w:rStyle w:val="a9"/>
          <w:rFonts w:ascii="Arial" w:hAnsi="Arial" w:cs="Arial"/>
          <w:color w:val="373A3C"/>
        </w:rPr>
        <w:t xml:space="preserve"> </w:t>
      </w:r>
      <w:r>
        <w:rPr>
          <w:rStyle w:val="a9"/>
          <w:rFonts w:ascii="Arial" w:hAnsi="Arial" w:cs="Arial"/>
          <w:color w:val="373A3C"/>
        </w:rPr>
        <w:t>수직에</w:t>
      </w:r>
      <w:r>
        <w:rPr>
          <w:rStyle w:val="a9"/>
          <w:rFonts w:ascii="Arial" w:hAnsi="Arial" w:cs="Arial"/>
          <w:color w:val="373A3C"/>
        </w:rPr>
        <w:t xml:space="preserve"> </w:t>
      </w:r>
      <w:r>
        <w:rPr>
          <w:rStyle w:val="a9"/>
          <w:rFonts w:ascii="Arial" w:hAnsi="Arial" w:cs="Arial"/>
          <w:color w:val="373A3C"/>
        </w:rPr>
        <w:t>가깝게</w:t>
      </w:r>
      <w:r>
        <w:rPr>
          <w:rStyle w:val="a9"/>
          <w:rFonts w:ascii="Arial" w:hAnsi="Arial" w:cs="Arial"/>
          <w:color w:val="373A3C"/>
        </w:rPr>
        <w:t xml:space="preserve"> </w:t>
      </w:r>
      <w:proofErr w:type="spellStart"/>
      <w:r>
        <w:rPr>
          <w:rStyle w:val="a9"/>
          <w:rFonts w:ascii="Arial" w:hAnsi="Arial" w:cs="Arial"/>
          <w:color w:val="373A3C"/>
        </w:rPr>
        <w:t>떨어뜨릴때</w:t>
      </w:r>
      <w:proofErr w:type="spellEnd"/>
      <w:r>
        <w:rPr>
          <w:rStyle w:val="a9"/>
          <w:rFonts w:ascii="Arial" w:hAnsi="Arial" w:cs="Arial"/>
          <w:color w:val="373A3C"/>
        </w:rPr>
        <w:t xml:space="preserve"> </w:t>
      </w:r>
      <w:r>
        <w:rPr>
          <w:rStyle w:val="a9"/>
          <w:rFonts w:ascii="Arial" w:hAnsi="Arial" w:cs="Arial"/>
          <w:color w:val="373A3C"/>
        </w:rPr>
        <w:t>한국을</w:t>
      </w:r>
      <w:r>
        <w:rPr>
          <w:rStyle w:val="a9"/>
          <w:rFonts w:ascii="Arial" w:hAnsi="Arial" w:cs="Arial"/>
          <w:color w:val="373A3C"/>
        </w:rPr>
        <w:t xml:space="preserve"> </w:t>
      </w:r>
      <w:proofErr w:type="spellStart"/>
      <w:r>
        <w:rPr>
          <w:rStyle w:val="a9"/>
          <w:rFonts w:ascii="Arial" w:hAnsi="Arial" w:cs="Arial"/>
          <w:color w:val="373A3C"/>
        </w:rPr>
        <w:t>방어할수</w:t>
      </w:r>
      <w:proofErr w:type="spellEnd"/>
      <w:r>
        <w:rPr>
          <w:rStyle w:val="a9"/>
          <w:rFonts w:ascii="Arial" w:hAnsi="Arial" w:cs="Arial"/>
          <w:color w:val="373A3C"/>
        </w:rPr>
        <w:t xml:space="preserve"> </w:t>
      </w:r>
      <w:r>
        <w:rPr>
          <w:rStyle w:val="a9"/>
          <w:rFonts w:ascii="Arial" w:hAnsi="Arial" w:cs="Arial"/>
          <w:color w:val="373A3C"/>
        </w:rPr>
        <w:t>없다는</w:t>
      </w:r>
      <w:r>
        <w:rPr>
          <w:rStyle w:val="a9"/>
          <w:rFonts w:ascii="Arial" w:hAnsi="Arial" w:cs="Arial"/>
          <w:color w:val="373A3C"/>
        </w:rPr>
        <w:t xml:space="preserve"> </w:t>
      </w:r>
      <w:r>
        <w:rPr>
          <w:rStyle w:val="a9"/>
          <w:rFonts w:ascii="Arial" w:hAnsi="Arial" w:cs="Arial"/>
          <w:color w:val="373A3C"/>
        </w:rPr>
        <w:t>것</w:t>
      </w:r>
      <w:r>
        <w:rPr>
          <w:rFonts w:ascii="Arial" w:hAnsi="Arial" w:cs="Arial"/>
          <w:color w:val="373A3C"/>
        </w:rPr>
        <w:t>이다</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훈련을</w:t>
      </w:r>
      <w:r>
        <w:rPr>
          <w:rFonts w:ascii="Arial" w:hAnsi="Arial" w:cs="Arial"/>
          <w:color w:val="373A3C"/>
        </w:rPr>
        <w:t xml:space="preserve"> </w:t>
      </w:r>
      <w:proofErr w:type="spellStart"/>
      <w:r>
        <w:rPr>
          <w:rFonts w:ascii="Arial" w:hAnsi="Arial" w:cs="Arial"/>
          <w:color w:val="373A3C"/>
        </w:rPr>
        <w:t>고각으로</w:t>
      </w:r>
      <w:proofErr w:type="spellEnd"/>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보고</w:t>
      </w:r>
      <w:r>
        <w:rPr>
          <w:rFonts w:ascii="Arial" w:hAnsi="Arial" w:cs="Arial"/>
          <w:color w:val="373A3C"/>
        </w:rPr>
        <w:t xml:space="preserve"> </w:t>
      </w:r>
      <w:r>
        <w:rPr>
          <w:rFonts w:ascii="Arial" w:hAnsi="Arial" w:cs="Arial"/>
          <w:color w:val="373A3C"/>
        </w:rPr>
        <w:t>그러한</w:t>
      </w:r>
      <w:r>
        <w:rPr>
          <w:rFonts w:ascii="Arial" w:hAnsi="Arial" w:cs="Arial"/>
          <w:color w:val="373A3C"/>
        </w:rPr>
        <w:t xml:space="preserve"> </w:t>
      </w:r>
      <w:r>
        <w:rPr>
          <w:rFonts w:ascii="Arial" w:hAnsi="Arial" w:cs="Arial"/>
          <w:color w:val="373A3C"/>
        </w:rPr>
        <w:t>전술의</w:t>
      </w:r>
      <w:r>
        <w:rPr>
          <w:rFonts w:ascii="Arial" w:hAnsi="Arial" w:cs="Arial"/>
          <w:color w:val="373A3C"/>
        </w:rPr>
        <w:t xml:space="preserve"> </w:t>
      </w:r>
      <w:r>
        <w:rPr>
          <w:rFonts w:ascii="Arial" w:hAnsi="Arial" w:cs="Arial"/>
          <w:color w:val="373A3C"/>
        </w:rPr>
        <w:t>가능성을</w:t>
      </w:r>
      <w:r>
        <w:rPr>
          <w:rFonts w:ascii="Arial" w:hAnsi="Arial" w:cs="Arial"/>
          <w:color w:val="373A3C"/>
        </w:rPr>
        <w:t xml:space="preserve"> </w:t>
      </w:r>
      <w:r>
        <w:rPr>
          <w:rFonts w:ascii="Arial" w:hAnsi="Arial" w:cs="Arial"/>
          <w:color w:val="373A3C"/>
        </w:rPr>
        <w:t>발견했다고</w:t>
      </w:r>
      <w:r>
        <w:rPr>
          <w:rFonts w:ascii="Arial" w:hAnsi="Arial" w:cs="Arial"/>
          <w:color w:val="373A3C"/>
        </w:rPr>
        <w:t xml:space="preserve"> </w:t>
      </w:r>
      <w:r>
        <w:rPr>
          <w:rFonts w:ascii="Arial" w:hAnsi="Arial" w:cs="Arial"/>
          <w:color w:val="373A3C"/>
        </w:rPr>
        <w:t>한다</w:t>
      </w:r>
      <w:r>
        <w:rPr>
          <w:rFonts w:ascii="Arial" w:hAnsi="Arial" w:cs="Arial"/>
          <w:color w:val="373A3C"/>
        </w:rPr>
        <w:t>.</w:t>
      </w:r>
      <w:r>
        <w:rPr>
          <w:rStyle w:val="apple-converted-space"/>
          <w:rFonts w:ascii="Arial" w:hAnsi="Arial" w:cs="Arial"/>
          <w:color w:val="373A3C"/>
        </w:rPr>
        <w:t> </w:t>
      </w:r>
      <w:hyperlink r:id="rId60" w:anchor="fn-4" w:tooltip="이 부분에 대해서 여러 비판이 가해졌다. 가까운 거리에 대량 다발의 미사일을 쏘면 되는데, 장거리 미사일을 수직에 가깝게 쏘아올려서 지근거리를 맞출 전술이 어디있나 하는 것이다. 다만 한국에 핵 투발을 위해서는 단거리 미사일의 탑재량으로는 부족할 수 있다. 또한 사드 배치는 그 이전부터 미군의 재균형 전략의 일환으로 배치가 고려되고 있던 것이 었다. 하지만 대량 다발을 쏘고 싶어도 발사대가 없으면 그렇게 할 수가 없다. 또한 사일로와 같은 고정은 전면전 발발시 " w:history="1">
        <w:r>
          <w:rPr>
            <w:rStyle w:val="a3"/>
            <w:rFonts w:ascii="Arial" w:hAnsi="Arial" w:cs="Arial"/>
            <w:color w:val="0275D8"/>
            <w:sz w:val="19"/>
            <w:szCs w:val="19"/>
            <w:vertAlign w:val="superscript"/>
          </w:rPr>
          <w:t>[4]</w:t>
        </w:r>
      </w:hyperlink>
      <w:r>
        <w:rPr>
          <w:rFonts w:ascii="Arial" w:hAnsi="Arial" w:cs="Arial"/>
          <w:color w:val="373A3C"/>
        </w:rPr>
        <w:br/>
      </w:r>
      <w:r>
        <w:rPr>
          <w:rFonts w:ascii="Arial" w:hAnsi="Arial" w:cs="Arial"/>
          <w:color w:val="373A3C"/>
        </w:rPr>
        <w:br/>
      </w:r>
      <w:r>
        <w:rPr>
          <w:rFonts w:ascii="Arial" w:hAnsi="Arial" w:cs="Arial"/>
          <w:color w:val="373A3C"/>
        </w:rPr>
        <w:t>주한미군이</w:t>
      </w:r>
      <w:r>
        <w:rPr>
          <w:rFonts w:ascii="Arial" w:hAnsi="Arial" w:cs="Arial"/>
          <w:color w:val="373A3C"/>
        </w:rPr>
        <w:t xml:space="preserve"> </w:t>
      </w:r>
      <w:r>
        <w:rPr>
          <w:rFonts w:ascii="Arial" w:hAnsi="Arial" w:cs="Arial"/>
          <w:color w:val="373A3C"/>
        </w:rPr>
        <w:t>밀고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주장</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주한</w:t>
      </w:r>
      <w:r>
        <w:rPr>
          <w:rFonts w:ascii="Arial" w:hAnsi="Arial" w:cs="Arial"/>
          <w:color w:val="373A3C"/>
        </w:rPr>
        <w:t xml:space="preserve"> </w:t>
      </w:r>
      <w:r>
        <w:rPr>
          <w:rFonts w:ascii="Arial" w:hAnsi="Arial" w:cs="Arial"/>
          <w:color w:val="373A3C"/>
        </w:rPr>
        <w:t>미군기지의</w:t>
      </w:r>
      <w:r>
        <w:rPr>
          <w:rFonts w:ascii="Arial" w:hAnsi="Arial" w:cs="Arial"/>
          <w:color w:val="373A3C"/>
        </w:rPr>
        <w:t xml:space="preserve"> </w:t>
      </w:r>
      <w:r>
        <w:rPr>
          <w:rFonts w:ascii="Arial" w:hAnsi="Arial" w:cs="Arial"/>
          <w:color w:val="373A3C"/>
        </w:rPr>
        <w:t>방어를</w:t>
      </w:r>
      <w:r>
        <w:rPr>
          <w:rFonts w:ascii="Arial" w:hAnsi="Arial" w:cs="Arial"/>
          <w:color w:val="373A3C"/>
        </w:rPr>
        <w:t xml:space="preserve"> </w:t>
      </w:r>
      <w:r>
        <w:rPr>
          <w:rFonts w:ascii="Arial" w:hAnsi="Arial" w:cs="Arial"/>
          <w:color w:val="373A3C"/>
        </w:rPr>
        <w:t>담당하고</w:t>
      </w:r>
      <w:r>
        <w:rPr>
          <w:rFonts w:ascii="Arial" w:hAnsi="Arial" w:cs="Arial"/>
          <w:color w:val="373A3C"/>
        </w:rPr>
        <w:t xml:space="preserve"> </w:t>
      </w:r>
      <w:r>
        <w:rPr>
          <w:rFonts w:ascii="Arial" w:hAnsi="Arial" w:cs="Arial"/>
          <w:color w:val="373A3C"/>
        </w:rPr>
        <w:t>있는</w:t>
      </w:r>
      <w:r>
        <w:rPr>
          <w:rStyle w:val="apple-converted-space"/>
          <w:rFonts w:ascii="Arial" w:hAnsi="Arial" w:cs="Arial"/>
          <w:color w:val="373A3C"/>
        </w:rPr>
        <w:t> </w:t>
      </w:r>
      <w:hyperlink r:id="rId61" w:tooltip="패트리어트(미사일)" w:history="1">
        <w:r>
          <w:rPr>
            <w:rStyle w:val="a3"/>
            <w:rFonts w:ascii="Arial" w:hAnsi="Arial" w:cs="Arial"/>
            <w:color w:val="0275D8"/>
          </w:rPr>
          <w:t>패트리어트</w:t>
        </w:r>
      </w:hyperlink>
      <w:r>
        <w:rPr>
          <w:rStyle w:val="apple-converted-space"/>
          <w:rFonts w:ascii="Arial" w:hAnsi="Arial" w:cs="Arial"/>
          <w:color w:val="373A3C"/>
        </w:rPr>
        <w:t> </w:t>
      </w:r>
      <w:r>
        <w:rPr>
          <w:rFonts w:ascii="Arial" w:hAnsi="Arial" w:cs="Arial"/>
          <w:color w:val="373A3C"/>
        </w:rPr>
        <w:t xml:space="preserve">PAC-3 </w:t>
      </w:r>
      <w:r>
        <w:rPr>
          <w:rFonts w:ascii="Arial" w:hAnsi="Arial" w:cs="Arial"/>
          <w:color w:val="373A3C"/>
        </w:rPr>
        <w:t>미사일로는</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막을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없다는</w:t>
      </w:r>
      <w:r>
        <w:rPr>
          <w:rFonts w:ascii="Arial" w:hAnsi="Arial" w:cs="Arial"/>
          <w:color w:val="373A3C"/>
        </w:rPr>
        <w:t xml:space="preserve"> </w:t>
      </w:r>
      <w:r>
        <w:rPr>
          <w:rFonts w:ascii="Arial" w:hAnsi="Arial" w:cs="Arial"/>
          <w:color w:val="373A3C"/>
        </w:rPr>
        <w:t>주장이다</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주장의</w:t>
      </w:r>
      <w:r>
        <w:rPr>
          <w:rFonts w:ascii="Arial" w:hAnsi="Arial" w:cs="Arial"/>
          <w:color w:val="373A3C"/>
        </w:rPr>
        <w:t xml:space="preserve"> </w:t>
      </w:r>
      <w:r>
        <w:rPr>
          <w:rFonts w:ascii="Arial" w:hAnsi="Arial" w:cs="Arial"/>
          <w:color w:val="373A3C"/>
        </w:rPr>
        <w:t>근거로</w:t>
      </w:r>
      <w:r>
        <w:rPr>
          <w:rFonts w:ascii="Arial" w:hAnsi="Arial" w:cs="Arial"/>
          <w:color w:val="373A3C"/>
        </w:rPr>
        <w:t xml:space="preserve"> </w:t>
      </w:r>
      <w:r>
        <w:rPr>
          <w:rFonts w:ascii="Arial" w:hAnsi="Arial" w:cs="Arial"/>
          <w:color w:val="373A3C"/>
        </w:rPr>
        <w:t>내세운</w:t>
      </w:r>
      <w:r>
        <w:rPr>
          <w:rFonts w:ascii="Arial" w:hAnsi="Arial" w:cs="Arial"/>
          <w:color w:val="373A3C"/>
        </w:rPr>
        <w:t xml:space="preserve"> PAC-3</w:t>
      </w:r>
      <w:r>
        <w:rPr>
          <w:rFonts w:ascii="Arial" w:hAnsi="Arial" w:cs="Arial"/>
          <w:color w:val="373A3C"/>
        </w:rPr>
        <w:t>의</w:t>
      </w:r>
      <w:r>
        <w:rPr>
          <w:rFonts w:ascii="Arial" w:hAnsi="Arial" w:cs="Arial"/>
          <w:color w:val="373A3C"/>
        </w:rPr>
        <w:t xml:space="preserve"> </w:t>
      </w:r>
      <w:r>
        <w:rPr>
          <w:rFonts w:ascii="Arial" w:hAnsi="Arial" w:cs="Arial"/>
          <w:color w:val="373A3C"/>
        </w:rPr>
        <w:t>성능은</w:t>
      </w:r>
      <w:r>
        <w:rPr>
          <w:rFonts w:ascii="Arial" w:hAnsi="Arial" w:cs="Arial"/>
          <w:color w:val="373A3C"/>
        </w:rPr>
        <w:t xml:space="preserve"> </w:t>
      </w:r>
      <w:r>
        <w:rPr>
          <w:rFonts w:ascii="Arial" w:hAnsi="Arial" w:cs="Arial"/>
          <w:color w:val="373A3C"/>
        </w:rPr>
        <w:t>최악의</w:t>
      </w:r>
      <w:r>
        <w:rPr>
          <w:rFonts w:ascii="Arial" w:hAnsi="Arial" w:cs="Arial"/>
          <w:color w:val="373A3C"/>
        </w:rPr>
        <w:t xml:space="preserve"> </w:t>
      </w:r>
      <w:r>
        <w:rPr>
          <w:rFonts w:ascii="Arial" w:hAnsi="Arial" w:cs="Arial"/>
          <w:color w:val="373A3C"/>
        </w:rPr>
        <w:t>경우를</w:t>
      </w:r>
      <w:r>
        <w:rPr>
          <w:rFonts w:ascii="Arial" w:hAnsi="Arial" w:cs="Arial"/>
          <w:color w:val="373A3C"/>
        </w:rPr>
        <w:t xml:space="preserve"> </w:t>
      </w:r>
      <w:r>
        <w:rPr>
          <w:rFonts w:ascii="Arial" w:hAnsi="Arial" w:cs="Arial"/>
          <w:color w:val="373A3C"/>
        </w:rPr>
        <w:t>상정한</w:t>
      </w:r>
      <w:r>
        <w:rPr>
          <w:rFonts w:ascii="Arial" w:hAnsi="Arial" w:cs="Arial"/>
          <w:color w:val="373A3C"/>
        </w:rPr>
        <w:t xml:space="preserve"> </w:t>
      </w:r>
      <w:r>
        <w:rPr>
          <w:rFonts w:ascii="Arial" w:hAnsi="Arial" w:cs="Arial"/>
          <w:color w:val="373A3C"/>
        </w:rPr>
        <w:t>만큼</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proofErr w:type="spellStart"/>
      <w:r>
        <w:rPr>
          <w:rFonts w:ascii="Arial" w:hAnsi="Arial" w:cs="Arial"/>
          <w:color w:val="373A3C"/>
        </w:rPr>
        <w:t>팔이용</w:t>
      </w:r>
      <w:proofErr w:type="spellEnd"/>
      <w:r>
        <w:rPr>
          <w:rFonts w:ascii="Arial" w:hAnsi="Arial" w:cs="Arial"/>
          <w:color w:val="373A3C"/>
        </w:rPr>
        <w:t xml:space="preserve"> </w:t>
      </w:r>
      <w:proofErr w:type="spellStart"/>
      <w:r>
        <w:rPr>
          <w:rFonts w:ascii="Arial" w:hAnsi="Arial" w:cs="Arial"/>
          <w:color w:val="373A3C"/>
        </w:rPr>
        <w:t>멘트일</w:t>
      </w:r>
      <w:proofErr w:type="spellEnd"/>
      <w:r>
        <w:rPr>
          <w:rFonts w:ascii="Arial" w:hAnsi="Arial" w:cs="Arial"/>
          <w:color w:val="373A3C"/>
        </w:rPr>
        <w:t xml:space="preserve"> </w:t>
      </w:r>
      <w:r>
        <w:rPr>
          <w:rFonts w:ascii="Arial" w:hAnsi="Arial" w:cs="Arial"/>
          <w:color w:val="373A3C"/>
        </w:rPr>
        <w:t>가능성도</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어차피</w:t>
      </w:r>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자위용으로</w:t>
      </w:r>
      <w:r>
        <w:rPr>
          <w:rFonts w:ascii="Arial" w:hAnsi="Arial" w:cs="Arial"/>
          <w:color w:val="373A3C"/>
        </w:rPr>
        <w:t xml:space="preserve"> </w:t>
      </w:r>
      <w:r>
        <w:rPr>
          <w:rFonts w:ascii="Arial" w:hAnsi="Arial" w:cs="Arial"/>
          <w:color w:val="373A3C"/>
        </w:rPr>
        <w:t>자기들</w:t>
      </w:r>
      <w:r>
        <w:rPr>
          <w:rFonts w:ascii="Arial" w:hAnsi="Arial" w:cs="Arial"/>
          <w:color w:val="373A3C"/>
        </w:rPr>
        <w:t xml:space="preserve"> </w:t>
      </w:r>
      <w:r>
        <w:rPr>
          <w:rFonts w:ascii="Arial" w:hAnsi="Arial" w:cs="Arial"/>
          <w:color w:val="373A3C"/>
        </w:rPr>
        <w:t>예산으로</w:t>
      </w:r>
      <w:r>
        <w:rPr>
          <w:rFonts w:ascii="Arial" w:hAnsi="Arial" w:cs="Arial"/>
          <w:color w:val="373A3C"/>
        </w:rPr>
        <w:t xml:space="preserve"> </w:t>
      </w:r>
      <w:r>
        <w:rPr>
          <w:rFonts w:ascii="Arial" w:hAnsi="Arial" w:cs="Arial"/>
          <w:color w:val="373A3C"/>
        </w:rPr>
        <w:t>도입하겠다는</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그와</w:t>
      </w:r>
      <w:r>
        <w:rPr>
          <w:rFonts w:ascii="Arial" w:hAnsi="Arial" w:cs="Arial"/>
          <w:color w:val="373A3C"/>
        </w:rPr>
        <w:t xml:space="preserve"> </w:t>
      </w:r>
      <w:r>
        <w:rPr>
          <w:rFonts w:ascii="Arial" w:hAnsi="Arial" w:cs="Arial"/>
          <w:color w:val="373A3C"/>
        </w:rPr>
        <w:t>별개로</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PAC-3 </w:t>
      </w:r>
      <w:r>
        <w:rPr>
          <w:rFonts w:ascii="Arial" w:hAnsi="Arial" w:cs="Arial"/>
          <w:color w:val="373A3C"/>
        </w:rPr>
        <w:t>미사일과</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요격체제의</w:t>
      </w:r>
      <w:r>
        <w:rPr>
          <w:rFonts w:ascii="Arial" w:hAnsi="Arial" w:cs="Arial"/>
          <w:color w:val="373A3C"/>
        </w:rPr>
        <w:t xml:space="preserve"> </w:t>
      </w:r>
      <w:r>
        <w:rPr>
          <w:rFonts w:ascii="Arial" w:hAnsi="Arial" w:cs="Arial"/>
          <w:color w:val="373A3C"/>
        </w:rPr>
        <w:t>일부분이며</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둘은</w:t>
      </w:r>
      <w:r>
        <w:rPr>
          <w:rFonts w:ascii="Arial" w:hAnsi="Arial" w:cs="Arial"/>
          <w:color w:val="373A3C"/>
        </w:rPr>
        <w:t xml:space="preserve"> </w:t>
      </w:r>
      <w:r>
        <w:rPr>
          <w:rFonts w:ascii="Arial" w:hAnsi="Arial" w:cs="Arial"/>
          <w:color w:val="373A3C"/>
        </w:rPr>
        <w:t>탄도요격에서</w:t>
      </w:r>
      <w:r>
        <w:rPr>
          <w:rFonts w:ascii="Arial" w:hAnsi="Arial" w:cs="Arial"/>
          <w:color w:val="373A3C"/>
        </w:rPr>
        <w:t xml:space="preserve"> </w:t>
      </w:r>
      <w:r>
        <w:rPr>
          <w:rFonts w:ascii="Arial" w:hAnsi="Arial" w:cs="Arial"/>
          <w:color w:val="373A3C"/>
        </w:rPr>
        <w:t>맡는</w:t>
      </w:r>
      <w:r>
        <w:rPr>
          <w:rFonts w:ascii="Arial" w:hAnsi="Arial" w:cs="Arial"/>
          <w:color w:val="373A3C"/>
        </w:rPr>
        <w:t xml:space="preserve"> </w:t>
      </w:r>
      <w:r>
        <w:rPr>
          <w:rFonts w:ascii="Arial" w:hAnsi="Arial" w:cs="Arial"/>
          <w:color w:val="373A3C"/>
        </w:rPr>
        <w:t>역할이</w:t>
      </w:r>
      <w:r>
        <w:rPr>
          <w:rFonts w:ascii="Arial" w:hAnsi="Arial" w:cs="Arial"/>
          <w:color w:val="373A3C"/>
        </w:rPr>
        <w:t xml:space="preserve"> </w:t>
      </w:r>
      <w:r>
        <w:rPr>
          <w:rFonts w:ascii="Arial" w:hAnsi="Arial" w:cs="Arial"/>
          <w:color w:val="373A3C"/>
        </w:rPr>
        <w:t>다른데</w:t>
      </w:r>
      <w:r>
        <w:rPr>
          <w:rFonts w:ascii="Arial" w:hAnsi="Arial" w:cs="Arial"/>
          <w:color w:val="373A3C"/>
        </w:rPr>
        <w:t xml:space="preserve"> </w:t>
      </w:r>
      <w:proofErr w:type="spellStart"/>
      <w:r>
        <w:rPr>
          <w:rFonts w:ascii="Arial" w:hAnsi="Arial" w:cs="Arial"/>
          <w:color w:val="373A3C"/>
        </w:rPr>
        <w:t>패트리어트는</w:t>
      </w:r>
      <w:proofErr w:type="spellEnd"/>
      <w:r>
        <w:rPr>
          <w:rFonts w:ascii="Arial" w:hAnsi="Arial" w:cs="Arial"/>
          <w:color w:val="373A3C"/>
        </w:rPr>
        <w:t xml:space="preserve"> </w:t>
      </w:r>
      <w:r>
        <w:rPr>
          <w:rFonts w:ascii="Arial" w:hAnsi="Arial" w:cs="Arial"/>
          <w:color w:val="373A3C"/>
        </w:rPr>
        <w:t>지표에서</w:t>
      </w:r>
      <w:r>
        <w:rPr>
          <w:rFonts w:ascii="Arial" w:hAnsi="Arial" w:cs="Arial"/>
          <w:color w:val="373A3C"/>
        </w:rPr>
        <w:t xml:space="preserve"> 20km</w:t>
      </w:r>
      <w:r>
        <w:rPr>
          <w:rFonts w:ascii="Arial" w:hAnsi="Arial" w:cs="Arial"/>
          <w:color w:val="373A3C"/>
        </w:rPr>
        <w:t>가</w:t>
      </w:r>
      <w:r>
        <w:rPr>
          <w:rFonts w:ascii="Arial" w:hAnsi="Arial" w:cs="Arial"/>
          <w:color w:val="373A3C"/>
        </w:rPr>
        <w:t xml:space="preserve"> </w:t>
      </w:r>
      <w:r>
        <w:rPr>
          <w:rFonts w:ascii="Arial" w:hAnsi="Arial" w:cs="Arial"/>
          <w:color w:val="373A3C"/>
        </w:rPr>
        <w:t>요격범위로</w:t>
      </w:r>
      <w:r>
        <w:rPr>
          <w:rFonts w:ascii="Arial" w:hAnsi="Arial" w:cs="Arial"/>
          <w:color w:val="373A3C"/>
        </w:rPr>
        <w:t xml:space="preserve"> </w:t>
      </w:r>
      <w:r>
        <w:rPr>
          <w:rFonts w:ascii="Arial" w:hAnsi="Arial" w:cs="Arial"/>
          <w:color w:val="373A3C"/>
        </w:rPr>
        <w:t>이것은</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MD</w:t>
      </w:r>
      <w:r>
        <w:rPr>
          <w:rFonts w:ascii="Arial" w:hAnsi="Arial" w:cs="Arial"/>
          <w:color w:val="373A3C"/>
        </w:rPr>
        <w:t>계획에서</w:t>
      </w:r>
      <w:r>
        <w:rPr>
          <w:rFonts w:ascii="Arial" w:hAnsi="Arial" w:cs="Arial"/>
          <w:color w:val="373A3C"/>
        </w:rPr>
        <w:t xml:space="preserve"> </w:t>
      </w:r>
      <w:r>
        <w:rPr>
          <w:rFonts w:ascii="Arial" w:hAnsi="Arial" w:cs="Arial"/>
          <w:color w:val="373A3C"/>
        </w:rPr>
        <w:t>마지막</w:t>
      </w:r>
      <w:r>
        <w:rPr>
          <w:rFonts w:ascii="Arial" w:hAnsi="Arial" w:cs="Arial"/>
          <w:color w:val="373A3C"/>
        </w:rPr>
        <w:t xml:space="preserve"> </w:t>
      </w:r>
      <w:r>
        <w:rPr>
          <w:rFonts w:ascii="Arial" w:hAnsi="Arial" w:cs="Arial"/>
          <w:color w:val="373A3C"/>
        </w:rPr>
        <w:t>보루로</w:t>
      </w:r>
      <w:r>
        <w:rPr>
          <w:rFonts w:ascii="Arial" w:hAnsi="Arial" w:cs="Arial"/>
          <w:color w:val="373A3C"/>
        </w:rPr>
        <w:t xml:space="preserve"> </w:t>
      </w:r>
      <w:r>
        <w:rPr>
          <w:rFonts w:ascii="Arial" w:hAnsi="Arial" w:cs="Arial"/>
          <w:color w:val="373A3C"/>
        </w:rPr>
        <w:t>여겨지는</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r>
        <w:rPr>
          <w:rFonts w:ascii="Arial" w:hAnsi="Arial" w:cs="Arial"/>
          <w:color w:val="373A3C"/>
        </w:rPr>
        <w:t>여기서</w:t>
      </w:r>
      <w:r>
        <w:rPr>
          <w:rFonts w:ascii="Arial" w:hAnsi="Arial" w:cs="Arial"/>
          <w:color w:val="373A3C"/>
        </w:rPr>
        <w:t xml:space="preserve"> </w:t>
      </w:r>
      <w:r>
        <w:rPr>
          <w:rFonts w:ascii="Arial" w:hAnsi="Arial" w:cs="Arial"/>
          <w:color w:val="373A3C"/>
        </w:rPr>
        <w:t>실패하면</w:t>
      </w:r>
      <w:r>
        <w:rPr>
          <w:rFonts w:ascii="Arial" w:hAnsi="Arial" w:cs="Arial"/>
          <w:color w:val="373A3C"/>
        </w:rPr>
        <w:t xml:space="preserve"> </w:t>
      </w:r>
      <w:r>
        <w:rPr>
          <w:rFonts w:ascii="Arial" w:hAnsi="Arial" w:cs="Arial"/>
          <w:color w:val="373A3C"/>
        </w:rPr>
        <w:t>그냥</w:t>
      </w:r>
      <w:r>
        <w:rPr>
          <w:rFonts w:ascii="Arial" w:hAnsi="Arial" w:cs="Arial"/>
          <w:color w:val="373A3C"/>
        </w:rPr>
        <w:t xml:space="preserve"> </w:t>
      </w:r>
      <w:r>
        <w:rPr>
          <w:rFonts w:ascii="Arial" w:hAnsi="Arial" w:cs="Arial"/>
          <w:color w:val="373A3C"/>
        </w:rPr>
        <w:t>끝나는</w:t>
      </w:r>
      <w:r>
        <w:rPr>
          <w:rFonts w:ascii="Arial" w:hAnsi="Arial" w:cs="Arial"/>
          <w:color w:val="373A3C"/>
        </w:rPr>
        <w:t xml:space="preserve"> </w:t>
      </w:r>
      <w:r>
        <w:rPr>
          <w:rFonts w:ascii="Arial" w:hAnsi="Arial" w:cs="Arial"/>
          <w:color w:val="373A3C"/>
        </w:rPr>
        <w:t>최후의</w:t>
      </w:r>
      <w:r>
        <w:rPr>
          <w:rFonts w:ascii="Arial" w:hAnsi="Arial" w:cs="Arial"/>
          <w:color w:val="373A3C"/>
        </w:rPr>
        <w:t xml:space="preserve"> </w:t>
      </w:r>
      <w:r>
        <w:rPr>
          <w:rFonts w:ascii="Arial" w:hAnsi="Arial" w:cs="Arial"/>
          <w:color w:val="373A3C"/>
        </w:rPr>
        <w:t>발악으로</w:t>
      </w:r>
      <w:r>
        <w:rPr>
          <w:rFonts w:ascii="Arial" w:hAnsi="Arial" w:cs="Arial"/>
          <w:color w:val="373A3C"/>
        </w:rPr>
        <w:t xml:space="preserve"> </w:t>
      </w:r>
      <w:r>
        <w:rPr>
          <w:rFonts w:ascii="Arial" w:hAnsi="Arial" w:cs="Arial"/>
          <w:color w:val="373A3C"/>
        </w:rPr>
        <w:t>여겨지는</w:t>
      </w:r>
      <w:r>
        <w:rPr>
          <w:rFonts w:ascii="Arial" w:hAnsi="Arial" w:cs="Arial"/>
          <w:color w:val="373A3C"/>
        </w:rPr>
        <w:t xml:space="preserve"> </w:t>
      </w:r>
      <w:r>
        <w:rPr>
          <w:rFonts w:ascii="Arial" w:hAnsi="Arial" w:cs="Arial"/>
          <w:color w:val="373A3C"/>
        </w:rPr>
        <w:t>반면에</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그것보다는</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100km </w:t>
      </w:r>
      <w:r>
        <w:rPr>
          <w:rFonts w:ascii="Arial" w:hAnsi="Arial" w:cs="Arial"/>
          <w:color w:val="373A3C"/>
        </w:rPr>
        <w:t>상공에서</w:t>
      </w:r>
      <w:r>
        <w:rPr>
          <w:rFonts w:ascii="Arial" w:hAnsi="Arial" w:cs="Arial"/>
          <w:color w:val="373A3C"/>
        </w:rPr>
        <w:t xml:space="preserve"> </w:t>
      </w:r>
      <w:r>
        <w:rPr>
          <w:rFonts w:ascii="Arial" w:hAnsi="Arial" w:cs="Arial"/>
          <w:color w:val="373A3C"/>
        </w:rPr>
        <w:t>이루어지기에</w:t>
      </w:r>
      <w:r>
        <w:rPr>
          <w:rFonts w:ascii="Arial" w:hAnsi="Arial" w:cs="Arial"/>
          <w:color w:val="373A3C"/>
        </w:rPr>
        <w:t xml:space="preserve"> </w:t>
      </w:r>
      <w:proofErr w:type="spellStart"/>
      <w:r>
        <w:rPr>
          <w:rFonts w:ascii="Arial" w:hAnsi="Arial" w:cs="Arial"/>
          <w:color w:val="373A3C"/>
        </w:rPr>
        <w:t>사드에서</w:t>
      </w:r>
      <w:proofErr w:type="spellEnd"/>
      <w:r>
        <w:rPr>
          <w:rFonts w:ascii="Arial" w:hAnsi="Arial" w:cs="Arial"/>
          <w:color w:val="373A3C"/>
        </w:rPr>
        <w:t xml:space="preserve"> </w:t>
      </w:r>
      <w:r>
        <w:rPr>
          <w:rFonts w:ascii="Arial" w:hAnsi="Arial" w:cs="Arial"/>
          <w:color w:val="373A3C"/>
        </w:rPr>
        <w:t>걸러지고</w:t>
      </w:r>
      <w:r>
        <w:rPr>
          <w:rFonts w:ascii="Arial" w:hAnsi="Arial" w:cs="Arial"/>
          <w:color w:val="373A3C"/>
        </w:rPr>
        <w:t xml:space="preserve"> </w:t>
      </w:r>
      <w:r>
        <w:rPr>
          <w:rFonts w:ascii="Arial" w:hAnsi="Arial" w:cs="Arial"/>
          <w:color w:val="373A3C"/>
        </w:rPr>
        <w:t>거기에서</w:t>
      </w:r>
      <w:r>
        <w:rPr>
          <w:rFonts w:ascii="Arial" w:hAnsi="Arial" w:cs="Arial"/>
          <w:color w:val="373A3C"/>
        </w:rPr>
        <w:t xml:space="preserve"> </w:t>
      </w:r>
      <w:r>
        <w:rPr>
          <w:rFonts w:ascii="Arial" w:hAnsi="Arial" w:cs="Arial"/>
          <w:color w:val="373A3C"/>
        </w:rPr>
        <w:t>남는</w:t>
      </w:r>
      <w:r>
        <w:rPr>
          <w:rFonts w:ascii="Arial" w:hAnsi="Arial" w:cs="Arial"/>
          <w:color w:val="373A3C"/>
        </w:rPr>
        <w:t xml:space="preserve"> </w:t>
      </w:r>
      <w:r>
        <w:rPr>
          <w:rFonts w:ascii="Arial" w:hAnsi="Arial" w:cs="Arial"/>
          <w:color w:val="373A3C"/>
        </w:rPr>
        <w:t>것들을</w:t>
      </w:r>
      <w:r>
        <w:rPr>
          <w:rFonts w:ascii="Arial" w:hAnsi="Arial" w:cs="Arial"/>
          <w:color w:val="373A3C"/>
        </w:rPr>
        <w:t xml:space="preserve"> </w:t>
      </w:r>
      <w:proofErr w:type="spellStart"/>
      <w:r>
        <w:rPr>
          <w:rFonts w:ascii="Arial" w:hAnsi="Arial" w:cs="Arial"/>
          <w:color w:val="373A3C"/>
        </w:rPr>
        <w:t>패트리어트로</w:t>
      </w:r>
      <w:proofErr w:type="spellEnd"/>
      <w:r>
        <w:rPr>
          <w:rFonts w:ascii="Arial" w:hAnsi="Arial" w:cs="Arial"/>
          <w:color w:val="373A3C"/>
        </w:rPr>
        <w:t xml:space="preserve"> </w:t>
      </w:r>
      <w:r>
        <w:rPr>
          <w:rFonts w:ascii="Arial" w:hAnsi="Arial" w:cs="Arial"/>
          <w:color w:val="373A3C"/>
        </w:rPr>
        <w:t>끝낸다는</w:t>
      </w:r>
      <w:r>
        <w:rPr>
          <w:rFonts w:ascii="Arial" w:hAnsi="Arial" w:cs="Arial"/>
          <w:color w:val="373A3C"/>
        </w:rPr>
        <w:t xml:space="preserve"> </w:t>
      </w:r>
      <w:r>
        <w:rPr>
          <w:rFonts w:ascii="Arial" w:hAnsi="Arial" w:cs="Arial"/>
          <w:color w:val="373A3C"/>
        </w:rPr>
        <w:t>계획이기에</w:t>
      </w:r>
      <w:r>
        <w:rPr>
          <w:rFonts w:ascii="Arial" w:hAnsi="Arial" w:cs="Arial"/>
          <w:color w:val="373A3C"/>
        </w:rPr>
        <w:t xml:space="preserve"> </w:t>
      </w:r>
      <w:r>
        <w:rPr>
          <w:rFonts w:ascii="Arial" w:hAnsi="Arial" w:cs="Arial"/>
          <w:color w:val="373A3C"/>
        </w:rPr>
        <w:t>실상</w:t>
      </w:r>
      <w:r>
        <w:rPr>
          <w:rFonts w:ascii="Arial" w:hAnsi="Arial" w:cs="Arial"/>
          <w:color w:val="373A3C"/>
        </w:rPr>
        <w:t xml:space="preserve"> </w:t>
      </w:r>
      <w:r>
        <w:rPr>
          <w:rFonts w:ascii="Arial" w:hAnsi="Arial" w:cs="Arial"/>
          <w:color w:val="373A3C"/>
        </w:rPr>
        <w:t>이번</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 PAC</w:t>
      </w:r>
      <w:r>
        <w:rPr>
          <w:rFonts w:ascii="Arial" w:hAnsi="Arial" w:cs="Arial"/>
          <w:color w:val="373A3C"/>
        </w:rPr>
        <w:t>의</w:t>
      </w:r>
      <w:r>
        <w:rPr>
          <w:rFonts w:ascii="Arial" w:hAnsi="Arial" w:cs="Arial"/>
          <w:color w:val="373A3C"/>
        </w:rPr>
        <w:t xml:space="preserve"> </w:t>
      </w:r>
      <w:r>
        <w:rPr>
          <w:rFonts w:ascii="Arial" w:hAnsi="Arial" w:cs="Arial"/>
          <w:color w:val="373A3C"/>
        </w:rPr>
        <w:t>이중</w:t>
      </w:r>
      <w:r>
        <w:rPr>
          <w:rFonts w:ascii="Arial" w:hAnsi="Arial" w:cs="Arial"/>
          <w:color w:val="373A3C"/>
        </w:rPr>
        <w:t xml:space="preserve"> </w:t>
      </w:r>
      <w:r>
        <w:rPr>
          <w:rFonts w:ascii="Arial" w:hAnsi="Arial" w:cs="Arial"/>
          <w:color w:val="373A3C"/>
        </w:rPr>
        <w:t>방어막을</w:t>
      </w:r>
      <w:r>
        <w:rPr>
          <w:rFonts w:ascii="Arial" w:hAnsi="Arial" w:cs="Arial"/>
          <w:color w:val="373A3C"/>
        </w:rPr>
        <w:t xml:space="preserve"> </w:t>
      </w:r>
      <w:r>
        <w:rPr>
          <w:rFonts w:ascii="Arial" w:hAnsi="Arial" w:cs="Arial"/>
          <w:color w:val="373A3C"/>
        </w:rPr>
        <w:t>침으로써</w:t>
      </w:r>
      <w:r>
        <w:rPr>
          <w:rFonts w:ascii="Arial" w:hAnsi="Arial" w:cs="Arial"/>
          <w:color w:val="373A3C"/>
        </w:rPr>
        <w:t xml:space="preserve"> PAC </w:t>
      </w:r>
      <w:r>
        <w:rPr>
          <w:rFonts w:ascii="Arial" w:hAnsi="Arial" w:cs="Arial"/>
          <w:color w:val="373A3C"/>
        </w:rPr>
        <w:t>단독체제보다</w:t>
      </w:r>
      <w:r>
        <w:rPr>
          <w:rFonts w:ascii="Arial" w:hAnsi="Arial" w:cs="Arial"/>
          <w:color w:val="373A3C"/>
        </w:rPr>
        <w:t xml:space="preserve"> </w:t>
      </w:r>
      <w:proofErr w:type="spellStart"/>
      <w:r>
        <w:rPr>
          <w:rFonts w:ascii="Arial" w:hAnsi="Arial" w:cs="Arial"/>
          <w:color w:val="373A3C"/>
        </w:rPr>
        <w:t>핵공격으로부터</w:t>
      </w:r>
      <w:proofErr w:type="spellEnd"/>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안전한</w:t>
      </w:r>
      <w:r>
        <w:rPr>
          <w:rFonts w:ascii="Arial" w:hAnsi="Arial" w:cs="Arial"/>
          <w:color w:val="373A3C"/>
        </w:rPr>
        <w:t xml:space="preserve"> </w:t>
      </w:r>
      <w:r>
        <w:rPr>
          <w:rFonts w:ascii="Arial" w:hAnsi="Arial" w:cs="Arial"/>
          <w:color w:val="373A3C"/>
        </w:rPr>
        <w:t>방어체계를</w:t>
      </w:r>
      <w:r>
        <w:rPr>
          <w:rFonts w:ascii="Arial" w:hAnsi="Arial" w:cs="Arial"/>
          <w:color w:val="373A3C"/>
        </w:rPr>
        <w:t xml:space="preserve"> </w:t>
      </w:r>
      <w:r>
        <w:rPr>
          <w:rFonts w:ascii="Arial" w:hAnsi="Arial" w:cs="Arial"/>
          <w:color w:val="373A3C"/>
        </w:rPr>
        <w:t>구축한다는</w:t>
      </w:r>
      <w:r>
        <w:rPr>
          <w:rFonts w:ascii="Arial" w:hAnsi="Arial" w:cs="Arial"/>
          <w:color w:val="373A3C"/>
        </w:rPr>
        <w:t xml:space="preserve"> </w:t>
      </w:r>
      <w:r>
        <w:rPr>
          <w:rFonts w:ascii="Arial" w:hAnsi="Arial" w:cs="Arial"/>
          <w:color w:val="373A3C"/>
        </w:rPr>
        <w:t>데</w:t>
      </w:r>
      <w:r>
        <w:rPr>
          <w:rFonts w:ascii="Arial" w:hAnsi="Arial" w:cs="Arial"/>
          <w:color w:val="373A3C"/>
        </w:rPr>
        <w:t xml:space="preserve"> </w:t>
      </w:r>
      <w:r>
        <w:rPr>
          <w:rFonts w:ascii="Arial" w:hAnsi="Arial" w:cs="Arial"/>
          <w:color w:val="373A3C"/>
        </w:rPr>
        <w:t>의미가</w:t>
      </w:r>
      <w:r>
        <w:rPr>
          <w:rFonts w:ascii="Arial" w:hAnsi="Arial" w:cs="Arial"/>
          <w:color w:val="373A3C"/>
        </w:rPr>
        <w:t xml:space="preserve"> </w:t>
      </w:r>
      <w:r>
        <w:rPr>
          <w:rFonts w:ascii="Arial" w:hAnsi="Arial" w:cs="Arial"/>
          <w:color w:val="373A3C"/>
        </w:rPr>
        <w:t>있다</w:t>
      </w:r>
      <w:r>
        <w:rPr>
          <w:rFonts w:ascii="Arial" w:hAnsi="Arial" w:cs="Arial"/>
          <w:color w:val="373A3C"/>
        </w:rPr>
        <w:t>.</w:t>
      </w:r>
      <w:hyperlink r:id="rId62" w:anchor="fn-5" w:tooltip="또한 지금까지 PAC-3만으로 충분하다는 주장에 주로 인용되는 북한군의 스커드 사격같은 경우 실제로는 수도권 중,북부에 대한 공격효과밖에 갖지 못하도 통상 발사방식으로 쏘더라도 실제로는 충청권 북부를 넘어선 지역의 타격능력을 기대하기 어려운데이경우 저각사격으로는 사거리가 훨씬 짧아져 경기도와 서울 정도가 사정권에 들어오는 수준으로 떨어진다. 물론 수도권에 대한 미사일방어가 북한 탄도탄 문제에 있어서 가장 심각한 문제라는 점을 부정할 수 없기 때문에 이런 논란이 " w:history="1">
        <w:r>
          <w:rPr>
            <w:rStyle w:val="a3"/>
            <w:rFonts w:ascii="Arial" w:hAnsi="Arial" w:cs="Arial"/>
            <w:color w:val="0275D8"/>
            <w:sz w:val="19"/>
            <w:szCs w:val="19"/>
            <w:vertAlign w:val="superscript"/>
          </w:rPr>
          <w:t>[5]</w:t>
        </w:r>
      </w:hyperlink>
      <w:r>
        <w:rPr>
          <w:rFonts w:ascii="Arial" w:hAnsi="Arial" w:cs="Arial"/>
          <w:color w:val="373A3C"/>
        </w:rPr>
        <w:br/>
      </w:r>
      <w:r>
        <w:rPr>
          <w:rFonts w:ascii="Arial" w:hAnsi="Arial" w:cs="Arial"/>
          <w:color w:val="373A3C"/>
        </w:rPr>
        <w:br/>
      </w:r>
      <w:r>
        <w:rPr>
          <w:rFonts w:ascii="Arial" w:hAnsi="Arial" w:cs="Arial"/>
          <w:color w:val="373A3C"/>
        </w:rPr>
        <w:t>더욱이</w:t>
      </w:r>
      <w:r>
        <w:rPr>
          <w:rFonts w:ascii="Arial" w:hAnsi="Arial" w:cs="Arial"/>
          <w:color w:val="373A3C"/>
        </w:rPr>
        <w:t xml:space="preserve"> PAC-3</w:t>
      </w:r>
      <w:r>
        <w:rPr>
          <w:rFonts w:ascii="Arial" w:hAnsi="Arial" w:cs="Arial"/>
          <w:color w:val="373A3C"/>
        </w:rPr>
        <w:t>의</w:t>
      </w:r>
      <w:r>
        <w:rPr>
          <w:rFonts w:ascii="Arial" w:hAnsi="Arial" w:cs="Arial"/>
          <w:color w:val="373A3C"/>
        </w:rPr>
        <w:t xml:space="preserve"> </w:t>
      </w:r>
      <w:r>
        <w:rPr>
          <w:rFonts w:ascii="Arial" w:hAnsi="Arial" w:cs="Arial"/>
          <w:color w:val="373A3C"/>
        </w:rPr>
        <w:t>특성상</w:t>
      </w:r>
      <w:r>
        <w:rPr>
          <w:rFonts w:ascii="Arial" w:hAnsi="Arial" w:cs="Arial"/>
          <w:color w:val="373A3C"/>
        </w:rPr>
        <w:t xml:space="preserve"> </w:t>
      </w:r>
      <w:r>
        <w:rPr>
          <w:rFonts w:ascii="Arial" w:hAnsi="Arial" w:cs="Arial"/>
          <w:color w:val="373A3C"/>
        </w:rPr>
        <w:t>광역방어가</w:t>
      </w:r>
      <w:r>
        <w:rPr>
          <w:rFonts w:ascii="Arial" w:hAnsi="Arial" w:cs="Arial"/>
          <w:color w:val="373A3C"/>
        </w:rPr>
        <w:t xml:space="preserve"> </w:t>
      </w:r>
      <w:r>
        <w:rPr>
          <w:rFonts w:ascii="Arial" w:hAnsi="Arial" w:cs="Arial"/>
          <w:color w:val="373A3C"/>
        </w:rPr>
        <w:t>되기</w:t>
      </w:r>
      <w:r>
        <w:rPr>
          <w:rFonts w:ascii="Arial" w:hAnsi="Arial" w:cs="Arial"/>
          <w:color w:val="373A3C"/>
        </w:rPr>
        <w:t xml:space="preserve"> </w:t>
      </w:r>
      <w:r>
        <w:rPr>
          <w:rFonts w:ascii="Arial" w:hAnsi="Arial" w:cs="Arial"/>
          <w:color w:val="373A3C"/>
        </w:rPr>
        <w:t>어렵다는</w:t>
      </w:r>
      <w:r>
        <w:rPr>
          <w:rFonts w:ascii="Arial" w:hAnsi="Arial" w:cs="Arial"/>
          <w:color w:val="373A3C"/>
        </w:rPr>
        <w:t xml:space="preserve"> </w:t>
      </w:r>
      <w:r>
        <w:rPr>
          <w:rFonts w:ascii="Arial" w:hAnsi="Arial" w:cs="Arial"/>
          <w:color w:val="373A3C"/>
        </w:rPr>
        <w:t>한계가</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특히</w:t>
      </w:r>
      <w:r>
        <w:rPr>
          <w:rFonts w:ascii="Arial" w:hAnsi="Arial" w:cs="Arial"/>
          <w:color w:val="373A3C"/>
        </w:rPr>
        <w:t xml:space="preserve"> THAAD </w:t>
      </w:r>
      <w:r>
        <w:rPr>
          <w:rFonts w:ascii="Arial" w:hAnsi="Arial" w:cs="Arial"/>
          <w:color w:val="373A3C"/>
        </w:rPr>
        <w:t>혹은</w:t>
      </w:r>
      <w:r>
        <w:rPr>
          <w:rFonts w:ascii="Arial" w:hAnsi="Arial" w:cs="Arial"/>
          <w:color w:val="373A3C"/>
        </w:rPr>
        <w:t xml:space="preserve"> </w:t>
      </w:r>
      <w:r>
        <w:rPr>
          <w:rFonts w:ascii="Arial" w:hAnsi="Arial" w:cs="Arial"/>
          <w:color w:val="373A3C"/>
        </w:rPr>
        <w:t>동급의</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체계가</w:t>
      </w:r>
      <w:r>
        <w:rPr>
          <w:rFonts w:ascii="Arial" w:hAnsi="Arial" w:cs="Arial"/>
          <w:color w:val="373A3C"/>
        </w:rPr>
        <w:t xml:space="preserve"> </w:t>
      </w:r>
      <w:r>
        <w:rPr>
          <w:rFonts w:ascii="Arial" w:hAnsi="Arial" w:cs="Arial"/>
          <w:color w:val="373A3C"/>
        </w:rPr>
        <w:t>없다면</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자유롭게</w:t>
      </w:r>
      <w:r>
        <w:rPr>
          <w:rFonts w:ascii="Arial" w:hAnsi="Arial" w:cs="Arial"/>
          <w:color w:val="373A3C"/>
        </w:rPr>
        <w:t xml:space="preserve"> </w:t>
      </w:r>
      <w:proofErr w:type="spellStart"/>
      <w:r>
        <w:rPr>
          <w:rFonts w:ascii="Arial" w:hAnsi="Arial" w:cs="Arial"/>
          <w:color w:val="373A3C"/>
        </w:rPr>
        <w:t>고각샷을</w:t>
      </w:r>
      <w:proofErr w:type="spellEnd"/>
      <w:r>
        <w:rPr>
          <w:rFonts w:ascii="Arial" w:hAnsi="Arial" w:cs="Arial"/>
          <w:color w:val="373A3C"/>
        </w:rPr>
        <w:t xml:space="preserve"> </w:t>
      </w:r>
      <w:r>
        <w:rPr>
          <w:rFonts w:ascii="Arial" w:hAnsi="Arial" w:cs="Arial"/>
          <w:color w:val="373A3C"/>
        </w:rPr>
        <w:t>이용해</w:t>
      </w:r>
      <w:r>
        <w:rPr>
          <w:rFonts w:ascii="Arial" w:hAnsi="Arial" w:cs="Arial"/>
          <w:color w:val="373A3C"/>
        </w:rPr>
        <w:t xml:space="preserve"> </w:t>
      </w:r>
      <w:r>
        <w:rPr>
          <w:rFonts w:ascii="Arial" w:hAnsi="Arial" w:cs="Arial"/>
          <w:color w:val="373A3C"/>
        </w:rPr>
        <w:t>고속으로</w:t>
      </w:r>
      <w:r>
        <w:rPr>
          <w:rFonts w:ascii="Arial" w:hAnsi="Arial" w:cs="Arial"/>
          <w:color w:val="373A3C"/>
        </w:rPr>
        <w:t xml:space="preserve"> </w:t>
      </w:r>
      <w:r>
        <w:rPr>
          <w:rFonts w:ascii="Arial" w:hAnsi="Arial" w:cs="Arial"/>
          <w:color w:val="373A3C"/>
        </w:rPr>
        <w:t>탄두를</w:t>
      </w:r>
      <w:r>
        <w:rPr>
          <w:rFonts w:ascii="Arial" w:hAnsi="Arial" w:cs="Arial"/>
          <w:color w:val="373A3C"/>
        </w:rPr>
        <w:t xml:space="preserve"> </w:t>
      </w:r>
      <w:r>
        <w:rPr>
          <w:rFonts w:ascii="Arial" w:hAnsi="Arial" w:cs="Arial"/>
          <w:color w:val="373A3C"/>
        </w:rPr>
        <w:t>낙하시켜</w:t>
      </w:r>
      <w:r>
        <w:rPr>
          <w:rFonts w:ascii="Arial" w:hAnsi="Arial" w:cs="Arial"/>
          <w:color w:val="373A3C"/>
        </w:rPr>
        <w:t xml:space="preserve"> </w:t>
      </w:r>
      <w:r>
        <w:rPr>
          <w:rFonts w:ascii="Arial" w:hAnsi="Arial" w:cs="Arial"/>
          <w:color w:val="373A3C"/>
        </w:rPr>
        <w:t>종말</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난이도를</w:t>
      </w:r>
      <w:r>
        <w:rPr>
          <w:rFonts w:ascii="Arial" w:hAnsi="Arial" w:cs="Arial"/>
          <w:color w:val="373A3C"/>
        </w:rPr>
        <w:t xml:space="preserve"> </w:t>
      </w:r>
      <w:r>
        <w:rPr>
          <w:rFonts w:ascii="Arial" w:hAnsi="Arial" w:cs="Arial"/>
          <w:color w:val="373A3C"/>
        </w:rPr>
        <w:t>급격히</w:t>
      </w:r>
      <w:r>
        <w:rPr>
          <w:rFonts w:ascii="Arial" w:hAnsi="Arial" w:cs="Arial"/>
          <w:color w:val="373A3C"/>
        </w:rPr>
        <w:t xml:space="preserve"> </w:t>
      </w:r>
      <w:r>
        <w:rPr>
          <w:rFonts w:ascii="Arial" w:hAnsi="Arial" w:cs="Arial"/>
          <w:color w:val="373A3C"/>
        </w:rPr>
        <w:t>상승시키는</w:t>
      </w:r>
      <w:r>
        <w:rPr>
          <w:rFonts w:ascii="Arial" w:hAnsi="Arial" w:cs="Arial"/>
          <w:color w:val="373A3C"/>
        </w:rPr>
        <w:t xml:space="preserve"> </w:t>
      </w:r>
      <w:r>
        <w:rPr>
          <w:rFonts w:ascii="Arial" w:hAnsi="Arial" w:cs="Arial"/>
          <w:color w:val="373A3C"/>
        </w:rPr>
        <w:t>동시에</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범위를</w:t>
      </w:r>
      <w:r>
        <w:rPr>
          <w:rFonts w:ascii="Arial" w:hAnsi="Arial" w:cs="Arial"/>
          <w:color w:val="373A3C"/>
        </w:rPr>
        <w:t xml:space="preserve"> </w:t>
      </w:r>
      <w:r>
        <w:rPr>
          <w:rFonts w:ascii="Arial" w:hAnsi="Arial" w:cs="Arial"/>
          <w:color w:val="373A3C"/>
        </w:rPr>
        <w:t>제한하려</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PAC-3, </w:t>
      </w:r>
      <w:r>
        <w:rPr>
          <w:rFonts w:ascii="Arial" w:hAnsi="Arial" w:cs="Arial"/>
          <w:color w:val="373A3C"/>
        </w:rPr>
        <w:t>철매</w:t>
      </w:r>
      <w:r>
        <w:rPr>
          <w:rFonts w:ascii="Arial" w:hAnsi="Arial" w:cs="Arial"/>
          <w:color w:val="373A3C"/>
        </w:rPr>
        <w:t xml:space="preserve">-2 </w:t>
      </w:r>
      <w:r>
        <w:rPr>
          <w:rFonts w:ascii="Arial" w:hAnsi="Arial" w:cs="Arial"/>
          <w:color w:val="373A3C"/>
        </w:rPr>
        <w:t>등의</w:t>
      </w:r>
      <w:r>
        <w:rPr>
          <w:rFonts w:ascii="Arial" w:hAnsi="Arial" w:cs="Arial"/>
          <w:color w:val="373A3C"/>
        </w:rPr>
        <w:t xml:space="preserve"> </w:t>
      </w:r>
      <w:r>
        <w:rPr>
          <w:rFonts w:ascii="Arial" w:hAnsi="Arial" w:cs="Arial"/>
          <w:color w:val="373A3C"/>
        </w:rPr>
        <w:t>레이더는</w:t>
      </w:r>
      <w:r>
        <w:rPr>
          <w:rFonts w:ascii="Arial" w:hAnsi="Arial" w:cs="Arial"/>
          <w:color w:val="373A3C"/>
        </w:rPr>
        <w:t xml:space="preserve"> </w:t>
      </w:r>
      <w:r>
        <w:rPr>
          <w:rFonts w:ascii="Arial" w:hAnsi="Arial" w:cs="Arial"/>
          <w:color w:val="373A3C"/>
        </w:rPr>
        <w:t>탄두를</w:t>
      </w:r>
      <w:r>
        <w:rPr>
          <w:rFonts w:ascii="Arial" w:hAnsi="Arial" w:cs="Arial"/>
          <w:color w:val="373A3C"/>
        </w:rPr>
        <w:t xml:space="preserve"> </w:t>
      </w:r>
      <w:r>
        <w:rPr>
          <w:rFonts w:ascii="Arial" w:hAnsi="Arial" w:cs="Arial"/>
          <w:color w:val="373A3C"/>
        </w:rPr>
        <w:t>보다</w:t>
      </w:r>
      <w:r>
        <w:rPr>
          <w:rFonts w:ascii="Arial" w:hAnsi="Arial" w:cs="Arial"/>
          <w:color w:val="373A3C"/>
        </w:rPr>
        <w:t xml:space="preserve"> </w:t>
      </w:r>
      <w:r>
        <w:rPr>
          <w:rFonts w:ascii="Arial" w:hAnsi="Arial" w:cs="Arial"/>
          <w:color w:val="373A3C"/>
        </w:rPr>
        <w:t>오랫동안</w:t>
      </w:r>
      <w:r>
        <w:rPr>
          <w:rFonts w:ascii="Arial" w:hAnsi="Arial" w:cs="Arial"/>
          <w:color w:val="373A3C"/>
        </w:rPr>
        <w:t xml:space="preserve"> </w:t>
      </w:r>
      <w:r>
        <w:rPr>
          <w:rFonts w:ascii="Arial" w:hAnsi="Arial" w:cs="Arial"/>
          <w:color w:val="373A3C"/>
        </w:rPr>
        <w:t>추적할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있겠지만</w:t>
      </w:r>
      <w:r>
        <w:rPr>
          <w:rFonts w:ascii="Arial" w:hAnsi="Arial" w:cs="Arial"/>
          <w:color w:val="373A3C"/>
        </w:rPr>
        <w:t xml:space="preserve">, </w:t>
      </w:r>
      <w:r>
        <w:rPr>
          <w:rFonts w:ascii="Arial" w:hAnsi="Arial" w:cs="Arial"/>
          <w:color w:val="373A3C"/>
        </w:rPr>
        <w:t>요격을</w:t>
      </w:r>
      <w:r>
        <w:rPr>
          <w:rFonts w:ascii="Arial" w:hAnsi="Arial" w:cs="Arial"/>
          <w:color w:val="373A3C"/>
        </w:rPr>
        <w:t xml:space="preserve"> </w:t>
      </w:r>
      <w:r>
        <w:rPr>
          <w:rFonts w:ascii="Arial" w:hAnsi="Arial" w:cs="Arial"/>
          <w:color w:val="373A3C"/>
        </w:rPr>
        <w:t>수행하는</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명중</w:t>
      </w:r>
      <w:r>
        <w:rPr>
          <w:rFonts w:ascii="Arial" w:hAnsi="Arial" w:cs="Arial"/>
          <w:color w:val="373A3C"/>
        </w:rPr>
        <w:t xml:space="preserve"> </w:t>
      </w:r>
      <w:r>
        <w:rPr>
          <w:rFonts w:ascii="Arial" w:hAnsi="Arial" w:cs="Arial"/>
          <w:color w:val="373A3C"/>
        </w:rPr>
        <w:t>난이도는</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올라가게</w:t>
      </w:r>
      <w:r>
        <w:rPr>
          <w:rFonts w:ascii="Arial" w:hAnsi="Arial" w:cs="Arial"/>
          <w:color w:val="373A3C"/>
        </w:rPr>
        <w:t xml:space="preserve"> </w:t>
      </w:r>
      <w:r>
        <w:rPr>
          <w:rFonts w:ascii="Arial" w:hAnsi="Arial" w:cs="Arial"/>
          <w:color w:val="373A3C"/>
        </w:rPr>
        <w:t>되며</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보유하고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조밀한</w:t>
      </w:r>
      <w:r>
        <w:rPr>
          <w:rFonts w:ascii="Arial" w:hAnsi="Arial" w:cs="Arial"/>
          <w:color w:val="373A3C"/>
        </w:rPr>
        <w:t xml:space="preserve"> </w:t>
      </w:r>
      <w:r>
        <w:rPr>
          <w:rFonts w:ascii="Arial" w:hAnsi="Arial" w:cs="Arial"/>
          <w:color w:val="373A3C"/>
        </w:rPr>
        <w:t>저층</w:t>
      </w:r>
      <w:r>
        <w:rPr>
          <w:rFonts w:ascii="Arial" w:hAnsi="Arial" w:cs="Arial"/>
          <w:color w:val="373A3C"/>
        </w:rPr>
        <w:t xml:space="preserve"> </w:t>
      </w:r>
      <w:r>
        <w:rPr>
          <w:rFonts w:ascii="Arial" w:hAnsi="Arial" w:cs="Arial"/>
          <w:color w:val="373A3C"/>
        </w:rPr>
        <w:t>방공망의</w:t>
      </w:r>
      <w:r>
        <w:rPr>
          <w:rFonts w:ascii="Arial" w:hAnsi="Arial" w:cs="Arial"/>
          <w:color w:val="373A3C"/>
        </w:rPr>
        <w:t xml:space="preserve"> </w:t>
      </w:r>
      <w:r>
        <w:rPr>
          <w:rFonts w:ascii="Arial" w:hAnsi="Arial" w:cs="Arial"/>
          <w:color w:val="373A3C"/>
        </w:rPr>
        <w:t>효용성을</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떨어뜨릴</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따라서</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있다면</w:t>
      </w:r>
      <w:r>
        <w:rPr>
          <w:rFonts w:ascii="Arial" w:hAnsi="Arial" w:cs="Arial"/>
          <w:color w:val="373A3C"/>
        </w:rPr>
        <w:t xml:space="preserve"> </w:t>
      </w:r>
      <w:r>
        <w:rPr>
          <w:rFonts w:ascii="Arial" w:hAnsi="Arial" w:cs="Arial"/>
          <w:color w:val="373A3C"/>
        </w:rPr>
        <w:t>다층</w:t>
      </w:r>
      <w:r>
        <w:rPr>
          <w:rFonts w:ascii="Arial" w:hAnsi="Arial" w:cs="Arial"/>
          <w:color w:val="373A3C"/>
        </w:rPr>
        <w:t xml:space="preserve"> </w:t>
      </w:r>
      <w:r>
        <w:rPr>
          <w:rFonts w:ascii="Arial" w:hAnsi="Arial" w:cs="Arial"/>
          <w:color w:val="373A3C"/>
        </w:rPr>
        <w:t>방공망을</w:t>
      </w:r>
      <w:r>
        <w:rPr>
          <w:rFonts w:ascii="Arial" w:hAnsi="Arial" w:cs="Arial"/>
          <w:color w:val="373A3C"/>
        </w:rPr>
        <w:t xml:space="preserve"> </w:t>
      </w:r>
      <w:r>
        <w:rPr>
          <w:rFonts w:ascii="Arial" w:hAnsi="Arial" w:cs="Arial"/>
          <w:color w:val="373A3C"/>
        </w:rPr>
        <w:t>구성하는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유리하다</w:t>
      </w:r>
      <w:r>
        <w:rPr>
          <w:rFonts w:ascii="Arial" w:hAnsi="Arial" w:cs="Arial"/>
          <w:color w:val="373A3C"/>
        </w:rPr>
        <w:t xml:space="preserve">. </w:t>
      </w:r>
      <w:r>
        <w:rPr>
          <w:rFonts w:ascii="Arial" w:hAnsi="Arial" w:cs="Arial"/>
          <w:color w:val="373A3C"/>
        </w:rPr>
        <w:t>군도</w:t>
      </w:r>
      <w:r>
        <w:rPr>
          <w:rFonts w:ascii="Arial" w:hAnsi="Arial" w:cs="Arial"/>
          <w:color w:val="373A3C"/>
        </w:rPr>
        <w:t xml:space="preserve"> </w:t>
      </w:r>
      <w:r>
        <w:rPr>
          <w:rFonts w:ascii="Arial" w:hAnsi="Arial" w:cs="Arial"/>
          <w:color w:val="373A3C"/>
        </w:rPr>
        <w:t>이를</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알고</w:t>
      </w:r>
      <w:r>
        <w:rPr>
          <w:rFonts w:ascii="Arial" w:hAnsi="Arial" w:cs="Arial"/>
          <w:color w:val="373A3C"/>
        </w:rPr>
        <w:t xml:space="preserve"> </w:t>
      </w:r>
      <w:r>
        <w:rPr>
          <w:rFonts w:ascii="Arial" w:hAnsi="Arial" w:cs="Arial"/>
          <w:color w:val="373A3C"/>
        </w:rPr>
        <w:t>있기에</w:t>
      </w:r>
      <w:r>
        <w:rPr>
          <w:rFonts w:ascii="Arial" w:hAnsi="Arial" w:cs="Arial"/>
          <w:color w:val="373A3C"/>
        </w:rPr>
        <w:t xml:space="preserve"> L-SAM </w:t>
      </w:r>
      <w:r>
        <w:rPr>
          <w:rFonts w:ascii="Arial" w:hAnsi="Arial" w:cs="Arial"/>
          <w:color w:val="373A3C"/>
        </w:rPr>
        <w:t>등을</w:t>
      </w:r>
      <w:r>
        <w:rPr>
          <w:rFonts w:ascii="Arial" w:hAnsi="Arial" w:cs="Arial"/>
          <w:color w:val="373A3C"/>
        </w:rPr>
        <w:t xml:space="preserve"> </w:t>
      </w:r>
      <w:r>
        <w:rPr>
          <w:rFonts w:ascii="Arial" w:hAnsi="Arial" w:cs="Arial"/>
          <w:color w:val="373A3C"/>
        </w:rPr>
        <w:t>개발하는</w:t>
      </w:r>
      <w:r>
        <w:rPr>
          <w:rFonts w:ascii="Arial" w:hAnsi="Arial" w:cs="Arial"/>
          <w:color w:val="373A3C"/>
        </w:rPr>
        <w:t xml:space="preserve"> </w:t>
      </w:r>
      <w:r>
        <w:rPr>
          <w:rFonts w:ascii="Arial" w:hAnsi="Arial" w:cs="Arial"/>
          <w:color w:val="373A3C"/>
        </w:rPr>
        <w:t>것이기도</w:t>
      </w:r>
      <w:r>
        <w:rPr>
          <w:rFonts w:ascii="Arial" w:hAnsi="Arial" w:cs="Arial"/>
          <w:color w:val="373A3C"/>
        </w:rPr>
        <w:t xml:space="preserve"> </w:t>
      </w:r>
      <w:r>
        <w:rPr>
          <w:rFonts w:ascii="Arial" w:hAnsi="Arial" w:cs="Arial"/>
          <w:color w:val="373A3C"/>
        </w:rPr>
        <w:t>하다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북한의</w:t>
      </w:r>
      <w:r>
        <w:rPr>
          <w:rFonts w:ascii="Arial" w:hAnsi="Arial" w:cs="Arial"/>
          <w:color w:val="373A3C"/>
        </w:rPr>
        <w:t xml:space="preserve"> </w:t>
      </w:r>
      <w:r>
        <w:rPr>
          <w:rFonts w:ascii="Arial" w:hAnsi="Arial" w:cs="Arial"/>
          <w:color w:val="373A3C"/>
        </w:rPr>
        <w:t>대량살상무기</w:t>
      </w:r>
      <w:r>
        <w:rPr>
          <w:rFonts w:ascii="Arial" w:hAnsi="Arial" w:cs="Arial"/>
          <w:color w:val="373A3C"/>
        </w:rPr>
        <w:t xml:space="preserve"> </w:t>
      </w:r>
      <w:r>
        <w:rPr>
          <w:rFonts w:ascii="Arial" w:hAnsi="Arial" w:cs="Arial"/>
          <w:color w:val="373A3C"/>
        </w:rPr>
        <w:t>위협</w:t>
      </w:r>
      <w:r>
        <w:rPr>
          <w:rFonts w:ascii="Arial" w:hAnsi="Arial" w:cs="Arial"/>
          <w:color w:val="373A3C"/>
        </w:rPr>
        <w:t xml:space="preserve">, </w:t>
      </w:r>
      <w:r>
        <w:rPr>
          <w:rFonts w:ascii="Arial" w:hAnsi="Arial" w:cs="Arial"/>
          <w:color w:val="373A3C"/>
        </w:rPr>
        <w:t>특히</w:t>
      </w:r>
      <w:r>
        <w:rPr>
          <w:rFonts w:ascii="Arial" w:hAnsi="Arial" w:cs="Arial"/>
          <w:color w:val="373A3C"/>
        </w:rPr>
        <w:t xml:space="preserve"> </w:t>
      </w:r>
      <w:r>
        <w:rPr>
          <w:rFonts w:ascii="Arial" w:hAnsi="Arial" w:cs="Arial"/>
          <w:color w:val="373A3C"/>
        </w:rPr>
        <w:t>탄도미사일을</w:t>
      </w:r>
      <w:r>
        <w:rPr>
          <w:rFonts w:ascii="Arial" w:hAnsi="Arial" w:cs="Arial"/>
          <w:color w:val="373A3C"/>
        </w:rPr>
        <w:t xml:space="preserve"> </w:t>
      </w:r>
      <w:r>
        <w:rPr>
          <w:rFonts w:ascii="Arial" w:hAnsi="Arial" w:cs="Arial"/>
          <w:color w:val="373A3C"/>
        </w:rPr>
        <w:t>통한</w:t>
      </w:r>
      <w:r>
        <w:rPr>
          <w:rFonts w:ascii="Arial" w:hAnsi="Arial" w:cs="Arial"/>
          <w:color w:val="373A3C"/>
        </w:rPr>
        <w:t xml:space="preserve"> </w:t>
      </w:r>
      <w:r>
        <w:rPr>
          <w:rFonts w:ascii="Arial" w:hAnsi="Arial" w:cs="Arial"/>
          <w:color w:val="373A3C"/>
        </w:rPr>
        <w:t>핵</w:t>
      </w:r>
      <w:r>
        <w:rPr>
          <w:rFonts w:ascii="Arial" w:hAnsi="Arial" w:cs="Arial"/>
          <w:color w:val="373A3C"/>
        </w:rPr>
        <w:t xml:space="preserve"> </w:t>
      </w:r>
      <w:r>
        <w:rPr>
          <w:rFonts w:ascii="Arial" w:hAnsi="Arial" w:cs="Arial"/>
          <w:color w:val="373A3C"/>
        </w:rPr>
        <w:t>공격의</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현실적인</w:t>
      </w:r>
      <w:r>
        <w:rPr>
          <w:rFonts w:ascii="Arial" w:hAnsi="Arial" w:cs="Arial"/>
          <w:color w:val="373A3C"/>
        </w:rPr>
        <w:t xml:space="preserve"> </w:t>
      </w:r>
      <w:r>
        <w:rPr>
          <w:rFonts w:ascii="Arial" w:hAnsi="Arial" w:cs="Arial"/>
          <w:color w:val="373A3C"/>
        </w:rPr>
        <w:t>문제로</w:t>
      </w:r>
      <w:r>
        <w:rPr>
          <w:rFonts w:ascii="Arial" w:hAnsi="Arial" w:cs="Arial"/>
          <w:color w:val="373A3C"/>
        </w:rPr>
        <w:t xml:space="preserve"> </w:t>
      </w:r>
      <w:r>
        <w:rPr>
          <w:rFonts w:ascii="Arial" w:hAnsi="Arial" w:cs="Arial"/>
          <w:color w:val="373A3C"/>
        </w:rPr>
        <w:t>다가오는</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요격능력을</w:t>
      </w:r>
      <w:r>
        <w:rPr>
          <w:rFonts w:ascii="Arial" w:hAnsi="Arial" w:cs="Arial"/>
          <w:color w:val="373A3C"/>
        </w:rPr>
        <w:t xml:space="preserve"> </w:t>
      </w:r>
      <w:r>
        <w:rPr>
          <w:rFonts w:ascii="Arial" w:hAnsi="Arial" w:cs="Arial"/>
          <w:color w:val="373A3C"/>
        </w:rPr>
        <w:t>제공할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군사적</w:t>
      </w:r>
      <w:r>
        <w:rPr>
          <w:rFonts w:ascii="Arial" w:hAnsi="Arial" w:cs="Arial"/>
          <w:color w:val="373A3C"/>
        </w:rPr>
        <w:t xml:space="preserve"> </w:t>
      </w:r>
      <w:r>
        <w:rPr>
          <w:rFonts w:ascii="Arial" w:hAnsi="Arial" w:cs="Arial"/>
          <w:color w:val="373A3C"/>
        </w:rPr>
        <w:t>효용성</w:t>
      </w:r>
      <w:r>
        <w:rPr>
          <w:rFonts w:ascii="Arial" w:hAnsi="Arial" w:cs="Arial"/>
          <w:color w:val="373A3C"/>
        </w:rPr>
        <w:t xml:space="preserve"> </w:t>
      </w:r>
      <w:r>
        <w:rPr>
          <w:rFonts w:ascii="Arial" w:hAnsi="Arial" w:cs="Arial"/>
          <w:color w:val="373A3C"/>
        </w:rPr>
        <w:t>부분이다</w:t>
      </w:r>
      <w:r>
        <w:rPr>
          <w:rFonts w:ascii="Arial" w:hAnsi="Arial" w:cs="Arial"/>
          <w:color w:val="373A3C"/>
        </w:rPr>
        <w:t xml:space="preserve">. </w:t>
      </w:r>
      <w:r>
        <w:rPr>
          <w:rFonts w:ascii="Arial" w:hAnsi="Arial" w:cs="Arial"/>
          <w:color w:val="373A3C"/>
        </w:rPr>
        <w:t>아울러</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proofErr w:type="spellStart"/>
      <w:r>
        <w:rPr>
          <w:rFonts w:ascii="Arial" w:hAnsi="Arial" w:cs="Arial"/>
          <w:color w:val="373A3C"/>
        </w:rPr>
        <w:t>하위호환격</w:t>
      </w:r>
      <w:proofErr w:type="spellEnd"/>
      <w:r>
        <w:rPr>
          <w:rFonts w:ascii="Arial" w:hAnsi="Arial" w:cs="Arial"/>
          <w:color w:val="373A3C"/>
        </w:rPr>
        <w:t xml:space="preserve"> </w:t>
      </w:r>
      <w:r>
        <w:rPr>
          <w:rFonts w:ascii="Arial" w:hAnsi="Arial" w:cs="Arial"/>
          <w:color w:val="373A3C"/>
        </w:rPr>
        <w:t>요격구획을</w:t>
      </w:r>
      <w:r>
        <w:rPr>
          <w:rFonts w:ascii="Arial" w:hAnsi="Arial" w:cs="Arial"/>
          <w:color w:val="373A3C"/>
        </w:rPr>
        <w:t xml:space="preserve"> </w:t>
      </w:r>
      <w:r>
        <w:rPr>
          <w:rFonts w:ascii="Arial" w:hAnsi="Arial" w:cs="Arial"/>
          <w:color w:val="373A3C"/>
        </w:rPr>
        <w:t>지닌</w:t>
      </w:r>
      <w:r>
        <w:rPr>
          <w:rFonts w:ascii="Arial" w:hAnsi="Arial" w:cs="Arial"/>
          <w:color w:val="373A3C"/>
        </w:rPr>
        <w:t xml:space="preserve"> </w:t>
      </w:r>
      <w:proofErr w:type="spellStart"/>
      <w:r>
        <w:rPr>
          <w:rFonts w:ascii="Arial" w:hAnsi="Arial" w:cs="Arial"/>
          <w:color w:val="373A3C"/>
        </w:rPr>
        <w:t>애로우</w:t>
      </w:r>
      <w:proofErr w:type="spellEnd"/>
      <w:r>
        <w:rPr>
          <w:rFonts w:ascii="Arial" w:hAnsi="Arial" w:cs="Arial"/>
          <w:color w:val="373A3C"/>
        </w:rPr>
        <w:t xml:space="preserve">-3 </w:t>
      </w:r>
      <w:r>
        <w:rPr>
          <w:rFonts w:ascii="Arial" w:hAnsi="Arial" w:cs="Arial"/>
          <w:color w:val="373A3C"/>
        </w:rPr>
        <w:t>의</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이제</w:t>
      </w:r>
      <w:r>
        <w:rPr>
          <w:rFonts w:ascii="Arial" w:hAnsi="Arial" w:cs="Arial"/>
          <w:color w:val="373A3C"/>
        </w:rPr>
        <w:t xml:space="preserve"> </w:t>
      </w:r>
      <w:r>
        <w:rPr>
          <w:rFonts w:ascii="Arial" w:hAnsi="Arial" w:cs="Arial"/>
          <w:color w:val="373A3C"/>
        </w:rPr>
        <w:t>갓</w:t>
      </w:r>
      <w:r>
        <w:rPr>
          <w:rFonts w:ascii="Arial" w:hAnsi="Arial" w:cs="Arial"/>
          <w:color w:val="373A3C"/>
        </w:rPr>
        <w:t xml:space="preserve"> 1</w:t>
      </w:r>
      <w:r>
        <w:rPr>
          <w:rFonts w:ascii="Arial" w:hAnsi="Arial" w:cs="Arial"/>
          <w:color w:val="373A3C"/>
        </w:rPr>
        <w:t>번의</w:t>
      </w:r>
      <w:r>
        <w:rPr>
          <w:rFonts w:ascii="Arial" w:hAnsi="Arial" w:cs="Arial"/>
          <w:color w:val="373A3C"/>
        </w:rPr>
        <w:t xml:space="preserve"> </w:t>
      </w:r>
      <w:r>
        <w:rPr>
          <w:rFonts w:ascii="Arial" w:hAnsi="Arial" w:cs="Arial"/>
          <w:color w:val="373A3C"/>
        </w:rPr>
        <w:t>테스트를</w:t>
      </w:r>
      <w:r>
        <w:rPr>
          <w:rFonts w:ascii="Arial" w:hAnsi="Arial" w:cs="Arial"/>
          <w:color w:val="373A3C"/>
        </w:rPr>
        <w:t xml:space="preserve"> </w:t>
      </w:r>
      <w:r>
        <w:rPr>
          <w:rFonts w:ascii="Arial" w:hAnsi="Arial" w:cs="Arial"/>
          <w:color w:val="373A3C"/>
        </w:rPr>
        <w:t>마친</w:t>
      </w:r>
      <w:r>
        <w:rPr>
          <w:rFonts w:ascii="Arial" w:hAnsi="Arial" w:cs="Arial"/>
          <w:color w:val="373A3C"/>
        </w:rPr>
        <w:t xml:space="preserve"> </w:t>
      </w:r>
      <w:r>
        <w:rPr>
          <w:rFonts w:ascii="Arial" w:hAnsi="Arial" w:cs="Arial"/>
          <w:color w:val="373A3C"/>
        </w:rPr>
        <w:t>상황으로</w:t>
      </w:r>
      <w:r>
        <w:rPr>
          <w:rFonts w:ascii="Arial" w:hAnsi="Arial" w:cs="Arial"/>
          <w:color w:val="373A3C"/>
        </w:rPr>
        <w:t xml:space="preserve">, </w:t>
      </w:r>
      <w:r>
        <w:rPr>
          <w:rFonts w:ascii="Arial" w:hAnsi="Arial" w:cs="Arial"/>
          <w:color w:val="373A3C"/>
        </w:rPr>
        <w:t>시스템상의</w:t>
      </w:r>
      <w:r>
        <w:rPr>
          <w:rFonts w:ascii="Arial" w:hAnsi="Arial" w:cs="Arial"/>
          <w:color w:val="373A3C"/>
        </w:rPr>
        <w:t xml:space="preserve"> </w:t>
      </w:r>
      <w:r>
        <w:rPr>
          <w:rFonts w:ascii="Arial" w:hAnsi="Arial" w:cs="Arial"/>
          <w:color w:val="373A3C"/>
        </w:rPr>
        <w:t>신뢰도는</w:t>
      </w:r>
      <w:r>
        <w:rPr>
          <w:rFonts w:ascii="Arial" w:hAnsi="Arial" w:cs="Arial"/>
          <w:color w:val="373A3C"/>
        </w:rPr>
        <w:t xml:space="preserve"> </w:t>
      </w:r>
      <w:proofErr w:type="spellStart"/>
      <w:r>
        <w:rPr>
          <w:rFonts w:ascii="Arial" w:hAnsi="Arial" w:cs="Arial"/>
          <w:color w:val="373A3C"/>
        </w:rPr>
        <w:t>사드와</w:t>
      </w:r>
      <w:proofErr w:type="spellEnd"/>
      <w:r>
        <w:rPr>
          <w:rFonts w:ascii="Arial" w:hAnsi="Arial" w:cs="Arial"/>
          <w:color w:val="373A3C"/>
        </w:rPr>
        <w:t xml:space="preserve"> </w:t>
      </w:r>
      <w:r>
        <w:rPr>
          <w:rFonts w:ascii="Arial" w:hAnsi="Arial" w:cs="Arial"/>
          <w:color w:val="373A3C"/>
        </w:rPr>
        <w:t>비교를</w:t>
      </w:r>
      <w:r>
        <w:rPr>
          <w:rFonts w:ascii="Arial" w:hAnsi="Arial" w:cs="Arial"/>
          <w:color w:val="373A3C"/>
        </w:rPr>
        <w:t xml:space="preserve"> </w:t>
      </w:r>
      <w:r>
        <w:rPr>
          <w:rFonts w:ascii="Arial" w:hAnsi="Arial" w:cs="Arial"/>
          <w:color w:val="373A3C"/>
        </w:rPr>
        <w:t>불허하는</w:t>
      </w:r>
      <w:r>
        <w:rPr>
          <w:rFonts w:ascii="Arial" w:hAnsi="Arial" w:cs="Arial"/>
          <w:color w:val="373A3C"/>
        </w:rPr>
        <w:t xml:space="preserve"> </w:t>
      </w:r>
      <w:r>
        <w:rPr>
          <w:rFonts w:ascii="Arial" w:hAnsi="Arial" w:cs="Arial"/>
          <w:color w:val="373A3C"/>
        </w:rPr>
        <w:t>수준이다</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우리에게</w:t>
      </w:r>
      <w:r>
        <w:rPr>
          <w:rFonts w:ascii="Arial" w:hAnsi="Arial" w:cs="Arial"/>
          <w:color w:val="373A3C"/>
        </w:rPr>
        <w:t xml:space="preserve"> </w:t>
      </w:r>
      <w:r>
        <w:rPr>
          <w:rFonts w:ascii="Arial" w:hAnsi="Arial" w:cs="Arial"/>
          <w:color w:val="373A3C"/>
        </w:rPr>
        <w:t>주로</w:t>
      </w:r>
      <w:r>
        <w:rPr>
          <w:rFonts w:ascii="Arial" w:hAnsi="Arial" w:cs="Arial"/>
          <w:color w:val="373A3C"/>
        </w:rPr>
        <w:t xml:space="preserve"> </w:t>
      </w:r>
      <w:r>
        <w:rPr>
          <w:rFonts w:ascii="Arial" w:hAnsi="Arial" w:cs="Arial"/>
          <w:color w:val="373A3C"/>
        </w:rPr>
        <w:t>쏠</w:t>
      </w:r>
      <w:r>
        <w:rPr>
          <w:rFonts w:ascii="Arial" w:hAnsi="Arial" w:cs="Arial"/>
          <w:color w:val="373A3C"/>
        </w:rPr>
        <w:t xml:space="preserve"> </w:t>
      </w:r>
      <w:r>
        <w:rPr>
          <w:rFonts w:ascii="Arial" w:hAnsi="Arial" w:cs="Arial"/>
          <w:color w:val="373A3C"/>
        </w:rPr>
        <w:t>단거리</w:t>
      </w:r>
      <w:r>
        <w:rPr>
          <w:rFonts w:ascii="Arial" w:hAnsi="Arial" w:cs="Arial"/>
          <w:color w:val="373A3C"/>
        </w:rPr>
        <w:t xml:space="preserve"> </w:t>
      </w:r>
      <w:r>
        <w:rPr>
          <w:rFonts w:ascii="Arial" w:hAnsi="Arial" w:cs="Arial"/>
          <w:color w:val="373A3C"/>
        </w:rPr>
        <w:t>미사일은</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방어범위</w:t>
      </w:r>
      <w:r>
        <w:rPr>
          <w:rFonts w:ascii="Arial" w:hAnsi="Arial" w:cs="Arial"/>
          <w:color w:val="373A3C"/>
        </w:rPr>
        <w:t xml:space="preserve"> </w:t>
      </w:r>
      <w:r>
        <w:rPr>
          <w:rFonts w:ascii="Arial" w:hAnsi="Arial" w:cs="Arial"/>
          <w:color w:val="373A3C"/>
        </w:rPr>
        <w:t>밖이라는</w:t>
      </w:r>
      <w:r>
        <w:rPr>
          <w:rFonts w:ascii="Arial" w:hAnsi="Arial" w:cs="Arial"/>
          <w:color w:val="373A3C"/>
        </w:rPr>
        <w:t xml:space="preserve"> </w:t>
      </w:r>
      <w:r>
        <w:rPr>
          <w:rFonts w:ascii="Arial" w:hAnsi="Arial" w:cs="Arial"/>
          <w:color w:val="373A3C"/>
        </w:rPr>
        <w:t>주장도</w:t>
      </w:r>
      <w:r>
        <w:rPr>
          <w:rFonts w:ascii="Arial" w:hAnsi="Arial" w:cs="Arial"/>
          <w:color w:val="373A3C"/>
        </w:rPr>
        <w:t xml:space="preserve"> </w:t>
      </w:r>
      <w:r>
        <w:rPr>
          <w:rFonts w:ascii="Arial" w:hAnsi="Arial" w:cs="Arial"/>
          <w:color w:val="373A3C"/>
        </w:rPr>
        <w:t>있으나</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proofErr w:type="spellStart"/>
      <w:r>
        <w:rPr>
          <w:rFonts w:ascii="Arial" w:hAnsi="Arial" w:cs="Arial"/>
          <w:color w:val="373A3C"/>
        </w:rPr>
        <w:t>스커드</w:t>
      </w:r>
      <w:proofErr w:type="spellEnd"/>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단거리</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proofErr w:type="spellStart"/>
      <w:r>
        <w:rPr>
          <w:rFonts w:ascii="Arial" w:hAnsi="Arial" w:cs="Arial"/>
          <w:color w:val="373A3C"/>
        </w:rPr>
        <w:t>고각으로</w:t>
      </w:r>
      <w:proofErr w:type="spellEnd"/>
      <w:r>
        <w:rPr>
          <w:rFonts w:ascii="Arial" w:hAnsi="Arial" w:cs="Arial"/>
          <w:color w:val="373A3C"/>
        </w:rPr>
        <w:t xml:space="preserve"> </w:t>
      </w:r>
      <w:r>
        <w:rPr>
          <w:rFonts w:ascii="Arial" w:hAnsi="Arial" w:cs="Arial"/>
          <w:color w:val="373A3C"/>
        </w:rPr>
        <w:t>쏘는</w:t>
      </w:r>
      <w:r>
        <w:rPr>
          <w:rFonts w:ascii="Arial" w:hAnsi="Arial" w:cs="Arial"/>
          <w:color w:val="373A3C"/>
        </w:rPr>
        <w:t xml:space="preserve"> </w:t>
      </w:r>
      <w:r>
        <w:rPr>
          <w:rFonts w:ascii="Arial" w:hAnsi="Arial" w:cs="Arial"/>
          <w:color w:val="373A3C"/>
        </w:rPr>
        <w:t>훈련을</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Style w:val="apple-converted-space"/>
          <w:rFonts w:ascii="Arial" w:hAnsi="Arial" w:cs="Arial"/>
          <w:color w:val="373A3C"/>
        </w:rPr>
        <w:t> </w:t>
      </w:r>
      <w:hyperlink r:id="rId63" w:tgtFrame="_blank" w:tooltip="http://news.chosun.com/site/data/html_dir/2014/11/04/2014110400394.html?Dep0=twitter&amp;d=2014110400394" w:history="1">
        <w:r>
          <w:rPr>
            <w:rStyle w:val="a3"/>
            <w:rFonts w:ascii="Arial" w:hAnsi="Arial" w:cs="Arial"/>
            <w:color w:val="009900"/>
          </w:rPr>
          <w:t>관련기사</w:t>
        </w:r>
      </w:hyperlink>
      <w:r>
        <w:rPr>
          <w:rFonts w:ascii="Arial" w:hAnsi="Arial" w:cs="Arial"/>
          <w:color w:val="373A3C"/>
        </w:rPr>
        <w:br/>
      </w:r>
      <w:r>
        <w:rPr>
          <w:rFonts w:ascii="Arial" w:hAnsi="Arial" w:cs="Arial"/>
          <w:color w:val="373A3C"/>
        </w:rPr>
        <w:br/>
      </w:r>
      <w:r>
        <w:rPr>
          <w:rFonts w:ascii="Arial" w:hAnsi="Arial" w:cs="Arial"/>
          <w:color w:val="373A3C"/>
        </w:rPr>
        <w:t>또</w:t>
      </w:r>
      <w:r>
        <w:rPr>
          <w:rFonts w:ascii="Arial" w:hAnsi="Arial" w:cs="Arial"/>
          <w:color w:val="373A3C"/>
        </w:rPr>
        <w:t>,</w:t>
      </w:r>
      <w:r>
        <w:rPr>
          <w:rStyle w:val="apple-converted-space"/>
          <w:rFonts w:ascii="Arial" w:hAnsi="Arial" w:cs="Arial"/>
          <w:color w:val="373A3C"/>
        </w:rPr>
        <w:t> </w:t>
      </w:r>
      <w:hyperlink r:id="rId64" w:tooltip="THAAD" w:history="1">
        <w:r>
          <w:rPr>
            <w:rStyle w:val="a3"/>
            <w:rFonts w:ascii="Arial" w:hAnsi="Arial" w:cs="Arial"/>
            <w:color w:val="0275D8"/>
          </w:rPr>
          <w:t>THAAD</w:t>
        </w:r>
      </w:hyperlink>
      <w:r>
        <w:rPr>
          <w:rFonts w:ascii="Arial" w:hAnsi="Arial" w:cs="Arial"/>
          <w:color w:val="373A3C"/>
        </w:rPr>
        <w:t>의</w:t>
      </w:r>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요격고도가</w:t>
      </w:r>
      <w:r>
        <w:rPr>
          <w:rFonts w:ascii="Arial" w:hAnsi="Arial" w:cs="Arial"/>
          <w:color w:val="373A3C"/>
        </w:rPr>
        <w:t xml:space="preserve"> 40km</w:t>
      </w:r>
      <w:r>
        <w:rPr>
          <w:rFonts w:ascii="Arial" w:hAnsi="Arial" w:cs="Arial"/>
          <w:color w:val="373A3C"/>
        </w:rPr>
        <w:t>라</w:t>
      </w:r>
      <w:r>
        <w:rPr>
          <w:rFonts w:ascii="Arial" w:hAnsi="Arial" w:cs="Arial"/>
          <w:color w:val="373A3C"/>
        </w:rPr>
        <w:t xml:space="preserve"> </w:t>
      </w:r>
      <w:r>
        <w:rPr>
          <w:rFonts w:ascii="Arial" w:hAnsi="Arial" w:cs="Arial"/>
          <w:color w:val="373A3C"/>
        </w:rPr>
        <w:t>단거리</w:t>
      </w:r>
      <w:r>
        <w:rPr>
          <w:rFonts w:ascii="Arial" w:hAnsi="Arial" w:cs="Arial"/>
          <w:color w:val="373A3C"/>
        </w:rPr>
        <w:t xml:space="preserve"> </w:t>
      </w:r>
      <w:r>
        <w:rPr>
          <w:rFonts w:ascii="Arial" w:hAnsi="Arial" w:cs="Arial"/>
          <w:color w:val="373A3C"/>
        </w:rPr>
        <w:t>탄도탄에</w:t>
      </w:r>
      <w:r>
        <w:rPr>
          <w:rFonts w:ascii="Arial" w:hAnsi="Arial" w:cs="Arial"/>
          <w:color w:val="373A3C"/>
        </w:rPr>
        <w:t xml:space="preserve"> </w:t>
      </w:r>
      <w:r>
        <w:rPr>
          <w:rFonts w:ascii="Arial" w:hAnsi="Arial" w:cs="Arial"/>
          <w:color w:val="373A3C"/>
        </w:rPr>
        <w:t>대하여</w:t>
      </w:r>
      <w:r>
        <w:rPr>
          <w:rFonts w:ascii="Arial" w:hAnsi="Arial" w:cs="Arial"/>
          <w:color w:val="373A3C"/>
        </w:rPr>
        <w:t xml:space="preserve"> </w:t>
      </w:r>
      <w:proofErr w:type="spellStart"/>
      <w:r>
        <w:rPr>
          <w:rFonts w:ascii="Arial" w:hAnsi="Arial" w:cs="Arial"/>
          <w:color w:val="373A3C"/>
        </w:rPr>
        <w:t>쓸모없다고</w:t>
      </w:r>
      <w:proofErr w:type="spellEnd"/>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한반도에서</w:t>
      </w:r>
      <w:r>
        <w:rPr>
          <w:rFonts w:ascii="Arial" w:hAnsi="Arial" w:cs="Arial"/>
          <w:color w:val="373A3C"/>
        </w:rPr>
        <w:t xml:space="preserve"> </w:t>
      </w:r>
      <w:r>
        <w:rPr>
          <w:rFonts w:ascii="Arial" w:hAnsi="Arial" w:cs="Arial"/>
          <w:color w:val="373A3C"/>
        </w:rPr>
        <w:t>주로</w:t>
      </w:r>
      <w:r>
        <w:rPr>
          <w:rFonts w:ascii="Arial" w:hAnsi="Arial" w:cs="Arial"/>
          <w:color w:val="373A3C"/>
        </w:rPr>
        <w:t xml:space="preserve"> </w:t>
      </w:r>
      <w:r>
        <w:rPr>
          <w:rFonts w:ascii="Arial" w:hAnsi="Arial" w:cs="Arial"/>
          <w:color w:val="373A3C"/>
        </w:rPr>
        <w:t>쓰일</w:t>
      </w:r>
      <w:r>
        <w:rPr>
          <w:rFonts w:ascii="Arial" w:hAnsi="Arial" w:cs="Arial"/>
          <w:color w:val="373A3C"/>
        </w:rPr>
        <w:t xml:space="preserve"> 300km</w:t>
      </w:r>
      <w:r>
        <w:rPr>
          <w:rFonts w:ascii="Arial" w:hAnsi="Arial" w:cs="Arial"/>
          <w:color w:val="373A3C"/>
        </w:rPr>
        <w:t>급</w:t>
      </w:r>
      <w:r>
        <w:rPr>
          <w:rFonts w:ascii="Arial" w:hAnsi="Arial" w:cs="Arial"/>
          <w:color w:val="373A3C"/>
        </w:rPr>
        <w:t xml:space="preserve"> </w:t>
      </w:r>
      <w:r>
        <w:rPr>
          <w:rFonts w:ascii="Arial" w:hAnsi="Arial" w:cs="Arial"/>
          <w:color w:val="373A3C"/>
        </w:rPr>
        <w:t>단거리</w:t>
      </w:r>
      <w:r>
        <w:rPr>
          <w:rFonts w:ascii="Arial" w:hAnsi="Arial" w:cs="Arial"/>
          <w:color w:val="373A3C"/>
        </w:rPr>
        <w:t xml:space="preserve"> </w:t>
      </w:r>
      <w:r>
        <w:rPr>
          <w:rFonts w:ascii="Arial" w:hAnsi="Arial" w:cs="Arial"/>
          <w:color w:val="373A3C"/>
        </w:rPr>
        <w:t>탄도탄의</w:t>
      </w:r>
      <w:r>
        <w:rPr>
          <w:rFonts w:ascii="Arial" w:hAnsi="Arial" w:cs="Arial"/>
          <w:color w:val="373A3C"/>
        </w:rPr>
        <w:t xml:space="preserve"> </w:t>
      </w:r>
      <w:r>
        <w:rPr>
          <w:rFonts w:ascii="Arial" w:hAnsi="Arial" w:cs="Arial"/>
          <w:color w:val="373A3C"/>
        </w:rPr>
        <w:t>경우를</w:t>
      </w:r>
      <w:r>
        <w:rPr>
          <w:rFonts w:ascii="Arial" w:hAnsi="Arial" w:cs="Arial"/>
          <w:color w:val="373A3C"/>
        </w:rPr>
        <w:t xml:space="preserve"> </w:t>
      </w:r>
      <w:r>
        <w:rPr>
          <w:rFonts w:ascii="Arial" w:hAnsi="Arial" w:cs="Arial"/>
          <w:color w:val="373A3C"/>
        </w:rPr>
        <w:t>보면</w:t>
      </w:r>
      <w:r>
        <w:rPr>
          <w:rFonts w:ascii="Arial" w:hAnsi="Arial" w:cs="Arial"/>
          <w:color w:val="373A3C"/>
        </w:rPr>
        <w:t>, over-lofted</w:t>
      </w:r>
      <w:r>
        <w:rPr>
          <w:rFonts w:ascii="Arial" w:hAnsi="Arial" w:cs="Arial"/>
          <w:color w:val="373A3C"/>
        </w:rPr>
        <w:t>방식</w:t>
      </w:r>
      <w:r>
        <w:rPr>
          <w:rFonts w:ascii="Arial" w:hAnsi="Arial" w:cs="Arial"/>
          <w:color w:val="373A3C"/>
        </w:rPr>
        <w:t>(</w:t>
      </w:r>
      <w:proofErr w:type="spellStart"/>
      <w:r>
        <w:rPr>
          <w:rFonts w:ascii="Arial" w:hAnsi="Arial" w:cs="Arial"/>
          <w:color w:val="373A3C"/>
        </w:rPr>
        <w:t>고각샷</w:t>
      </w:r>
      <w:proofErr w:type="spellEnd"/>
      <w:r>
        <w:rPr>
          <w:rFonts w:ascii="Arial" w:hAnsi="Arial" w:cs="Arial"/>
          <w:color w:val="373A3C"/>
        </w:rPr>
        <w:t>)</w:t>
      </w:r>
      <w:r>
        <w:rPr>
          <w:rFonts w:ascii="Arial" w:hAnsi="Arial" w:cs="Arial"/>
          <w:color w:val="373A3C"/>
        </w:rPr>
        <w:t>이</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lastRenderedPageBreak/>
        <w:t>최소에너지방식도</w:t>
      </w:r>
      <w:r>
        <w:rPr>
          <w:rFonts w:ascii="Arial" w:hAnsi="Arial" w:cs="Arial"/>
          <w:color w:val="373A3C"/>
        </w:rPr>
        <w:t xml:space="preserve"> </w:t>
      </w:r>
      <w:r>
        <w:rPr>
          <w:rFonts w:ascii="Arial" w:hAnsi="Arial" w:cs="Arial"/>
          <w:color w:val="373A3C"/>
        </w:rPr>
        <w:t>최대도달고도가</w:t>
      </w:r>
      <w:r>
        <w:rPr>
          <w:rFonts w:ascii="Arial" w:hAnsi="Arial" w:cs="Arial"/>
          <w:color w:val="373A3C"/>
        </w:rPr>
        <w:t xml:space="preserve"> 100km</w:t>
      </w:r>
      <w:r>
        <w:rPr>
          <w:rFonts w:ascii="Arial" w:hAnsi="Arial" w:cs="Arial"/>
          <w:color w:val="373A3C"/>
        </w:rPr>
        <w:t>에</w:t>
      </w:r>
      <w:r>
        <w:rPr>
          <w:rFonts w:ascii="Arial" w:hAnsi="Arial" w:cs="Arial"/>
          <w:color w:val="373A3C"/>
        </w:rPr>
        <w:t xml:space="preserve"> </w:t>
      </w:r>
      <w:r>
        <w:rPr>
          <w:rFonts w:ascii="Arial" w:hAnsi="Arial" w:cs="Arial"/>
          <w:color w:val="373A3C"/>
        </w:rPr>
        <w:t>도달해</w:t>
      </w:r>
      <w:r>
        <w:rPr>
          <w:rFonts w:ascii="Arial" w:hAnsi="Arial" w:cs="Arial"/>
          <w:color w:val="373A3C"/>
        </w:rPr>
        <w:t xml:space="preserve"> </w:t>
      </w:r>
      <w:r>
        <w:rPr>
          <w:rFonts w:ascii="Arial" w:hAnsi="Arial" w:cs="Arial"/>
          <w:color w:val="373A3C"/>
        </w:rPr>
        <w:t>요격고도가</w:t>
      </w:r>
      <w:r>
        <w:rPr>
          <w:rFonts w:ascii="Arial" w:hAnsi="Arial" w:cs="Arial"/>
          <w:color w:val="373A3C"/>
        </w:rPr>
        <w:t xml:space="preserve"> 40~150km</w:t>
      </w:r>
      <w:r>
        <w:rPr>
          <w:rFonts w:ascii="Arial" w:hAnsi="Arial" w:cs="Arial"/>
          <w:color w:val="373A3C"/>
        </w:rPr>
        <w:t>인</w:t>
      </w:r>
      <w:r>
        <w:rPr>
          <w:rStyle w:val="apple-converted-space"/>
          <w:rFonts w:ascii="Arial" w:hAnsi="Arial" w:cs="Arial"/>
          <w:color w:val="373A3C"/>
        </w:rPr>
        <w:t> </w:t>
      </w:r>
      <w:hyperlink r:id="rId65" w:tooltip="THAAD" w:history="1">
        <w:r>
          <w:rPr>
            <w:rStyle w:val="a3"/>
            <w:rFonts w:ascii="Arial" w:hAnsi="Arial" w:cs="Arial"/>
            <w:color w:val="0275D8"/>
          </w:rPr>
          <w:t>THAAD</w:t>
        </w:r>
      </w:hyperlink>
      <w:r>
        <w:rPr>
          <w:rFonts w:ascii="Arial" w:hAnsi="Arial" w:cs="Arial"/>
          <w:color w:val="373A3C"/>
        </w:rPr>
        <w:t>가</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탄도탄들을</w:t>
      </w:r>
      <w:r>
        <w:rPr>
          <w:rFonts w:ascii="Arial" w:hAnsi="Arial" w:cs="Arial"/>
          <w:color w:val="373A3C"/>
        </w:rPr>
        <w:t xml:space="preserve"> </w:t>
      </w:r>
      <w:r>
        <w:rPr>
          <w:rFonts w:ascii="Arial" w:hAnsi="Arial" w:cs="Arial"/>
          <w:color w:val="373A3C"/>
        </w:rPr>
        <w:t>막기에는</w:t>
      </w:r>
      <w:r>
        <w:rPr>
          <w:rFonts w:ascii="Arial" w:hAnsi="Arial" w:cs="Arial"/>
          <w:color w:val="373A3C"/>
        </w:rPr>
        <w:t xml:space="preserve"> </w:t>
      </w:r>
      <w:r>
        <w:rPr>
          <w:rFonts w:ascii="Arial" w:hAnsi="Arial" w:cs="Arial"/>
          <w:color w:val="373A3C"/>
        </w:rPr>
        <w:t>쓸모가</w:t>
      </w:r>
      <w:r>
        <w:rPr>
          <w:rFonts w:ascii="Arial" w:hAnsi="Arial" w:cs="Arial"/>
          <w:color w:val="373A3C"/>
        </w:rPr>
        <w:t xml:space="preserve"> </w:t>
      </w:r>
      <w:proofErr w:type="spellStart"/>
      <w:r>
        <w:rPr>
          <w:rFonts w:ascii="Arial" w:hAnsi="Arial" w:cs="Arial"/>
          <w:color w:val="373A3C"/>
        </w:rPr>
        <w:t>없는것은</w:t>
      </w:r>
      <w:proofErr w:type="spellEnd"/>
      <w:r>
        <w:rPr>
          <w:rFonts w:ascii="Arial" w:hAnsi="Arial" w:cs="Arial"/>
          <w:color w:val="373A3C"/>
        </w:rPr>
        <w:t xml:space="preserve"> </w:t>
      </w:r>
      <w:r>
        <w:rPr>
          <w:rFonts w:ascii="Arial" w:hAnsi="Arial" w:cs="Arial"/>
          <w:color w:val="373A3C"/>
        </w:rPr>
        <w:t>아니다</w:t>
      </w:r>
      <w:r>
        <w:rPr>
          <w:rFonts w:ascii="Arial" w:hAnsi="Arial" w:cs="Arial"/>
          <w:color w:val="373A3C"/>
        </w:rPr>
        <w:t>.</w:t>
      </w:r>
    </w:p>
    <w:p w:rsidR="002B0B10" w:rsidRDefault="00055762" w:rsidP="002A5A0A">
      <w:pPr>
        <w:pStyle w:val="4"/>
        <w:pBdr>
          <w:bottom w:val="single" w:sz="6" w:space="4" w:color="CCCCCC"/>
        </w:pBdr>
        <w:shd w:val="clear" w:color="auto" w:fill="FFFFFF"/>
        <w:spacing w:before="288" w:after="192"/>
        <w:ind w:left="1200" w:hanging="400"/>
        <w:rPr>
          <w:rFonts w:ascii="Arial" w:hAnsi="Arial" w:cs="Arial"/>
          <w:color w:val="373A3C"/>
          <w:sz w:val="34"/>
          <w:szCs w:val="34"/>
        </w:rPr>
      </w:pPr>
      <w:hyperlink r:id="rId66" w:anchor="toc" w:history="1">
        <w:r w:rsidR="002B0B10">
          <w:rPr>
            <w:rStyle w:val="a3"/>
            <w:rFonts w:ascii="Arial" w:hAnsi="Arial" w:cs="Arial"/>
            <w:color w:val="0275D8"/>
            <w:sz w:val="34"/>
            <w:szCs w:val="34"/>
          </w:rPr>
          <w:t>2.3.1.</w:t>
        </w:r>
      </w:hyperlink>
      <w:r w:rsidR="002B0B10">
        <w:rPr>
          <w:rStyle w:val="apple-converted-space"/>
          <w:rFonts w:ascii="Arial" w:hAnsi="Arial" w:cs="Arial"/>
          <w:color w:val="373A3C"/>
          <w:sz w:val="34"/>
          <w:szCs w:val="34"/>
        </w:rPr>
        <w:t> </w:t>
      </w:r>
      <w:r w:rsidR="002B0B10">
        <w:rPr>
          <w:rFonts w:ascii="Arial" w:hAnsi="Arial" w:cs="Arial"/>
          <w:color w:val="373A3C"/>
          <w:sz w:val="34"/>
          <w:szCs w:val="34"/>
        </w:rPr>
        <w:t>요격</w:t>
      </w:r>
      <w:r w:rsidR="002B0B10">
        <w:rPr>
          <w:rFonts w:ascii="Arial" w:hAnsi="Arial" w:cs="Arial"/>
          <w:color w:val="373A3C"/>
          <w:sz w:val="34"/>
          <w:szCs w:val="34"/>
        </w:rPr>
        <w:t xml:space="preserve"> </w:t>
      </w:r>
      <w:r w:rsidR="002B0B10">
        <w:rPr>
          <w:rFonts w:ascii="Arial" w:hAnsi="Arial" w:cs="Arial"/>
          <w:color w:val="373A3C"/>
          <w:sz w:val="34"/>
          <w:szCs w:val="34"/>
        </w:rPr>
        <w:t>능력과</w:t>
      </w:r>
      <w:r w:rsidR="002B0B10">
        <w:rPr>
          <w:rFonts w:ascii="Arial" w:hAnsi="Arial" w:cs="Arial"/>
          <w:color w:val="373A3C"/>
          <w:sz w:val="34"/>
          <w:szCs w:val="34"/>
        </w:rPr>
        <w:t xml:space="preserve"> </w:t>
      </w:r>
      <w:r w:rsidR="002B0B10">
        <w:rPr>
          <w:rFonts w:ascii="Arial" w:hAnsi="Arial" w:cs="Arial"/>
          <w:color w:val="373A3C"/>
          <w:sz w:val="34"/>
          <w:szCs w:val="34"/>
        </w:rPr>
        <w:t>신뢰성</w:t>
      </w:r>
      <w:r w:rsidR="002B0B10">
        <w:rPr>
          <w:rFonts w:ascii="Arial" w:hAnsi="Arial" w:cs="Arial"/>
          <w:color w:val="373A3C"/>
          <w:sz w:val="34"/>
          <w:szCs w:val="34"/>
        </w:rPr>
        <w:t xml:space="preserve"> </w:t>
      </w:r>
      <w:r w:rsidR="002B0B10">
        <w:rPr>
          <w:rFonts w:ascii="Arial" w:hAnsi="Arial" w:cs="Arial"/>
          <w:color w:val="373A3C"/>
          <w:sz w:val="34"/>
          <w:szCs w:val="34"/>
        </w:rPr>
        <w:t>문제</w:t>
      </w:r>
      <w:hyperlink r:id="rId67" w:history="1">
        <w:r w:rsidR="002B0B10">
          <w:rPr>
            <w:rStyle w:val="a3"/>
            <w:rFonts w:ascii="Arial" w:hAnsi="Arial" w:cs="Arial"/>
            <w:color w:val="0275D8"/>
            <w:sz w:val="34"/>
            <w:szCs w:val="34"/>
          </w:rPr>
          <w:t>[</w:t>
        </w:r>
        <w:r w:rsidR="002B0B10">
          <w:rPr>
            <w:rStyle w:val="a3"/>
            <w:rFonts w:ascii="Arial" w:hAnsi="Arial" w:cs="Arial"/>
            <w:color w:val="0275D8"/>
            <w:sz w:val="34"/>
            <w:szCs w:val="34"/>
          </w:rPr>
          <w:t>편집</w:t>
        </w:r>
        <w:r w:rsidR="002B0B10">
          <w:rPr>
            <w:rStyle w:val="a3"/>
            <w:rFonts w:ascii="Arial" w:hAnsi="Arial" w:cs="Arial"/>
            <w:color w:val="0275D8"/>
            <w:sz w:val="34"/>
            <w:szCs w:val="34"/>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t>현재까지</w:t>
      </w:r>
      <w:r>
        <w:rPr>
          <w:rFonts w:ascii="Arial" w:hAnsi="Arial" w:cs="Arial"/>
          <w:color w:val="373A3C"/>
        </w:rPr>
        <w:t xml:space="preserve"> </w:t>
      </w:r>
      <w:r>
        <w:rPr>
          <w:rFonts w:ascii="Arial" w:hAnsi="Arial" w:cs="Arial"/>
          <w:color w:val="373A3C"/>
        </w:rPr>
        <w:t>나온</w:t>
      </w:r>
      <w:r>
        <w:rPr>
          <w:rFonts w:ascii="Arial" w:hAnsi="Arial" w:cs="Arial"/>
          <w:color w:val="373A3C"/>
        </w:rPr>
        <w:t xml:space="preserve"> </w:t>
      </w:r>
      <w:r>
        <w:rPr>
          <w:rFonts w:ascii="Arial" w:hAnsi="Arial" w:cs="Arial"/>
          <w:color w:val="373A3C"/>
        </w:rPr>
        <w:t>데이터상으로는</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요격능력은</w:t>
      </w:r>
      <w:r>
        <w:rPr>
          <w:rFonts w:ascii="Arial" w:hAnsi="Arial" w:cs="Arial"/>
          <w:color w:val="373A3C"/>
        </w:rPr>
        <w:t xml:space="preserve"> </w:t>
      </w:r>
      <w:r>
        <w:rPr>
          <w:rFonts w:ascii="Arial" w:hAnsi="Arial" w:cs="Arial"/>
          <w:color w:val="373A3C"/>
        </w:rPr>
        <w:t>존재하는</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수준이다</w:t>
      </w:r>
      <w:r>
        <w:rPr>
          <w:rFonts w:ascii="Arial" w:hAnsi="Arial" w:cs="Arial"/>
          <w:color w:val="373A3C"/>
        </w:rPr>
        <w:t xml:space="preserve">. </w:t>
      </w:r>
      <w:r>
        <w:rPr>
          <w:rFonts w:ascii="Arial" w:hAnsi="Arial" w:cs="Arial"/>
          <w:color w:val="373A3C"/>
        </w:rPr>
        <w:t>또한</w:t>
      </w:r>
      <w:r>
        <w:rPr>
          <w:rFonts w:ascii="Arial" w:hAnsi="Arial" w:cs="Arial"/>
          <w:color w:val="373A3C"/>
        </w:rPr>
        <w:t xml:space="preserve"> </w:t>
      </w:r>
      <w:r>
        <w:rPr>
          <w:rFonts w:ascii="Arial" w:hAnsi="Arial" w:cs="Arial"/>
          <w:color w:val="373A3C"/>
        </w:rPr>
        <w:t>무조건</w:t>
      </w:r>
      <w:r>
        <w:rPr>
          <w:rFonts w:ascii="Arial" w:hAnsi="Arial" w:cs="Arial"/>
          <w:color w:val="373A3C"/>
        </w:rPr>
        <w:t xml:space="preserve"> </w:t>
      </w:r>
      <w:r>
        <w:rPr>
          <w:rFonts w:ascii="Arial" w:hAnsi="Arial" w:cs="Arial"/>
          <w:color w:val="373A3C"/>
        </w:rPr>
        <w:t>맞는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전제하는</w:t>
      </w:r>
      <w:r>
        <w:rPr>
          <w:rFonts w:ascii="Arial" w:hAnsi="Arial" w:cs="Arial"/>
          <w:color w:val="373A3C"/>
        </w:rPr>
        <w:t xml:space="preserve"> </w:t>
      </w:r>
      <w:r>
        <w:rPr>
          <w:rFonts w:ascii="Arial" w:hAnsi="Arial" w:cs="Arial"/>
          <w:color w:val="373A3C"/>
        </w:rPr>
        <w:t>것</w:t>
      </w:r>
      <w:r>
        <w:rPr>
          <w:rFonts w:ascii="Arial" w:hAnsi="Arial" w:cs="Arial"/>
          <w:color w:val="373A3C"/>
        </w:rPr>
        <w:t xml:space="preserve"> </w:t>
      </w:r>
      <w:r>
        <w:rPr>
          <w:rFonts w:ascii="Arial" w:hAnsi="Arial" w:cs="Arial"/>
          <w:color w:val="373A3C"/>
        </w:rPr>
        <w:t>자체는</w:t>
      </w:r>
      <w:r>
        <w:rPr>
          <w:rFonts w:ascii="Arial" w:hAnsi="Arial" w:cs="Arial"/>
          <w:color w:val="373A3C"/>
        </w:rPr>
        <w:t xml:space="preserve"> </w:t>
      </w:r>
      <w:r>
        <w:rPr>
          <w:rFonts w:ascii="Arial" w:hAnsi="Arial" w:cs="Arial"/>
          <w:color w:val="373A3C"/>
        </w:rPr>
        <w:t>지극히</w:t>
      </w:r>
      <w:r>
        <w:rPr>
          <w:rFonts w:ascii="Arial" w:hAnsi="Arial" w:cs="Arial"/>
          <w:color w:val="373A3C"/>
        </w:rPr>
        <w:t xml:space="preserve"> </w:t>
      </w:r>
      <w:r>
        <w:rPr>
          <w:rFonts w:ascii="Arial" w:hAnsi="Arial" w:cs="Arial"/>
          <w:color w:val="373A3C"/>
        </w:rPr>
        <w:t>잘못된</w:t>
      </w:r>
      <w:r>
        <w:rPr>
          <w:rFonts w:ascii="Arial" w:hAnsi="Arial" w:cs="Arial"/>
          <w:color w:val="373A3C"/>
        </w:rPr>
        <w:t xml:space="preserve"> </w:t>
      </w:r>
      <w:r>
        <w:rPr>
          <w:rFonts w:ascii="Arial" w:hAnsi="Arial" w:cs="Arial"/>
          <w:color w:val="373A3C"/>
        </w:rPr>
        <w:t>전제이다</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한미연합군은</w:t>
      </w:r>
      <w:r>
        <w:rPr>
          <w:rFonts w:ascii="Arial" w:hAnsi="Arial" w:cs="Arial"/>
          <w:color w:val="373A3C"/>
        </w:rPr>
        <w:t xml:space="preserve"> </w:t>
      </w:r>
      <w:r>
        <w:rPr>
          <w:rFonts w:ascii="Arial" w:hAnsi="Arial" w:cs="Arial"/>
          <w:color w:val="373A3C"/>
        </w:rPr>
        <w:t>우수한</w:t>
      </w:r>
      <w:r>
        <w:rPr>
          <w:rFonts w:ascii="Arial" w:hAnsi="Arial" w:cs="Arial"/>
          <w:color w:val="373A3C"/>
        </w:rPr>
        <w:t xml:space="preserve"> </w:t>
      </w:r>
      <w:r>
        <w:rPr>
          <w:rFonts w:ascii="Arial" w:hAnsi="Arial" w:cs="Arial"/>
          <w:color w:val="373A3C"/>
        </w:rPr>
        <w:t>정보능력을</w:t>
      </w:r>
      <w:r>
        <w:rPr>
          <w:rFonts w:ascii="Arial" w:hAnsi="Arial" w:cs="Arial"/>
          <w:color w:val="373A3C"/>
        </w:rPr>
        <w:t xml:space="preserve"> </w:t>
      </w:r>
      <w:r>
        <w:rPr>
          <w:rFonts w:ascii="Arial" w:hAnsi="Arial" w:cs="Arial"/>
          <w:color w:val="373A3C"/>
        </w:rPr>
        <w:t>바탕으로</w:t>
      </w:r>
      <w:r>
        <w:rPr>
          <w:rFonts w:ascii="Arial" w:hAnsi="Arial" w:cs="Arial"/>
          <w:color w:val="373A3C"/>
        </w:rPr>
        <w:t xml:space="preserve"> </w:t>
      </w:r>
      <w:r>
        <w:rPr>
          <w:rFonts w:ascii="Arial" w:hAnsi="Arial" w:cs="Arial"/>
          <w:color w:val="373A3C"/>
        </w:rPr>
        <w:t>하여</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발사</w:t>
      </w:r>
      <w:r>
        <w:rPr>
          <w:rFonts w:ascii="Arial" w:hAnsi="Arial" w:cs="Arial"/>
          <w:color w:val="373A3C"/>
        </w:rPr>
        <w:t xml:space="preserve"> </w:t>
      </w:r>
      <w:r>
        <w:rPr>
          <w:rFonts w:ascii="Arial" w:hAnsi="Arial" w:cs="Arial"/>
          <w:color w:val="373A3C"/>
        </w:rPr>
        <w:t>징후를</w:t>
      </w:r>
      <w:r>
        <w:rPr>
          <w:rFonts w:ascii="Arial" w:hAnsi="Arial" w:cs="Arial"/>
          <w:color w:val="373A3C"/>
        </w:rPr>
        <w:t xml:space="preserve"> </w:t>
      </w:r>
      <w:r>
        <w:rPr>
          <w:rFonts w:ascii="Arial" w:hAnsi="Arial" w:cs="Arial"/>
          <w:color w:val="373A3C"/>
        </w:rPr>
        <w:t>조기에</w:t>
      </w:r>
      <w:r>
        <w:rPr>
          <w:rFonts w:ascii="Arial" w:hAnsi="Arial" w:cs="Arial"/>
          <w:color w:val="373A3C"/>
        </w:rPr>
        <w:t xml:space="preserve"> </w:t>
      </w:r>
      <w:r>
        <w:rPr>
          <w:rFonts w:ascii="Arial" w:hAnsi="Arial" w:cs="Arial"/>
          <w:color w:val="373A3C"/>
        </w:rPr>
        <w:t>관측하여</w:t>
      </w:r>
      <w:r>
        <w:rPr>
          <w:rFonts w:ascii="Arial" w:hAnsi="Arial" w:cs="Arial"/>
          <w:color w:val="373A3C"/>
        </w:rPr>
        <w:t xml:space="preserve">, </w:t>
      </w:r>
      <w:r>
        <w:rPr>
          <w:rFonts w:ascii="Arial" w:hAnsi="Arial" w:cs="Arial"/>
          <w:color w:val="373A3C"/>
        </w:rPr>
        <w:t>명중</w:t>
      </w:r>
      <w:r>
        <w:rPr>
          <w:rFonts w:ascii="Arial" w:hAnsi="Arial" w:cs="Arial"/>
          <w:color w:val="373A3C"/>
        </w:rPr>
        <w:t xml:space="preserve"> </w:t>
      </w:r>
      <w:r>
        <w:rPr>
          <w:rFonts w:ascii="Arial" w:hAnsi="Arial" w:cs="Arial"/>
          <w:color w:val="373A3C"/>
        </w:rPr>
        <w:t>확률을</w:t>
      </w:r>
      <w:r>
        <w:rPr>
          <w:rFonts w:ascii="Arial" w:hAnsi="Arial" w:cs="Arial"/>
          <w:color w:val="373A3C"/>
        </w:rPr>
        <w:t xml:space="preserve"> </w:t>
      </w:r>
      <w:r>
        <w:rPr>
          <w:rFonts w:ascii="Arial" w:hAnsi="Arial" w:cs="Arial"/>
          <w:color w:val="373A3C"/>
        </w:rPr>
        <w:t>높이려고</w:t>
      </w:r>
      <w:r>
        <w:rPr>
          <w:rFonts w:ascii="Arial" w:hAnsi="Arial" w:cs="Arial"/>
          <w:color w:val="373A3C"/>
        </w:rPr>
        <w:t xml:space="preserve"> </w:t>
      </w:r>
      <w:r>
        <w:rPr>
          <w:rFonts w:ascii="Arial" w:hAnsi="Arial" w:cs="Arial"/>
          <w:color w:val="373A3C"/>
        </w:rPr>
        <w:t>노력하고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한국군이</w:t>
      </w:r>
      <w:r>
        <w:rPr>
          <w:rFonts w:ascii="Arial" w:hAnsi="Arial" w:cs="Arial"/>
          <w:color w:val="373A3C"/>
        </w:rPr>
        <w:t xml:space="preserve"> </w:t>
      </w:r>
      <w:r>
        <w:rPr>
          <w:rFonts w:ascii="Arial" w:hAnsi="Arial" w:cs="Arial"/>
          <w:color w:val="373A3C"/>
        </w:rPr>
        <w:t>구축하는</w:t>
      </w:r>
      <w:r>
        <w:rPr>
          <w:rStyle w:val="apple-converted-space"/>
          <w:rFonts w:ascii="Arial" w:hAnsi="Arial" w:cs="Arial"/>
          <w:color w:val="373A3C"/>
        </w:rPr>
        <w:t> </w:t>
      </w:r>
      <w:hyperlink r:id="rId68" w:tooltip="킬 체인" w:history="1">
        <w:r>
          <w:rPr>
            <w:rStyle w:val="a3"/>
            <w:rFonts w:ascii="Arial" w:hAnsi="Arial" w:cs="Arial"/>
            <w:color w:val="0275D8"/>
          </w:rPr>
          <w:t>킬</w:t>
        </w:r>
        <w:r>
          <w:rPr>
            <w:rStyle w:val="a3"/>
            <w:rFonts w:ascii="Arial" w:hAnsi="Arial" w:cs="Arial"/>
            <w:color w:val="0275D8"/>
          </w:rPr>
          <w:t xml:space="preserve"> </w:t>
        </w:r>
        <w:r>
          <w:rPr>
            <w:rStyle w:val="a3"/>
            <w:rFonts w:ascii="Arial" w:hAnsi="Arial" w:cs="Arial"/>
            <w:color w:val="0275D8"/>
          </w:rPr>
          <w:t>체인</w:t>
        </w:r>
      </w:hyperlink>
      <w:r>
        <w:rPr>
          <w:rFonts w:ascii="Arial" w:hAnsi="Arial" w:cs="Arial"/>
          <w:color w:val="373A3C"/>
        </w:rPr>
        <w:t>역시</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발사</w:t>
      </w:r>
      <w:r>
        <w:rPr>
          <w:rFonts w:ascii="Arial" w:hAnsi="Arial" w:cs="Arial"/>
          <w:color w:val="373A3C"/>
        </w:rPr>
        <w:t xml:space="preserve"> </w:t>
      </w:r>
      <w:r>
        <w:rPr>
          <w:rFonts w:ascii="Arial" w:hAnsi="Arial" w:cs="Arial"/>
          <w:color w:val="373A3C"/>
        </w:rPr>
        <w:t>징후를</w:t>
      </w:r>
      <w:r>
        <w:rPr>
          <w:rFonts w:ascii="Arial" w:hAnsi="Arial" w:cs="Arial"/>
          <w:color w:val="373A3C"/>
        </w:rPr>
        <w:t xml:space="preserve"> </w:t>
      </w:r>
      <w:r>
        <w:rPr>
          <w:rFonts w:ascii="Arial" w:hAnsi="Arial" w:cs="Arial"/>
          <w:color w:val="373A3C"/>
        </w:rPr>
        <w:t>조기에</w:t>
      </w:r>
      <w:r>
        <w:rPr>
          <w:rFonts w:ascii="Arial" w:hAnsi="Arial" w:cs="Arial"/>
          <w:color w:val="373A3C"/>
        </w:rPr>
        <w:t xml:space="preserve"> </w:t>
      </w:r>
      <w:r>
        <w:rPr>
          <w:rFonts w:ascii="Arial" w:hAnsi="Arial" w:cs="Arial"/>
          <w:color w:val="373A3C"/>
        </w:rPr>
        <w:t>관측할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선제적으로</w:t>
      </w:r>
      <w:r>
        <w:rPr>
          <w:rFonts w:ascii="Arial" w:hAnsi="Arial" w:cs="Arial"/>
          <w:color w:val="373A3C"/>
        </w:rPr>
        <w:t xml:space="preserve"> </w:t>
      </w:r>
      <w:r>
        <w:rPr>
          <w:rFonts w:ascii="Arial" w:hAnsi="Arial" w:cs="Arial"/>
          <w:color w:val="373A3C"/>
        </w:rPr>
        <w:t>제압하여</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피해를</w:t>
      </w:r>
      <w:r>
        <w:rPr>
          <w:rFonts w:ascii="Arial" w:hAnsi="Arial" w:cs="Arial"/>
          <w:color w:val="373A3C"/>
        </w:rPr>
        <w:t xml:space="preserve"> </w:t>
      </w:r>
      <w:r>
        <w:rPr>
          <w:rFonts w:ascii="Arial" w:hAnsi="Arial" w:cs="Arial"/>
          <w:color w:val="373A3C"/>
        </w:rPr>
        <w:t>최소화하려는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목적이다</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맞을</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피해가</w:t>
      </w:r>
      <w:r>
        <w:rPr>
          <w:rFonts w:ascii="Arial" w:hAnsi="Arial" w:cs="Arial"/>
          <w:color w:val="373A3C"/>
        </w:rPr>
        <w:t xml:space="preserve"> </w:t>
      </w:r>
      <w:r>
        <w:rPr>
          <w:rFonts w:ascii="Arial" w:hAnsi="Arial" w:cs="Arial"/>
          <w:color w:val="373A3C"/>
        </w:rPr>
        <w:t>클</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명백하므로</w:t>
      </w:r>
      <w:r>
        <w:rPr>
          <w:rFonts w:ascii="Arial" w:hAnsi="Arial" w:cs="Arial"/>
          <w:color w:val="373A3C"/>
        </w:rPr>
        <w:t xml:space="preserve"> </w:t>
      </w:r>
      <w:r>
        <w:rPr>
          <w:rFonts w:ascii="Arial" w:hAnsi="Arial" w:cs="Arial"/>
          <w:color w:val="373A3C"/>
        </w:rPr>
        <w:t>최대한</w:t>
      </w:r>
      <w:r>
        <w:rPr>
          <w:rFonts w:ascii="Arial" w:hAnsi="Arial" w:cs="Arial"/>
          <w:color w:val="373A3C"/>
        </w:rPr>
        <w:t xml:space="preserve"> </w:t>
      </w:r>
      <w:r>
        <w:rPr>
          <w:rFonts w:ascii="Arial" w:hAnsi="Arial" w:cs="Arial"/>
          <w:color w:val="373A3C"/>
        </w:rPr>
        <w:t>맞지</w:t>
      </w:r>
      <w:r>
        <w:rPr>
          <w:rFonts w:ascii="Arial" w:hAnsi="Arial" w:cs="Arial"/>
          <w:color w:val="373A3C"/>
        </w:rPr>
        <w:t xml:space="preserve"> </w:t>
      </w:r>
      <w:r>
        <w:rPr>
          <w:rFonts w:ascii="Arial" w:hAnsi="Arial" w:cs="Arial"/>
          <w:color w:val="373A3C"/>
        </w:rPr>
        <w:t>않는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중요하며</w:t>
      </w:r>
      <w:r>
        <w:rPr>
          <w:rFonts w:ascii="Arial" w:hAnsi="Arial" w:cs="Arial"/>
          <w:color w:val="373A3C"/>
        </w:rPr>
        <w:t xml:space="preserve">, </w:t>
      </w:r>
      <w:r>
        <w:rPr>
          <w:rFonts w:ascii="Arial" w:hAnsi="Arial" w:cs="Arial"/>
          <w:color w:val="373A3C"/>
        </w:rPr>
        <w:t>그렇기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유지하는</w:t>
      </w:r>
      <w:r>
        <w:rPr>
          <w:rFonts w:ascii="Arial" w:hAnsi="Arial" w:cs="Arial"/>
          <w:color w:val="373A3C"/>
        </w:rPr>
        <w:t xml:space="preserve"> </w:t>
      </w:r>
      <w:r>
        <w:rPr>
          <w:rFonts w:ascii="Arial" w:hAnsi="Arial" w:cs="Arial"/>
          <w:color w:val="373A3C"/>
        </w:rPr>
        <w:t>데</w:t>
      </w:r>
      <w:r>
        <w:rPr>
          <w:rFonts w:ascii="Arial" w:hAnsi="Arial" w:cs="Arial"/>
          <w:color w:val="373A3C"/>
        </w:rPr>
        <w:t xml:space="preserve"> </w:t>
      </w:r>
      <w:r>
        <w:rPr>
          <w:rFonts w:ascii="Arial" w:hAnsi="Arial" w:cs="Arial"/>
          <w:color w:val="373A3C"/>
        </w:rPr>
        <w:t>드는</w:t>
      </w:r>
      <w:r>
        <w:rPr>
          <w:rFonts w:ascii="Arial" w:hAnsi="Arial" w:cs="Arial"/>
          <w:color w:val="373A3C"/>
        </w:rPr>
        <w:t xml:space="preserve"> </w:t>
      </w:r>
      <w:r>
        <w:rPr>
          <w:rFonts w:ascii="Arial" w:hAnsi="Arial" w:cs="Arial"/>
          <w:color w:val="373A3C"/>
        </w:rPr>
        <w:t>노력이</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미사일로</w:t>
      </w:r>
      <w:r>
        <w:rPr>
          <w:rFonts w:ascii="Arial" w:hAnsi="Arial" w:cs="Arial"/>
          <w:color w:val="373A3C"/>
        </w:rPr>
        <w:t xml:space="preserve"> </w:t>
      </w:r>
      <w:r>
        <w:rPr>
          <w:rFonts w:ascii="Arial" w:hAnsi="Arial" w:cs="Arial"/>
          <w:color w:val="373A3C"/>
        </w:rPr>
        <w:t>입을</w:t>
      </w:r>
      <w:r>
        <w:rPr>
          <w:rFonts w:ascii="Arial" w:hAnsi="Arial" w:cs="Arial"/>
          <w:color w:val="373A3C"/>
        </w:rPr>
        <w:t xml:space="preserve"> </w:t>
      </w:r>
      <w:r>
        <w:rPr>
          <w:rFonts w:ascii="Arial" w:hAnsi="Arial" w:cs="Arial"/>
          <w:color w:val="373A3C"/>
        </w:rPr>
        <w:t>피해보다</w:t>
      </w:r>
      <w:r>
        <w:rPr>
          <w:rFonts w:ascii="Arial" w:hAnsi="Arial" w:cs="Arial"/>
          <w:color w:val="373A3C"/>
        </w:rPr>
        <w:t xml:space="preserve"> </w:t>
      </w:r>
      <w:r>
        <w:rPr>
          <w:rFonts w:ascii="Arial" w:hAnsi="Arial" w:cs="Arial"/>
          <w:color w:val="373A3C"/>
        </w:rPr>
        <w:t>적을</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당연하다</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대량의</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발사하기</w:t>
      </w:r>
      <w:r>
        <w:rPr>
          <w:rFonts w:ascii="Arial" w:hAnsi="Arial" w:cs="Arial"/>
          <w:color w:val="373A3C"/>
        </w:rPr>
        <w:t xml:space="preserve"> </w:t>
      </w:r>
      <w:r>
        <w:rPr>
          <w:rFonts w:ascii="Arial" w:hAnsi="Arial" w:cs="Arial"/>
          <w:color w:val="373A3C"/>
        </w:rPr>
        <w:t>전에</w:t>
      </w:r>
      <w:r>
        <w:rPr>
          <w:rFonts w:ascii="Arial" w:hAnsi="Arial" w:cs="Arial"/>
          <w:color w:val="373A3C"/>
        </w:rPr>
        <w:t xml:space="preserve"> </w:t>
      </w:r>
      <w:r>
        <w:rPr>
          <w:rFonts w:ascii="Arial" w:hAnsi="Arial" w:cs="Arial"/>
          <w:color w:val="373A3C"/>
        </w:rPr>
        <w:t>선제적으로</w:t>
      </w:r>
      <w:r>
        <w:rPr>
          <w:rFonts w:ascii="Arial" w:hAnsi="Arial" w:cs="Arial"/>
          <w:color w:val="373A3C"/>
        </w:rPr>
        <w:t xml:space="preserve"> </w:t>
      </w:r>
      <w:r>
        <w:rPr>
          <w:rFonts w:ascii="Arial" w:hAnsi="Arial" w:cs="Arial"/>
          <w:color w:val="373A3C"/>
        </w:rPr>
        <w:t>제압할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때</w:t>
      </w:r>
      <w:r>
        <w:rPr>
          <w:rFonts w:ascii="Arial" w:hAnsi="Arial" w:cs="Arial"/>
          <w:color w:val="373A3C"/>
        </w:rPr>
        <w:t xml:space="preserve"> </w:t>
      </w:r>
      <w:r>
        <w:rPr>
          <w:rFonts w:ascii="Arial" w:hAnsi="Arial" w:cs="Arial"/>
          <w:color w:val="373A3C"/>
        </w:rPr>
        <w:t>불가피하게</w:t>
      </w:r>
      <w:r>
        <w:rPr>
          <w:rFonts w:ascii="Arial" w:hAnsi="Arial" w:cs="Arial"/>
          <w:color w:val="373A3C"/>
        </w:rPr>
        <w:t xml:space="preserve"> </w:t>
      </w:r>
      <w:r>
        <w:rPr>
          <w:rFonts w:ascii="Arial" w:hAnsi="Arial" w:cs="Arial"/>
          <w:color w:val="373A3C"/>
        </w:rPr>
        <w:t>발사된</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발의</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THAAD </w:t>
      </w:r>
      <w:r>
        <w:rPr>
          <w:rFonts w:ascii="Arial" w:hAnsi="Arial" w:cs="Arial"/>
          <w:color w:val="373A3C"/>
        </w:rPr>
        <w:t>및</w:t>
      </w:r>
      <w:r>
        <w:rPr>
          <w:rFonts w:ascii="Arial" w:hAnsi="Arial" w:cs="Arial"/>
          <w:color w:val="373A3C"/>
        </w:rPr>
        <w:t xml:space="preserve"> AN/TPY-2 </w:t>
      </w:r>
      <w:r>
        <w:rPr>
          <w:rFonts w:ascii="Arial" w:hAnsi="Arial" w:cs="Arial"/>
          <w:color w:val="373A3C"/>
        </w:rPr>
        <w:t>레이더의</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받는</w:t>
      </w:r>
      <w:r>
        <w:rPr>
          <w:rFonts w:ascii="Arial" w:hAnsi="Arial" w:cs="Arial"/>
          <w:color w:val="373A3C"/>
        </w:rPr>
        <w:t xml:space="preserve"> </w:t>
      </w:r>
      <w:r>
        <w:rPr>
          <w:rFonts w:ascii="Arial" w:hAnsi="Arial" w:cs="Arial"/>
          <w:color w:val="373A3C"/>
        </w:rPr>
        <w:t>한미연합군의</w:t>
      </w:r>
      <w:r>
        <w:rPr>
          <w:rFonts w:ascii="Arial" w:hAnsi="Arial" w:cs="Arial"/>
          <w:color w:val="373A3C"/>
        </w:rPr>
        <w:t xml:space="preserve"> </w:t>
      </w:r>
      <w:r>
        <w:rPr>
          <w:rFonts w:ascii="Arial" w:hAnsi="Arial" w:cs="Arial"/>
          <w:color w:val="373A3C"/>
        </w:rPr>
        <w:t>방공망으로</w:t>
      </w:r>
      <w:r>
        <w:rPr>
          <w:rFonts w:ascii="Arial" w:hAnsi="Arial" w:cs="Arial"/>
          <w:color w:val="373A3C"/>
        </w:rPr>
        <w:t xml:space="preserve"> </w:t>
      </w:r>
      <w:r>
        <w:rPr>
          <w:rFonts w:ascii="Arial" w:hAnsi="Arial" w:cs="Arial"/>
          <w:color w:val="373A3C"/>
        </w:rPr>
        <w:t>막을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r>
        <w:rPr>
          <w:rFonts w:ascii="Arial" w:hAnsi="Arial" w:cs="Arial"/>
          <w:color w:val="373A3C"/>
        </w:rPr>
        <w:t>제작사</w:t>
      </w:r>
      <w:r>
        <w:rPr>
          <w:rFonts w:ascii="Arial" w:hAnsi="Arial" w:cs="Arial"/>
          <w:color w:val="373A3C"/>
        </w:rPr>
        <w:t xml:space="preserve"> </w:t>
      </w:r>
      <w:r>
        <w:rPr>
          <w:rFonts w:ascii="Arial" w:hAnsi="Arial" w:cs="Arial"/>
          <w:color w:val="373A3C"/>
        </w:rPr>
        <w:t>임의시험테스트라는</w:t>
      </w:r>
      <w:r>
        <w:rPr>
          <w:rFonts w:ascii="Arial" w:hAnsi="Arial" w:cs="Arial"/>
          <w:color w:val="373A3C"/>
        </w:rPr>
        <w:t xml:space="preserve"> </w:t>
      </w:r>
      <w:r>
        <w:rPr>
          <w:rFonts w:ascii="Arial" w:hAnsi="Arial" w:cs="Arial"/>
          <w:color w:val="373A3C"/>
        </w:rPr>
        <w:t>전제의</w:t>
      </w:r>
      <w:r>
        <w:rPr>
          <w:rFonts w:ascii="Arial" w:hAnsi="Arial" w:cs="Arial"/>
          <w:color w:val="373A3C"/>
        </w:rPr>
        <w:t xml:space="preserve"> </w:t>
      </w:r>
      <w:r>
        <w:rPr>
          <w:rFonts w:ascii="Arial" w:hAnsi="Arial" w:cs="Arial"/>
          <w:color w:val="373A3C"/>
        </w:rPr>
        <w:t>논리로</w:t>
      </w:r>
      <w:r>
        <w:rPr>
          <w:rFonts w:ascii="Arial" w:hAnsi="Arial" w:cs="Arial"/>
          <w:color w:val="373A3C"/>
        </w:rPr>
        <w:t xml:space="preserve"> </w:t>
      </w:r>
      <w:proofErr w:type="spellStart"/>
      <w:r>
        <w:rPr>
          <w:rFonts w:ascii="Arial" w:hAnsi="Arial" w:cs="Arial"/>
          <w:color w:val="373A3C"/>
        </w:rPr>
        <w:t>스펙의</w:t>
      </w:r>
      <w:proofErr w:type="spellEnd"/>
      <w:r>
        <w:rPr>
          <w:rFonts w:ascii="Arial" w:hAnsi="Arial" w:cs="Arial"/>
          <w:color w:val="373A3C"/>
        </w:rPr>
        <w:t xml:space="preserve"> </w:t>
      </w:r>
      <w:r>
        <w:rPr>
          <w:rFonts w:ascii="Arial" w:hAnsi="Arial" w:cs="Arial"/>
          <w:color w:val="373A3C"/>
        </w:rPr>
        <w:t>의심이나</w:t>
      </w:r>
      <w:r>
        <w:rPr>
          <w:rFonts w:ascii="Arial" w:hAnsi="Arial" w:cs="Arial"/>
          <w:color w:val="373A3C"/>
        </w:rPr>
        <w:t xml:space="preserve"> </w:t>
      </w:r>
      <w:r>
        <w:rPr>
          <w:rFonts w:ascii="Arial" w:hAnsi="Arial" w:cs="Arial"/>
          <w:color w:val="373A3C"/>
        </w:rPr>
        <w:t>시험테스트의</w:t>
      </w:r>
      <w:r>
        <w:rPr>
          <w:rFonts w:ascii="Arial" w:hAnsi="Arial" w:cs="Arial"/>
          <w:color w:val="373A3C"/>
        </w:rPr>
        <w:t xml:space="preserve"> </w:t>
      </w:r>
      <w:r>
        <w:rPr>
          <w:rFonts w:ascii="Arial" w:hAnsi="Arial" w:cs="Arial"/>
          <w:color w:val="373A3C"/>
        </w:rPr>
        <w:t>일방적</w:t>
      </w:r>
      <w:r>
        <w:rPr>
          <w:rFonts w:ascii="Arial" w:hAnsi="Arial" w:cs="Arial"/>
          <w:color w:val="373A3C"/>
        </w:rPr>
        <w:t xml:space="preserve"> </w:t>
      </w:r>
      <w:r>
        <w:rPr>
          <w:rFonts w:ascii="Arial" w:hAnsi="Arial" w:cs="Arial"/>
          <w:color w:val="373A3C"/>
        </w:rPr>
        <w:t>주장을</w:t>
      </w:r>
      <w:r>
        <w:rPr>
          <w:rFonts w:ascii="Arial" w:hAnsi="Arial" w:cs="Arial"/>
          <w:color w:val="373A3C"/>
        </w:rPr>
        <w:t xml:space="preserve"> </w:t>
      </w:r>
      <w:r>
        <w:rPr>
          <w:rFonts w:ascii="Arial" w:hAnsi="Arial" w:cs="Arial"/>
          <w:color w:val="373A3C"/>
        </w:rPr>
        <w:t>이야기하지만</w:t>
      </w:r>
      <w:r>
        <w:rPr>
          <w:rFonts w:ascii="Arial" w:hAnsi="Arial" w:cs="Arial"/>
          <w:color w:val="373A3C"/>
        </w:rPr>
        <w:t xml:space="preserve"> </w:t>
      </w:r>
      <w:r>
        <w:rPr>
          <w:rFonts w:ascii="Arial" w:hAnsi="Arial" w:cs="Arial"/>
          <w:color w:val="373A3C"/>
        </w:rPr>
        <w:t>그런</w:t>
      </w:r>
      <w:r>
        <w:rPr>
          <w:rFonts w:ascii="Arial" w:hAnsi="Arial" w:cs="Arial"/>
          <w:color w:val="373A3C"/>
        </w:rPr>
        <w:t xml:space="preserve"> </w:t>
      </w:r>
      <w:proofErr w:type="spellStart"/>
      <w:r>
        <w:rPr>
          <w:rFonts w:ascii="Arial" w:hAnsi="Arial" w:cs="Arial"/>
          <w:color w:val="373A3C"/>
        </w:rPr>
        <w:t>스펙이</w:t>
      </w:r>
      <w:proofErr w:type="spellEnd"/>
      <w:r>
        <w:rPr>
          <w:rFonts w:ascii="Arial" w:hAnsi="Arial" w:cs="Arial"/>
          <w:color w:val="373A3C"/>
        </w:rPr>
        <w:t xml:space="preserve"> </w:t>
      </w:r>
      <w:r>
        <w:rPr>
          <w:rFonts w:ascii="Arial" w:hAnsi="Arial" w:cs="Arial"/>
          <w:color w:val="373A3C"/>
        </w:rPr>
        <w:t>부실했다면</w:t>
      </w:r>
      <w:r>
        <w:rPr>
          <w:rFonts w:ascii="Arial" w:hAnsi="Arial" w:cs="Arial"/>
          <w:color w:val="373A3C"/>
        </w:rPr>
        <w:t xml:space="preserve"> </w:t>
      </w:r>
      <w:r>
        <w:rPr>
          <w:rFonts w:ascii="Arial" w:hAnsi="Arial" w:cs="Arial"/>
          <w:color w:val="373A3C"/>
        </w:rPr>
        <w:t>미국에서도</w:t>
      </w:r>
      <w:r>
        <w:rPr>
          <w:rFonts w:ascii="Arial" w:hAnsi="Arial" w:cs="Arial"/>
          <w:color w:val="373A3C"/>
        </w:rPr>
        <w:t xml:space="preserve"> </w:t>
      </w:r>
      <w:r>
        <w:rPr>
          <w:rFonts w:ascii="Arial" w:hAnsi="Arial" w:cs="Arial"/>
          <w:color w:val="373A3C"/>
        </w:rPr>
        <w:t>도입하지</w:t>
      </w:r>
      <w:r>
        <w:rPr>
          <w:rFonts w:ascii="Arial" w:hAnsi="Arial" w:cs="Arial"/>
          <w:color w:val="373A3C"/>
        </w:rPr>
        <w:t xml:space="preserve"> </w:t>
      </w:r>
      <w:proofErr w:type="spellStart"/>
      <w:r>
        <w:rPr>
          <w:rFonts w:ascii="Arial" w:hAnsi="Arial" w:cs="Arial"/>
          <w:color w:val="373A3C"/>
        </w:rPr>
        <w:t>않았을것이다</w:t>
      </w:r>
      <w:proofErr w:type="spellEnd"/>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w:t>
      </w:r>
      <w:proofErr w:type="spellStart"/>
      <w:r>
        <w:rPr>
          <w:rFonts w:ascii="Arial" w:hAnsi="Arial" w:cs="Arial"/>
          <w:color w:val="373A3C"/>
        </w:rPr>
        <w:t>도입했다는것</w:t>
      </w:r>
      <w:proofErr w:type="spellEnd"/>
      <w:r>
        <w:rPr>
          <w:rFonts w:ascii="Arial" w:hAnsi="Arial" w:cs="Arial"/>
          <w:color w:val="373A3C"/>
        </w:rPr>
        <w:t xml:space="preserve"> </w:t>
      </w:r>
      <w:r>
        <w:rPr>
          <w:rFonts w:ascii="Arial" w:hAnsi="Arial" w:cs="Arial"/>
          <w:color w:val="373A3C"/>
        </w:rPr>
        <w:t>자체가</w:t>
      </w:r>
      <w:r>
        <w:rPr>
          <w:rFonts w:ascii="Arial" w:hAnsi="Arial" w:cs="Arial"/>
          <w:color w:val="373A3C"/>
        </w:rPr>
        <w:t xml:space="preserve"> </w:t>
      </w:r>
      <w:proofErr w:type="spellStart"/>
      <w:r>
        <w:rPr>
          <w:rFonts w:ascii="Arial" w:hAnsi="Arial" w:cs="Arial"/>
          <w:color w:val="373A3C"/>
        </w:rPr>
        <w:t>어느정도의</w:t>
      </w:r>
      <w:proofErr w:type="spellEnd"/>
      <w:r>
        <w:rPr>
          <w:rFonts w:ascii="Arial" w:hAnsi="Arial" w:cs="Arial"/>
          <w:color w:val="373A3C"/>
        </w:rPr>
        <w:t xml:space="preserve"> </w:t>
      </w:r>
      <w:r>
        <w:rPr>
          <w:rFonts w:ascii="Arial" w:hAnsi="Arial" w:cs="Arial"/>
          <w:color w:val="373A3C"/>
        </w:rPr>
        <w:t>방호성능은</w:t>
      </w:r>
      <w:r>
        <w:rPr>
          <w:rFonts w:ascii="Arial" w:hAnsi="Arial" w:cs="Arial"/>
          <w:color w:val="373A3C"/>
        </w:rPr>
        <w:t xml:space="preserve"> </w:t>
      </w:r>
      <w:r>
        <w:rPr>
          <w:rFonts w:ascii="Arial" w:hAnsi="Arial" w:cs="Arial"/>
          <w:color w:val="373A3C"/>
        </w:rPr>
        <w:t>보장한다는</w:t>
      </w:r>
      <w:r>
        <w:rPr>
          <w:rFonts w:ascii="Arial" w:hAnsi="Arial" w:cs="Arial"/>
          <w:color w:val="373A3C"/>
        </w:rPr>
        <w:t xml:space="preserve"> </w:t>
      </w:r>
      <w:r>
        <w:rPr>
          <w:rFonts w:ascii="Arial" w:hAnsi="Arial" w:cs="Arial"/>
          <w:color w:val="373A3C"/>
        </w:rPr>
        <w:t>의미임으로</w:t>
      </w:r>
      <w:r>
        <w:rPr>
          <w:rFonts w:ascii="Arial" w:hAnsi="Arial" w:cs="Arial"/>
          <w:color w:val="373A3C"/>
        </w:rPr>
        <w:t xml:space="preserve"> </w:t>
      </w:r>
      <w:r>
        <w:rPr>
          <w:rFonts w:ascii="Arial" w:hAnsi="Arial" w:cs="Arial"/>
          <w:color w:val="373A3C"/>
        </w:rPr>
        <w:t>비록</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실제효용성에</w:t>
      </w:r>
      <w:r>
        <w:rPr>
          <w:rFonts w:ascii="Arial" w:hAnsi="Arial" w:cs="Arial"/>
          <w:color w:val="373A3C"/>
        </w:rPr>
        <w:t xml:space="preserve"> </w:t>
      </w:r>
      <w:r>
        <w:rPr>
          <w:rFonts w:ascii="Arial" w:hAnsi="Arial" w:cs="Arial"/>
          <w:color w:val="373A3C"/>
        </w:rPr>
        <w:t>대해서는</w:t>
      </w:r>
      <w:r>
        <w:rPr>
          <w:rFonts w:ascii="Arial" w:hAnsi="Arial" w:cs="Arial"/>
          <w:color w:val="373A3C"/>
        </w:rPr>
        <w:t xml:space="preserve"> </w:t>
      </w:r>
      <w:proofErr w:type="spellStart"/>
      <w:r>
        <w:rPr>
          <w:rFonts w:ascii="Arial" w:hAnsi="Arial" w:cs="Arial"/>
          <w:color w:val="373A3C"/>
        </w:rPr>
        <w:t>어느정도</w:t>
      </w:r>
      <w:proofErr w:type="spellEnd"/>
      <w:r>
        <w:rPr>
          <w:rFonts w:ascii="Arial" w:hAnsi="Arial" w:cs="Arial"/>
          <w:color w:val="373A3C"/>
        </w:rPr>
        <w:t xml:space="preserve"> </w:t>
      </w:r>
      <w:r>
        <w:rPr>
          <w:rFonts w:ascii="Arial" w:hAnsi="Arial" w:cs="Arial"/>
          <w:color w:val="373A3C"/>
        </w:rPr>
        <w:t>의문을</w:t>
      </w:r>
      <w:r>
        <w:rPr>
          <w:rFonts w:ascii="Arial" w:hAnsi="Arial" w:cs="Arial"/>
          <w:color w:val="373A3C"/>
        </w:rPr>
        <w:t xml:space="preserve"> </w:t>
      </w:r>
      <w:r>
        <w:rPr>
          <w:rFonts w:ascii="Arial" w:hAnsi="Arial" w:cs="Arial"/>
          <w:color w:val="373A3C"/>
        </w:rPr>
        <w:t>제기할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효용성자체는</w:t>
      </w:r>
      <w:r>
        <w:rPr>
          <w:rFonts w:ascii="Arial" w:hAnsi="Arial" w:cs="Arial"/>
          <w:color w:val="373A3C"/>
        </w:rPr>
        <w:t xml:space="preserve"> </w:t>
      </w:r>
      <w:r>
        <w:rPr>
          <w:rFonts w:ascii="Arial" w:hAnsi="Arial" w:cs="Arial"/>
          <w:color w:val="373A3C"/>
        </w:rPr>
        <w:t>어느</w:t>
      </w:r>
      <w:r>
        <w:rPr>
          <w:rFonts w:ascii="Arial" w:hAnsi="Arial" w:cs="Arial"/>
          <w:color w:val="373A3C"/>
        </w:rPr>
        <w:t xml:space="preserve"> </w:t>
      </w:r>
      <w:r>
        <w:rPr>
          <w:rFonts w:ascii="Arial" w:hAnsi="Arial" w:cs="Arial"/>
          <w:color w:val="373A3C"/>
        </w:rPr>
        <w:t>정도</w:t>
      </w:r>
      <w:r>
        <w:rPr>
          <w:rFonts w:ascii="Arial" w:hAnsi="Arial" w:cs="Arial"/>
          <w:color w:val="373A3C"/>
        </w:rPr>
        <w:t xml:space="preserve"> </w:t>
      </w:r>
      <w:r>
        <w:rPr>
          <w:rFonts w:ascii="Arial" w:hAnsi="Arial" w:cs="Arial"/>
          <w:color w:val="373A3C"/>
        </w:rPr>
        <w:t>미군에</w:t>
      </w:r>
      <w:r>
        <w:rPr>
          <w:rFonts w:ascii="Arial" w:hAnsi="Arial" w:cs="Arial"/>
          <w:color w:val="373A3C"/>
        </w:rPr>
        <w:t xml:space="preserve"> </w:t>
      </w:r>
      <w:r>
        <w:rPr>
          <w:rFonts w:ascii="Arial" w:hAnsi="Arial" w:cs="Arial"/>
          <w:color w:val="373A3C"/>
        </w:rPr>
        <w:t>의해</w:t>
      </w:r>
      <w:r>
        <w:rPr>
          <w:rFonts w:ascii="Arial" w:hAnsi="Arial" w:cs="Arial"/>
          <w:color w:val="373A3C"/>
        </w:rPr>
        <w:t xml:space="preserve"> </w:t>
      </w:r>
      <w:r>
        <w:rPr>
          <w:rFonts w:ascii="Arial" w:hAnsi="Arial" w:cs="Arial"/>
          <w:color w:val="373A3C"/>
        </w:rPr>
        <w:t>검증됐다고</w:t>
      </w:r>
      <w:r>
        <w:rPr>
          <w:rFonts w:ascii="Arial" w:hAnsi="Arial" w:cs="Arial"/>
          <w:color w:val="373A3C"/>
        </w:rPr>
        <w:t xml:space="preserve"> </w:t>
      </w:r>
      <w:r>
        <w:rPr>
          <w:rFonts w:ascii="Arial" w:hAnsi="Arial" w:cs="Arial"/>
          <w:color w:val="373A3C"/>
        </w:rPr>
        <w:t>봐도</w:t>
      </w:r>
      <w:r>
        <w:rPr>
          <w:rFonts w:ascii="Arial" w:hAnsi="Arial" w:cs="Arial"/>
          <w:color w:val="373A3C"/>
        </w:rPr>
        <w:t xml:space="preserve"> </w:t>
      </w:r>
      <w:r>
        <w:rPr>
          <w:rFonts w:ascii="Arial" w:hAnsi="Arial" w:cs="Arial"/>
          <w:color w:val="373A3C"/>
        </w:rPr>
        <w:t>무방하다</w:t>
      </w:r>
      <w:r>
        <w:rPr>
          <w:rFonts w:ascii="Arial" w:hAnsi="Arial" w:cs="Arial"/>
          <w:color w:val="373A3C"/>
        </w:rPr>
        <w:t xml:space="preserve">. </w:t>
      </w:r>
      <w:r>
        <w:rPr>
          <w:rFonts w:ascii="Arial" w:hAnsi="Arial" w:cs="Arial"/>
          <w:color w:val="373A3C"/>
        </w:rPr>
        <w:t>만약</w:t>
      </w:r>
      <w:r>
        <w:rPr>
          <w:rFonts w:ascii="Arial" w:hAnsi="Arial" w:cs="Arial"/>
          <w:color w:val="373A3C"/>
        </w:rPr>
        <w:t xml:space="preserve"> </w:t>
      </w:r>
      <w:proofErr w:type="spellStart"/>
      <w:r>
        <w:rPr>
          <w:rFonts w:ascii="Arial" w:hAnsi="Arial" w:cs="Arial"/>
          <w:color w:val="373A3C"/>
        </w:rPr>
        <w:t>사드가</w:t>
      </w:r>
      <w:proofErr w:type="spellEnd"/>
      <w:r>
        <w:rPr>
          <w:rFonts w:ascii="Arial" w:hAnsi="Arial" w:cs="Arial"/>
          <w:color w:val="373A3C"/>
        </w:rPr>
        <w:t xml:space="preserve"> </w:t>
      </w:r>
      <w:r>
        <w:rPr>
          <w:rFonts w:ascii="Arial" w:hAnsi="Arial" w:cs="Arial"/>
          <w:color w:val="373A3C"/>
        </w:rPr>
        <w:t>정말로</w:t>
      </w:r>
      <w:r>
        <w:rPr>
          <w:rFonts w:ascii="Arial" w:hAnsi="Arial" w:cs="Arial"/>
          <w:color w:val="373A3C"/>
        </w:rPr>
        <w:t xml:space="preserve"> </w:t>
      </w:r>
      <w:proofErr w:type="spellStart"/>
      <w:r>
        <w:rPr>
          <w:rFonts w:ascii="Arial" w:hAnsi="Arial" w:cs="Arial"/>
          <w:color w:val="373A3C"/>
        </w:rPr>
        <w:t>허당이라면</w:t>
      </w:r>
      <w:proofErr w:type="spellEnd"/>
      <w:r>
        <w:rPr>
          <w:rFonts w:ascii="Arial" w:hAnsi="Arial" w:cs="Arial"/>
          <w:color w:val="373A3C"/>
        </w:rPr>
        <w:t xml:space="preserve"> </w:t>
      </w:r>
      <w:r>
        <w:rPr>
          <w:rFonts w:ascii="Arial" w:hAnsi="Arial" w:cs="Arial"/>
          <w:color w:val="373A3C"/>
        </w:rPr>
        <w:t>미국에서</w:t>
      </w:r>
      <w:r>
        <w:rPr>
          <w:rFonts w:ascii="Arial" w:hAnsi="Arial" w:cs="Arial"/>
          <w:color w:val="373A3C"/>
        </w:rPr>
        <w:t xml:space="preserve"> </w:t>
      </w:r>
      <w:r>
        <w:rPr>
          <w:rFonts w:ascii="Arial" w:hAnsi="Arial" w:cs="Arial"/>
          <w:color w:val="373A3C"/>
        </w:rPr>
        <w:t>가만있지</w:t>
      </w:r>
      <w:r>
        <w:rPr>
          <w:rFonts w:ascii="Arial" w:hAnsi="Arial" w:cs="Arial"/>
          <w:color w:val="373A3C"/>
        </w:rPr>
        <w:t xml:space="preserve"> </w:t>
      </w:r>
      <w:proofErr w:type="spellStart"/>
      <w:r>
        <w:rPr>
          <w:rFonts w:ascii="Arial" w:hAnsi="Arial" w:cs="Arial"/>
          <w:color w:val="373A3C"/>
        </w:rPr>
        <w:t>않을것이다</w:t>
      </w:r>
      <w:proofErr w:type="spellEnd"/>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및</w:t>
      </w:r>
      <w:r>
        <w:rPr>
          <w:rStyle w:val="apple-converted-space"/>
          <w:rFonts w:ascii="Arial" w:hAnsi="Arial" w:cs="Arial"/>
          <w:color w:val="373A3C"/>
        </w:rPr>
        <w:t> </w:t>
      </w:r>
      <w:hyperlink r:id="rId69" w:tooltip="Missile Defense" w:history="1">
        <w:r>
          <w:rPr>
            <w:rStyle w:val="a3"/>
            <w:rFonts w:ascii="Arial" w:hAnsi="Arial" w:cs="Arial"/>
            <w:color w:val="0275D8"/>
          </w:rPr>
          <w:t>MD</w:t>
        </w:r>
      </w:hyperlink>
      <w:r>
        <w:rPr>
          <w:rFonts w:ascii="Arial" w:hAnsi="Arial" w:cs="Arial"/>
          <w:color w:val="373A3C"/>
        </w:rPr>
        <w:t>용</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실험은</w:t>
      </w:r>
      <w:r>
        <w:rPr>
          <w:rFonts w:ascii="Arial" w:hAnsi="Arial" w:cs="Arial"/>
          <w:color w:val="373A3C"/>
        </w:rPr>
        <w:t xml:space="preserve"> </w:t>
      </w:r>
      <w:r>
        <w:rPr>
          <w:rFonts w:ascii="Arial" w:hAnsi="Arial" w:cs="Arial"/>
          <w:color w:val="373A3C"/>
        </w:rPr>
        <w:t>다탄두</w:t>
      </w:r>
      <w:r>
        <w:rPr>
          <w:rFonts w:ascii="Arial" w:hAnsi="Arial" w:cs="Arial"/>
          <w:color w:val="373A3C"/>
        </w:rPr>
        <w:t xml:space="preserve"> </w:t>
      </w:r>
      <w:r>
        <w:rPr>
          <w:rFonts w:ascii="Arial" w:hAnsi="Arial" w:cs="Arial"/>
          <w:color w:val="373A3C"/>
        </w:rPr>
        <w:t>동시</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실험이나</w:t>
      </w:r>
      <w:r>
        <w:rPr>
          <w:rFonts w:ascii="Arial" w:hAnsi="Arial" w:cs="Arial"/>
          <w:color w:val="373A3C"/>
        </w:rPr>
        <w:t xml:space="preserve"> SM-3 </w:t>
      </w:r>
      <w:r>
        <w:rPr>
          <w:rFonts w:ascii="Arial" w:hAnsi="Arial" w:cs="Arial"/>
          <w:color w:val="373A3C"/>
        </w:rPr>
        <w:t>관련</w:t>
      </w:r>
      <w:r>
        <w:rPr>
          <w:rFonts w:ascii="Arial" w:hAnsi="Arial" w:cs="Arial"/>
          <w:color w:val="373A3C"/>
        </w:rPr>
        <w:t xml:space="preserve"> </w:t>
      </w:r>
      <w:r>
        <w:rPr>
          <w:rFonts w:ascii="Arial" w:hAnsi="Arial" w:cs="Arial"/>
          <w:color w:val="373A3C"/>
        </w:rPr>
        <w:t>체계와의</w:t>
      </w:r>
      <w:r>
        <w:rPr>
          <w:rFonts w:ascii="Arial" w:hAnsi="Arial" w:cs="Arial"/>
          <w:color w:val="373A3C"/>
        </w:rPr>
        <w:t xml:space="preserve"> </w:t>
      </w:r>
      <w:r>
        <w:rPr>
          <w:rFonts w:ascii="Arial" w:hAnsi="Arial" w:cs="Arial"/>
          <w:color w:val="373A3C"/>
        </w:rPr>
        <w:t>연계</w:t>
      </w:r>
      <w:r>
        <w:rPr>
          <w:rFonts w:ascii="Arial" w:hAnsi="Arial" w:cs="Arial"/>
          <w:color w:val="373A3C"/>
        </w:rPr>
        <w:t xml:space="preserve"> </w:t>
      </w:r>
      <w:r>
        <w:rPr>
          <w:rFonts w:ascii="Arial" w:hAnsi="Arial" w:cs="Arial"/>
          <w:color w:val="373A3C"/>
        </w:rPr>
        <w:t>실험까지</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단계를</w:t>
      </w:r>
      <w:r>
        <w:rPr>
          <w:rFonts w:ascii="Arial" w:hAnsi="Arial" w:cs="Arial"/>
          <w:color w:val="373A3C"/>
        </w:rPr>
        <w:t xml:space="preserve"> </w:t>
      </w:r>
      <w:r>
        <w:rPr>
          <w:rFonts w:ascii="Arial" w:hAnsi="Arial" w:cs="Arial"/>
          <w:color w:val="373A3C"/>
        </w:rPr>
        <w:t>밟아가며</w:t>
      </w:r>
      <w:r>
        <w:rPr>
          <w:rFonts w:ascii="Arial" w:hAnsi="Arial" w:cs="Arial"/>
          <w:color w:val="373A3C"/>
        </w:rPr>
        <w:t xml:space="preserve"> </w:t>
      </w:r>
      <w:r>
        <w:rPr>
          <w:rFonts w:ascii="Arial" w:hAnsi="Arial" w:cs="Arial"/>
          <w:color w:val="373A3C"/>
        </w:rPr>
        <w:t>진행되고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중이다</w:t>
      </w:r>
      <w:r>
        <w:rPr>
          <w:rFonts w:ascii="Arial" w:hAnsi="Arial" w:cs="Arial"/>
          <w:color w:val="373A3C"/>
        </w:rPr>
        <w:t xml:space="preserve">. </w:t>
      </w:r>
      <w:r>
        <w:rPr>
          <w:rFonts w:ascii="Arial" w:hAnsi="Arial" w:cs="Arial"/>
          <w:color w:val="373A3C"/>
        </w:rPr>
        <w:t>아래</w:t>
      </w:r>
      <w:r>
        <w:rPr>
          <w:rFonts w:ascii="Arial" w:hAnsi="Arial" w:cs="Arial"/>
          <w:color w:val="373A3C"/>
        </w:rPr>
        <w:t xml:space="preserve"> </w:t>
      </w:r>
      <w:r>
        <w:rPr>
          <w:rFonts w:ascii="Arial" w:hAnsi="Arial" w:cs="Arial"/>
          <w:color w:val="373A3C"/>
        </w:rPr>
        <w:t>반대</w:t>
      </w:r>
      <w:r>
        <w:rPr>
          <w:rFonts w:ascii="Arial" w:hAnsi="Arial" w:cs="Arial"/>
          <w:color w:val="373A3C"/>
        </w:rPr>
        <w:t xml:space="preserve"> </w:t>
      </w:r>
      <w:r>
        <w:rPr>
          <w:rFonts w:ascii="Arial" w:hAnsi="Arial" w:cs="Arial"/>
          <w:color w:val="373A3C"/>
        </w:rPr>
        <w:t>부분에서</w:t>
      </w:r>
      <w:r>
        <w:rPr>
          <w:rFonts w:ascii="Arial" w:hAnsi="Arial" w:cs="Arial"/>
          <w:color w:val="373A3C"/>
        </w:rPr>
        <w:t xml:space="preserve"> </w:t>
      </w:r>
      <w:r>
        <w:rPr>
          <w:rFonts w:ascii="Arial" w:hAnsi="Arial" w:cs="Arial"/>
          <w:color w:val="373A3C"/>
        </w:rPr>
        <w:t>주장하고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것처럼</w:t>
      </w:r>
      <w:r>
        <w:rPr>
          <w:rFonts w:ascii="Arial" w:hAnsi="Arial" w:cs="Arial"/>
          <w:color w:val="373A3C"/>
        </w:rPr>
        <w:t xml:space="preserve"> </w:t>
      </w:r>
      <w:r>
        <w:rPr>
          <w:rFonts w:ascii="Arial" w:hAnsi="Arial" w:cs="Arial"/>
          <w:color w:val="373A3C"/>
        </w:rPr>
        <w:t>맑은</w:t>
      </w:r>
      <w:r>
        <w:rPr>
          <w:rFonts w:ascii="Arial" w:hAnsi="Arial" w:cs="Arial"/>
          <w:color w:val="373A3C"/>
        </w:rPr>
        <w:t xml:space="preserve"> </w:t>
      </w:r>
      <w:r>
        <w:rPr>
          <w:rFonts w:ascii="Arial" w:hAnsi="Arial" w:cs="Arial"/>
          <w:color w:val="373A3C"/>
        </w:rPr>
        <w:t>날씨에만</w:t>
      </w:r>
      <w:r>
        <w:rPr>
          <w:rFonts w:ascii="Arial" w:hAnsi="Arial" w:cs="Arial"/>
          <w:color w:val="373A3C"/>
        </w:rPr>
        <w:t xml:space="preserve"> </w:t>
      </w:r>
      <w:r>
        <w:rPr>
          <w:rFonts w:ascii="Arial" w:hAnsi="Arial" w:cs="Arial"/>
          <w:color w:val="373A3C"/>
        </w:rPr>
        <w:t>진행했다는</w:t>
      </w:r>
      <w:r>
        <w:rPr>
          <w:rFonts w:ascii="Arial" w:hAnsi="Arial" w:cs="Arial"/>
          <w:color w:val="373A3C"/>
        </w:rPr>
        <w:t xml:space="preserve"> </w:t>
      </w:r>
      <w:r>
        <w:rPr>
          <w:rFonts w:ascii="Arial" w:hAnsi="Arial" w:cs="Arial"/>
          <w:color w:val="373A3C"/>
        </w:rPr>
        <w:t>이야기도</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주장을</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이들은</w:t>
      </w:r>
      <w:r>
        <w:rPr>
          <w:rFonts w:ascii="Arial" w:hAnsi="Arial" w:cs="Arial"/>
          <w:color w:val="373A3C"/>
        </w:rPr>
        <w:t xml:space="preserve"> </w:t>
      </w:r>
      <w:r>
        <w:rPr>
          <w:rFonts w:ascii="Arial" w:hAnsi="Arial" w:cs="Arial"/>
          <w:color w:val="373A3C"/>
        </w:rPr>
        <w:t>당시</w:t>
      </w:r>
      <w:r>
        <w:rPr>
          <w:rFonts w:ascii="Arial" w:hAnsi="Arial" w:cs="Arial"/>
          <w:color w:val="373A3C"/>
        </w:rPr>
        <w:t xml:space="preserve"> </w:t>
      </w:r>
      <w:r>
        <w:rPr>
          <w:rFonts w:ascii="Arial" w:hAnsi="Arial" w:cs="Arial"/>
          <w:color w:val="373A3C"/>
        </w:rPr>
        <w:t>시험장의</w:t>
      </w:r>
      <w:r>
        <w:rPr>
          <w:rFonts w:ascii="Arial" w:hAnsi="Arial" w:cs="Arial"/>
          <w:color w:val="373A3C"/>
        </w:rPr>
        <w:t xml:space="preserve"> </w:t>
      </w:r>
      <w:r>
        <w:rPr>
          <w:rFonts w:ascii="Arial" w:hAnsi="Arial" w:cs="Arial"/>
          <w:color w:val="373A3C"/>
        </w:rPr>
        <w:t>기상</w:t>
      </w:r>
      <w:r>
        <w:rPr>
          <w:rFonts w:ascii="Arial" w:hAnsi="Arial" w:cs="Arial"/>
          <w:color w:val="373A3C"/>
        </w:rPr>
        <w:t xml:space="preserve"> </w:t>
      </w:r>
      <w:r>
        <w:rPr>
          <w:rFonts w:ascii="Arial" w:hAnsi="Arial" w:cs="Arial"/>
          <w:color w:val="373A3C"/>
        </w:rPr>
        <w:t>상태와</w:t>
      </w:r>
      <w:r>
        <w:rPr>
          <w:rFonts w:ascii="Arial" w:hAnsi="Arial" w:cs="Arial"/>
          <w:color w:val="373A3C"/>
        </w:rPr>
        <w:t xml:space="preserve"> </w:t>
      </w:r>
      <w:r>
        <w:rPr>
          <w:rFonts w:ascii="Arial" w:hAnsi="Arial" w:cs="Arial"/>
          <w:color w:val="373A3C"/>
        </w:rPr>
        <w:t>기상</w:t>
      </w:r>
      <w:r>
        <w:rPr>
          <w:rFonts w:ascii="Arial" w:hAnsi="Arial" w:cs="Arial"/>
          <w:color w:val="373A3C"/>
        </w:rPr>
        <w:t xml:space="preserve"> </w:t>
      </w:r>
      <w:r>
        <w:rPr>
          <w:rFonts w:ascii="Arial" w:hAnsi="Arial" w:cs="Arial"/>
          <w:color w:val="373A3C"/>
        </w:rPr>
        <w:t>변화로</w:t>
      </w:r>
      <w:r>
        <w:rPr>
          <w:rFonts w:ascii="Arial" w:hAnsi="Arial" w:cs="Arial"/>
          <w:color w:val="373A3C"/>
        </w:rPr>
        <w:t xml:space="preserve"> </w:t>
      </w:r>
      <w:r>
        <w:rPr>
          <w:rFonts w:ascii="Arial" w:hAnsi="Arial" w:cs="Arial"/>
          <w:color w:val="373A3C"/>
        </w:rPr>
        <w:t>연기되거나</w:t>
      </w:r>
      <w:r>
        <w:rPr>
          <w:rFonts w:ascii="Arial" w:hAnsi="Arial" w:cs="Arial"/>
          <w:color w:val="373A3C"/>
        </w:rPr>
        <w:t xml:space="preserve"> </w:t>
      </w:r>
      <w:r>
        <w:rPr>
          <w:rFonts w:ascii="Arial" w:hAnsi="Arial" w:cs="Arial"/>
          <w:color w:val="373A3C"/>
        </w:rPr>
        <w:t>제작사에게</w:t>
      </w:r>
      <w:r>
        <w:rPr>
          <w:rFonts w:ascii="Arial" w:hAnsi="Arial" w:cs="Arial"/>
          <w:color w:val="373A3C"/>
        </w:rPr>
        <w:t xml:space="preserve"> </w:t>
      </w:r>
      <w:r>
        <w:rPr>
          <w:rFonts w:ascii="Arial" w:hAnsi="Arial" w:cs="Arial"/>
          <w:color w:val="373A3C"/>
        </w:rPr>
        <w:t>유리하게</w:t>
      </w:r>
      <w:r>
        <w:rPr>
          <w:rFonts w:ascii="Arial" w:hAnsi="Arial" w:cs="Arial"/>
          <w:color w:val="373A3C"/>
        </w:rPr>
        <w:t xml:space="preserve"> </w:t>
      </w:r>
      <w:r>
        <w:rPr>
          <w:rFonts w:ascii="Arial" w:hAnsi="Arial" w:cs="Arial"/>
          <w:color w:val="373A3C"/>
        </w:rPr>
        <w:t>적용된</w:t>
      </w:r>
      <w:r>
        <w:rPr>
          <w:rFonts w:ascii="Arial" w:hAnsi="Arial" w:cs="Arial"/>
          <w:color w:val="373A3C"/>
        </w:rPr>
        <w:t xml:space="preserve"> </w:t>
      </w:r>
      <w:r>
        <w:rPr>
          <w:rFonts w:ascii="Arial" w:hAnsi="Arial" w:cs="Arial"/>
          <w:color w:val="373A3C"/>
        </w:rPr>
        <w:t>사례를</w:t>
      </w:r>
      <w:r>
        <w:rPr>
          <w:rFonts w:ascii="Arial" w:hAnsi="Arial" w:cs="Arial"/>
          <w:color w:val="373A3C"/>
        </w:rPr>
        <w:t xml:space="preserve"> </w:t>
      </w:r>
      <w:r>
        <w:rPr>
          <w:rFonts w:ascii="Arial" w:hAnsi="Arial" w:cs="Arial"/>
          <w:color w:val="373A3C"/>
        </w:rPr>
        <w:t>전혀</w:t>
      </w:r>
      <w:r>
        <w:rPr>
          <w:rFonts w:ascii="Arial" w:hAnsi="Arial" w:cs="Arial"/>
          <w:color w:val="373A3C"/>
        </w:rPr>
        <w:t xml:space="preserve"> </w:t>
      </w:r>
      <w:r>
        <w:rPr>
          <w:rFonts w:ascii="Arial" w:hAnsi="Arial" w:cs="Arial"/>
          <w:color w:val="373A3C"/>
        </w:rPr>
        <w:t>제시하지</w:t>
      </w:r>
      <w:r>
        <w:rPr>
          <w:rFonts w:ascii="Arial" w:hAnsi="Arial" w:cs="Arial"/>
          <w:color w:val="373A3C"/>
        </w:rPr>
        <w:t xml:space="preserve"> </w:t>
      </w:r>
      <w:r>
        <w:rPr>
          <w:rFonts w:ascii="Arial" w:hAnsi="Arial" w:cs="Arial"/>
          <w:color w:val="373A3C"/>
        </w:rPr>
        <w:t>못하고</w:t>
      </w:r>
      <w:r>
        <w:rPr>
          <w:rFonts w:ascii="Arial" w:hAnsi="Arial" w:cs="Arial"/>
          <w:color w:val="373A3C"/>
        </w:rPr>
        <w:t xml:space="preserve"> </w:t>
      </w:r>
      <w:r>
        <w:rPr>
          <w:rFonts w:ascii="Arial" w:hAnsi="Arial" w:cs="Arial"/>
          <w:color w:val="373A3C"/>
        </w:rPr>
        <w:t>있다는</w:t>
      </w:r>
      <w:r>
        <w:rPr>
          <w:rFonts w:ascii="Arial" w:hAnsi="Arial" w:cs="Arial"/>
          <w:color w:val="373A3C"/>
        </w:rPr>
        <w:t xml:space="preserve"> </w:t>
      </w:r>
      <w:r>
        <w:rPr>
          <w:rFonts w:ascii="Arial" w:hAnsi="Arial" w:cs="Arial"/>
          <w:color w:val="373A3C"/>
        </w:rPr>
        <w:t>비판도</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일부는</w:t>
      </w:r>
      <w:r>
        <w:rPr>
          <w:rFonts w:ascii="Arial" w:hAnsi="Arial" w:cs="Arial"/>
          <w:color w:val="373A3C"/>
        </w:rPr>
        <w:t xml:space="preserve"> </w:t>
      </w:r>
      <w:r>
        <w:rPr>
          <w:rFonts w:ascii="Arial" w:hAnsi="Arial" w:cs="Arial"/>
          <w:color w:val="373A3C"/>
        </w:rPr>
        <w:t>실탄이</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proofErr w:type="spellStart"/>
      <w:r>
        <w:rPr>
          <w:rFonts w:ascii="Arial" w:hAnsi="Arial" w:cs="Arial"/>
          <w:color w:val="373A3C"/>
        </w:rPr>
        <w:t>모의체를</w:t>
      </w:r>
      <w:proofErr w:type="spellEnd"/>
      <w:r>
        <w:rPr>
          <w:rFonts w:ascii="Arial" w:hAnsi="Arial" w:cs="Arial"/>
          <w:color w:val="373A3C"/>
        </w:rPr>
        <w:t xml:space="preserve"> </w:t>
      </w:r>
      <w:r>
        <w:rPr>
          <w:rFonts w:ascii="Arial" w:hAnsi="Arial" w:cs="Arial"/>
          <w:color w:val="373A3C"/>
        </w:rPr>
        <w:t>이용했기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인정할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없다고</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그들은</w:t>
      </w:r>
      <w:r>
        <w:rPr>
          <w:rFonts w:ascii="Arial" w:hAnsi="Arial" w:cs="Arial"/>
          <w:color w:val="373A3C"/>
        </w:rPr>
        <w:t xml:space="preserve"> </w:t>
      </w:r>
      <w:r>
        <w:rPr>
          <w:rFonts w:ascii="Arial" w:hAnsi="Arial" w:cs="Arial"/>
          <w:color w:val="373A3C"/>
        </w:rPr>
        <w:t>이스라엘의</w:t>
      </w:r>
      <w:r>
        <w:rPr>
          <w:rFonts w:ascii="Arial" w:hAnsi="Arial" w:cs="Arial"/>
          <w:color w:val="373A3C"/>
        </w:rPr>
        <w:t xml:space="preserve"> </w:t>
      </w:r>
      <w:proofErr w:type="spellStart"/>
      <w:r>
        <w:rPr>
          <w:rFonts w:ascii="Arial" w:hAnsi="Arial" w:cs="Arial"/>
          <w:color w:val="373A3C"/>
        </w:rPr>
        <w:t>애로우</w:t>
      </w:r>
      <w:proofErr w:type="spellEnd"/>
      <w:r>
        <w:rPr>
          <w:rFonts w:ascii="Arial" w:hAnsi="Arial" w:cs="Arial"/>
          <w:color w:val="373A3C"/>
        </w:rPr>
        <w:t xml:space="preserve"> </w:t>
      </w:r>
      <w:r>
        <w:rPr>
          <w:rFonts w:ascii="Arial" w:hAnsi="Arial" w:cs="Arial"/>
          <w:color w:val="373A3C"/>
        </w:rPr>
        <w:t>계열의</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실험이</w:t>
      </w:r>
      <w:r>
        <w:rPr>
          <w:rFonts w:ascii="Arial" w:hAnsi="Arial" w:cs="Arial"/>
          <w:color w:val="373A3C"/>
        </w:rPr>
        <w:t xml:space="preserve"> </w:t>
      </w:r>
      <w:r>
        <w:rPr>
          <w:rFonts w:ascii="Arial" w:hAnsi="Arial" w:cs="Arial"/>
          <w:color w:val="373A3C"/>
        </w:rPr>
        <w:t>더욱</w:t>
      </w:r>
      <w:r>
        <w:rPr>
          <w:rFonts w:ascii="Arial" w:hAnsi="Arial" w:cs="Arial"/>
          <w:color w:val="373A3C"/>
        </w:rPr>
        <w:t xml:space="preserve"> </w:t>
      </w:r>
      <w:r>
        <w:rPr>
          <w:rFonts w:ascii="Arial" w:hAnsi="Arial" w:cs="Arial"/>
          <w:color w:val="373A3C"/>
        </w:rPr>
        <w:t>실탄보다</w:t>
      </w:r>
      <w:r>
        <w:rPr>
          <w:rFonts w:ascii="Arial" w:hAnsi="Arial" w:cs="Arial"/>
          <w:color w:val="373A3C"/>
        </w:rPr>
        <w:t xml:space="preserve"> </w:t>
      </w:r>
      <w:proofErr w:type="spellStart"/>
      <w:r>
        <w:rPr>
          <w:rFonts w:ascii="Arial" w:hAnsi="Arial" w:cs="Arial"/>
          <w:color w:val="373A3C"/>
        </w:rPr>
        <w:t>스패로</w:t>
      </w:r>
      <w:proofErr w:type="spellEnd"/>
      <w:r>
        <w:rPr>
          <w:rFonts w:ascii="Arial" w:hAnsi="Arial" w:cs="Arial"/>
          <w:color w:val="373A3C"/>
        </w:rPr>
        <w:t xml:space="preserve"> </w:t>
      </w:r>
      <w:proofErr w:type="spellStart"/>
      <w:r>
        <w:rPr>
          <w:rFonts w:ascii="Arial" w:hAnsi="Arial" w:cs="Arial"/>
          <w:color w:val="373A3C"/>
        </w:rPr>
        <w:t>모의체에</w:t>
      </w:r>
      <w:proofErr w:type="spellEnd"/>
      <w:r>
        <w:rPr>
          <w:rFonts w:ascii="Arial" w:hAnsi="Arial" w:cs="Arial"/>
          <w:color w:val="373A3C"/>
        </w:rPr>
        <w:t xml:space="preserve"> </w:t>
      </w:r>
      <w:r>
        <w:rPr>
          <w:rFonts w:ascii="Arial" w:hAnsi="Arial" w:cs="Arial"/>
          <w:color w:val="373A3C"/>
        </w:rPr>
        <w:t>의존하고</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대기권</w:t>
      </w:r>
      <w:r>
        <w:rPr>
          <w:rFonts w:ascii="Arial" w:hAnsi="Arial" w:cs="Arial"/>
          <w:color w:val="373A3C"/>
        </w:rPr>
        <w:t xml:space="preserve"> </w:t>
      </w:r>
      <w:r>
        <w:rPr>
          <w:rFonts w:ascii="Arial" w:hAnsi="Arial" w:cs="Arial"/>
          <w:color w:val="373A3C"/>
        </w:rPr>
        <w:t>바깥에서</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실험을</w:t>
      </w:r>
      <w:r>
        <w:rPr>
          <w:rFonts w:ascii="Arial" w:hAnsi="Arial" w:cs="Arial"/>
          <w:color w:val="373A3C"/>
        </w:rPr>
        <w:t xml:space="preserve"> </w:t>
      </w:r>
      <w:r>
        <w:rPr>
          <w:rFonts w:ascii="Arial" w:hAnsi="Arial" w:cs="Arial"/>
          <w:color w:val="373A3C"/>
        </w:rPr>
        <w:t>진행하기</w:t>
      </w:r>
      <w:r>
        <w:rPr>
          <w:rFonts w:ascii="Arial" w:hAnsi="Arial" w:cs="Arial"/>
          <w:color w:val="373A3C"/>
        </w:rPr>
        <w:t xml:space="preserve"> </w:t>
      </w:r>
      <w:r>
        <w:rPr>
          <w:rFonts w:ascii="Arial" w:hAnsi="Arial" w:cs="Arial"/>
          <w:color w:val="373A3C"/>
        </w:rPr>
        <w:t>위해</w:t>
      </w:r>
      <w:r>
        <w:rPr>
          <w:rFonts w:ascii="Arial" w:hAnsi="Arial" w:cs="Arial"/>
          <w:color w:val="373A3C"/>
        </w:rPr>
        <w:t xml:space="preserve"> MRBM </w:t>
      </w:r>
      <w:r>
        <w:rPr>
          <w:rFonts w:ascii="Arial" w:hAnsi="Arial" w:cs="Arial"/>
          <w:color w:val="373A3C"/>
        </w:rPr>
        <w:t>을</w:t>
      </w:r>
      <w:r>
        <w:rPr>
          <w:rFonts w:ascii="Arial" w:hAnsi="Arial" w:cs="Arial"/>
          <w:color w:val="373A3C"/>
        </w:rPr>
        <w:t xml:space="preserve"> </w:t>
      </w:r>
      <w:r>
        <w:rPr>
          <w:rFonts w:ascii="Arial" w:hAnsi="Arial" w:cs="Arial"/>
          <w:color w:val="373A3C"/>
        </w:rPr>
        <w:t>모사할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있도록</w:t>
      </w:r>
      <w:r>
        <w:rPr>
          <w:rFonts w:ascii="Arial" w:hAnsi="Arial" w:cs="Arial"/>
          <w:color w:val="373A3C"/>
        </w:rPr>
        <w:t xml:space="preserve"> </w:t>
      </w:r>
      <w:proofErr w:type="spellStart"/>
      <w:r>
        <w:rPr>
          <w:rFonts w:ascii="Arial" w:hAnsi="Arial" w:cs="Arial"/>
          <w:color w:val="373A3C"/>
        </w:rPr>
        <w:t>개발중이었던</w:t>
      </w:r>
      <w:proofErr w:type="spellEnd"/>
      <w:r>
        <w:rPr>
          <w:rFonts w:ascii="Arial" w:hAnsi="Arial" w:cs="Arial"/>
          <w:color w:val="373A3C"/>
        </w:rPr>
        <w:t xml:space="preserve"> </w:t>
      </w:r>
      <w:r>
        <w:rPr>
          <w:rFonts w:ascii="Arial" w:hAnsi="Arial" w:cs="Arial"/>
          <w:color w:val="373A3C"/>
        </w:rPr>
        <w:t>신형</w:t>
      </w:r>
      <w:r>
        <w:rPr>
          <w:rFonts w:ascii="Arial" w:hAnsi="Arial" w:cs="Arial"/>
          <w:color w:val="373A3C"/>
        </w:rPr>
        <w:t xml:space="preserve"> </w:t>
      </w:r>
      <w:proofErr w:type="spellStart"/>
      <w:r>
        <w:rPr>
          <w:rFonts w:ascii="Arial" w:hAnsi="Arial" w:cs="Arial"/>
          <w:color w:val="373A3C"/>
        </w:rPr>
        <w:t>스패로</w:t>
      </w:r>
      <w:proofErr w:type="spellEnd"/>
      <w:r>
        <w:rPr>
          <w:rFonts w:ascii="Arial" w:hAnsi="Arial" w:cs="Arial"/>
          <w:color w:val="373A3C"/>
        </w:rPr>
        <w:t xml:space="preserve"> </w:t>
      </w:r>
      <w:proofErr w:type="spellStart"/>
      <w:r>
        <w:rPr>
          <w:rFonts w:ascii="Arial" w:hAnsi="Arial" w:cs="Arial"/>
          <w:color w:val="373A3C"/>
        </w:rPr>
        <w:t>모의체의</w:t>
      </w:r>
      <w:proofErr w:type="spellEnd"/>
      <w:r>
        <w:rPr>
          <w:rFonts w:ascii="Arial" w:hAnsi="Arial" w:cs="Arial"/>
          <w:color w:val="373A3C"/>
        </w:rPr>
        <w:t xml:space="preserve"> </w:t>
      </w:r>
      <w:r>
        <w:rPr>
          <w:rFonts w:ascii="Arial" w:hAnsi="Arial" w:cs="Arial"/>
          <w:color w:val="373A3C"/>
        </w:rPr>
        <w:t>개발이</w:t>
      </w:r>
      <w:r>
        <w:rPr>
          <w:rFonts w:ascii="Arial" w:hAnsi="Arial" w:cs="Arial"/>
          <w:color w:val="373A3C"/>
        </w:rPr>
        <w:t xml:space="preserve"> </w:t>
      </w:r>
      <w:r>
        <w:rPr>
          <w:rFonts w:ascii="Arial" w:hAnsi="Arial" w:cs="Arial"/>
          <w:color w:val="373A3C"/>
        </w:rPr>
        <w:t>늦어져</w:t>
      </w:r>
      <w:r>
        <w:rPr>
          <w:rFonts w:ascii="Arial" w:hAnsi="Arial" w:cs="Arial"/>
          <w:color w:val="373A3C"/>
        </w:rPr>
        <w:t xml:space="preserve"> </w:t>
      </w:r>
      <w:proofErr w:type="spellStart"/>
      <w:r>
        <w:rPr>
          <w:rFonts w:ascii="Arial" w:hAnsi="Arial" w:cs="Arial"/>
          <w:color w:val="373A3C"/>
        </w:rPr>
        <w:t>애로우</w:t>
      </w:r>
      <w:proofErr w:type="spellEnd"/>
      <w:r>
        <w:rPr>
          <w:rFonts w:ascii="Arial" w:hAnsi="Arial" w:cs="Arial"/>
          <w:color w:val="373A3C"/>
        </w:rPr>
        <w:t xml:space="preserve">-3 </w:t>
      </w:r>
      <w:r>
        <w:rPr>
          <w:rFonts w:ascii="Arial" w:hAnsi="Arial" w:cs="Arial"/>
          <w:color w:val="373A3C"/>
        </w:rPr>
        <w:t>의</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실험도</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지연되었다는</w:t>
      </w:r>
      <w:r>
        <w:rPr>
          <w:rFonts w:ascii="Arial" w:hAnsi="Arial" w:cs="Arial"/>
          <w:color w:val="373A3C"/>
        </w:rPr>
        <w:t xml:space="preserve"> </w:t>
      </w:r>
      <w:r>
        <w:rPr>
          <w:rFonts w:ascii="Arial" w:hAnsi="Arial" w:cs="Arial"/>
          <w:color w:val="373A3C"/>
        </w:rPr>
        <w:t>사실도</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미국에서도</w:t>
      </w:r>
      <w:r>
        <w:rPr>
          <w:rFonts w:ascii="Arial" w:hAnsi="Arial" w:cs="Arial"/>
          <w:color w:val="373A3C"/>
        </w:rPr>
        <w:t xml:space="preserve"> </w:t>
      </w:r>
      <w:r>
        <w:rPr>
          <w:rFonts w:ascii="Arial" w:hAnsi="Arial" w:cs="Arial"/>
          <w:color w:val="373A3C"/>
        </w:rPr>
        <w:t>논란이</w:t>
      </w:r>
      <w:r>
        <w:rPr>
          <w:rFonts w:ascii="Arial" w:hAnsi="Arial" w:cs="Arial"/>
          <w:color w:val="373A3C"/>
        </w:rPr>
        <w:t xml:space="preserve"> </w:t>
      </w:r>
      <w:r>
        <w:rPr>
          <w:rFonts w:ascii="Arial" w:hAnsi="Arial" w:cs="Arial"/>
          <w:color w:val="373A3C"/>
        </w:rPr>
        <w:t>있다는</w:t>
      </w:r>
      <w:r>
        <w:rPr>
          <w:rFonts w:ascii="Arial" w:hAnsi="Arial" w:cs="Arial"/>
          <w:color w:val="373A3C"/>
        </w:rPr>
        <w:t xml:space="preserve"> </w:t>
      </w:r>
      <w:r>
        <w:rPr>
          <w:rFonts w:ascii="Arial" w:hAnsi="Arial" w:cs="Arial"/>
          <w:color w:val="373A3C"/>
        </w:rPr>
        <w:t>주장도</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사실</w:t>
      </w:r>
      <w:r>
        <w:rPr>
          <w:rFonts w:ascii="Arial" w:hAnsi="Arial" w:cs="Arial"/>
          <w:color w:val="373A3C"/>
        </w:rPr>
        <w:t xml:space="preserve"> </w:t>
      </w:r>
      <w:r>
        <w:rPr>
          <w:rFonts w:ascii="Arial" w:hAnsi="Arial" w:cs="Arial"/>
          <w:color w:val="373A3C"/>
        </w:rPr>
        <w:t>미국에서</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논란이</w:t>
      </w:r>
      <w:r>
        <w:rPr>
          <w:rFonts w:ascii="Arial" w:hAnsi="Arial" w:cs="Arial"/>
          <w:color w:val="373A3C"/>
        </w:rPr>
        <w:t xml:space="preserve"> </w:t>
      </w:r>
      <w:r>
        <w:rPr>
          <w:rFonts w:ascii="Arial" w:hAnsi="Arial" w:cs="Arial"/>
          <w:color w:val="373A3C"/>
        </w:rPr>
        <w:t>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주로</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크고</w:t>
      </w:r>
      <w:r>
        <w:rPr>
          <w:rFonts w:ascii="Arial" w:hAnsi="Arial" w:cs="Arial"/>
          <w:color w:val="373A3C"/>
        </w:rPr>
        <w:t xml:space="preserve"> </w:t>
      </w:r>
      <w:r>
        <w:rPr>
          <w:rFonts w:ascii="Arial" w:hAnsi="Arial" w:cs="Arial"/>
          <w:color w:val="373A3C"/>
        </w:rPr>
        <w:t>비싸며</w:t>
      </w:r>
      <w:r>
        <w:rPr>
          <w:rFonts w:ascii="Arial" w:hAnsi="Arial" w:cs="Arial"/>
          <w:color w:val="373A3C"/>
        </w:rPr>
        <w:t xml:space="preserve"> </w:t>
      </w:r>
      <w:r>
        <w:rPr>
          <w:rFonts w:ascii="Arial" w:hAnsi="Arial" w:cs="Arial"/>
          <w:color w:val="373A3C"/>
        </w:rPr>
        <w:t>더</w:t>
      </w:r>
      <w:r>
        <w:rPr>
          <w:rFonts w:ascii="Arial" w:hAnsi="Arial" w:cs="Arial"/>
          <w:color w:val="373A3C"/>
        </w:rPr>
        <w:t xml:space="preserve"> ICBM </w:t>
      </w:r>
      <w:r>
        <w:rPr>
          <w:rFonts w:ascii="Arial" w:hAnsi="Arial" w:cs="Arial"/>
          <w:color w:val="373A3C"/>
        </w:rPr>
        <w:t>용이고</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정치외교적</w:t>
      </w:r>
      <w:r>
        <w:rPr>
          <w:rFonts w:ascii="Arial" w:hAnsi="Arial" w:cs="Arial"/>
          <w:color w:val="373A3C"/>
        </w:rPr>
        <w:t xml:space="preserve"> </w:t>
      </w:r>
      <w:r>
        <w:rPr>
          <w:rFonts w:ascii="Arial" w:hAnsi="Arial" w:cs="Arial"/>
          <w:color w:val="373A3C"/>
        </w:rPr>
        <w:t>논란을</w:t>
      </w:r>
      <w:r>
        <w:rPr>
          <w:rFonts w:ascii="Arial" w:hAnsi="Arial" w:cs="Arial"/>
          <w:color w:val="373A3C"/>
        </w:rPr>
        <w:t xml:space="preserve"> </w:t>
      </w:r>
      <w:r>
        <w:rPr>
          <w:rFonts w:ascii="Arial" w:hAnsi="Arial" w:cs="Arial"/>
          <w:color w:val="373A3C"/>
        </w:rPr>
        <w:t>불러일으키는</w:t>
      </w:r>
      <w:hyperlink r:id="rId70" w:tooltip="GBI" w:history="1">
        <w:r>
          <w:rPr>
            <w:rStyle w:val="a3"/>
            <w:rFonts w:ascii="Arial" w:hAnsi="Arial" w:cs="Arial"/>
            <w:color w:val="0275D8"/>
          </w:rPr>
          <w:t>GBI</w:t>
        </w:r>
      </w:hyperlink>
      <w:r>
        <w:rPr>
          <w:rStyle w:val="apple-converted-space"/>
          <w:rFonts w:ascii="Arial" w:hAnsi="Arial" w:cs="Arial"/>
          <w:color w:val="373A3C"/>
        </w:rPr>
        <w:t> </w:t>
      </w:r>
      <w:r>
        <w:rPr>
          <w:rFonts w:ascii="Arial" w:hAnsi="Arial" w:cs="Arial"/>
          <w:color w:val="373A3C"/>
        </w:rPr>
        <w:t>쪽이다</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쪽은</w:t>
      </w:r>
      <w:r>
        <w:rPr>
          <w:rFonts w:ascii="Arial" w:hAnsi="Arial" w:cs="Arial"/>
          <w:color w:val="373A3C"/>
        </w:rPr>
        <w:t xml:space="preserve"> </w:t>
      </w:r>
      <w:r>
        <w:rPr>
          <w:rFonts w:ascii="Arial" w:hAnsi="Arial" w:cs="Arial"/>
          <w:color w:val="373A3C"/>
        </w:rPr>
        <w:t>종말단계</w:t>
      </w:r>
      <w:r>
        <w:rPr>
          <w:rFonts w:ascii="Arial" w:hAnsi="Arial" w:cs="Arial"/>
          <w:color w:val="373A3C"/>
        </w:rPr>
        <w:t xml:space="preserve"> </w:t>
      </w:r>
      <w:r>
        <w:rPr>
          <w:rFonts w:ascii="Arial" w:hAnsi="Arial" w:cs="Arial"/>
          <w:color w:val="373A3C"/>
        </w:rPr>
        <w:t>요격이</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중간단계</w:t>
      </w:r>
      <w:r>
        <w:rPr>
          <w:rFonts w:ascii="Arial" w:hAnsi="Arial" w:cs="Arial"/>
          <w:color w:val="373A3C"/>
        </w:rPr>
        <w:t xml:space="preserve"> </w:t>
      </w:r>
      <w:r>
        <w:rPr>
          <w:rFonts w:ascii="Arial" w:hAnsi="Arial" w:cs="Arial"/>
          <w:color w:val="373A3C"/>
        </w:rPr>
        <w:t>요격이며</w:t>
      </w:r>
      <w:r>
        <w:rPr>
          <w:rFonts w:ascii="Arial" w:hAnsi="Arial" w:cs="Arial"/>
          <w:color w:val="373A3C"/>
        </w:rPr>
        <w:t xml:space="preserve">, </w:t>
      </w:r>
      <w:r>
        <w:rPr>
          <w:rFonts w:ascii="Arial" w:hAnsi="Arial" w:cs="Arial"/>
          <w:color w:val="373A3C"/>
        </w:rPr>
        <w:t>분리된</w:t>
      </w:r>
      <w:r>
        <w:rPr>
          <w:rFonts w:ascii="Arial" w:hAnsi="Arial" w:cs="Arial"/>
          <w:color w:val="373A3C"/>
        </w:rPr>
        <w:t xml:space="preserve"> </w:t>
      </w:r>
      <w:r>
        <w:rPr>
          <w:rFonts w:ascii="Arial" w:hAnsi="Arial" w:cs="Arial"/>
          <w:color w:val="373A3C"/>
        </w:rPr>
        <w:t>다탄두</w:t>
      </w:r>
      <w:r>
        <w:rPr>
          <w:rFonts w:ascii="Arial" w:hAnsi="Arial" w:cs="Arial"/>
          <w:color w:val="373A3C"/>
        </w:rPr>
        <w:t xml:space="preserve"> </w:t>
      </w:r>
      <w:r>
        <w:rPr>
          <w:rFonts w:ascii="Arial" w:hAnsi="Arial" w:cs="Arial"/>
          <w:color w:val="373A3C"/>
        </w:rPr>
        <w:t>및</w:t>
      </w:r>
      <w:r>
        <w:rPr>
          <w:rFonts w:ascii="Arial" w:hAnsi="Arial" w:cs="Arial"/>
          <w:color w:val="373A3C"/>
        </w:rPr>
        <w:t xml:space="preserve"> </w:t>
      </w:r>
      <w:proofErr w:type="spellStart"/>
      <w:r>
        <w:rPr>
          <w:rFonts w:ascii="Arial" w:hAnsi="Arial" w:cs="Arial"/>
          <w:color w:val="373A3C"/>
        </w:rPr>
        <w:t>기만체에</w:t>
      </w:r>
      <w:proofErr w:type="spellEnd"/>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대응</w:t>
      </w:r>
      <w:r>
        <w:rPr>
          <w:rFonts w:ascii="Arial" w:hAnsi="Arial" w:cs="Arial"/>
          <w:color w:val="373A3C"/>
        </w:rPr>
        <w:t xml:space="preserve"> </w:t>
      </w:r>
      <w:r>
        <w:rPr>
          <w:rFonts w:ascii="Arial" w:hAnsi="Arial" w:cs="Arial"/>
          <w:color w:val="373A3C"/>
        </w:rPr>
        <w:t>능력</w:t>
      </w:r>
      <w:r>
        <w:rPr>
          <w:rFonts w:ascii="Arial" w:hAnsi="Arial" w:cs="Arial"/>
          <w:color w:val="373A3C"/>
        </w:rPr>
        <w:t xml:space="preserve"> </w:t>
      </w:r>
      <w:r>
        <w:rPr>
          <w:rFonts w:ascii="Arial" w:hAnsi="Arial" w:cs="Arial"/>
          <w:color w:val="373A3C"/>
        </w:rPr>
        <w:t>등이</w:t>
      </w:r>
      <w:r>
        <w:rPr>
          <w:rFonts w:ascii="Arial" w:hAnsi="Arial" w:cs="Arial"/>
          <w:color w:val="373A3C"/>
        </w:rPr>
        <w:t xml:space="preserve"> </w:t>
      </w:r>
      <w:r>
        <w:rPr>
          <w:rFonts w:ascii="Arial" w:hAnsi="Arial" w:cs="Arial"/>
          <w:color w:val="373A3C"/>
        </w:rPr>
        <w:t>보다</w:t>
      </w:r>
      <w:r>
        <w:rPr>
          <w:rFonts w:ascii="Arial" w:hAnsi="Arial" w:cs="Arial"/>
          <w:color w:val="373A3C"/>
        </w:rPr>
        <w:t xml:space="preserve"> </w:t>
      </w:r>
      <w:r>
        <w:rPr>
          <w:rFonts w:ascii="Arial" w:hAnsi="Arial" w:cs="Arial"/>
          <w:color w:val="373A3C"/>
        </w:rPr>
        <w:t>강하게</w:t>
      </w:r>
      <w:r>
        <w:rPr>
          <w:rFonts w:ascii="Arial" w:hAnsi="Arial" w:cs="Arial"/>
          <w:color w:val="373A3C"/>
        </w:rPr>
        <w:t xml:space="preserve"> </w:t>
      </w:r>
      <w:r>
        <w:rPr>
          <w:rFonts w:ascii="Arial" w:hAnsi="Arial" w:cs="Arial"/>
          <w:color w:val="373A3C"/>
        </w:rPr>
        <w:t>요구되는지라</w:t>
      </w:r>
      <w:r>
        <w:rPr>
          <w:rFonts w:ascii="Arial" w:hAnsi="Arial" w:cs="Arial"/>
          <w:color w:val="373A3C"/>
        </w:rPr>
        <w:t xml:space="preserve"> </w:t>
      </w:r>
      <w:r>
        <w:rPr>
          <w:rFonts w:ascii="Arial" w:hAnsi="Arial" w:cs="Arial"/>
          <w:color w:val="373A3C"/>
        </w:rPr>
        <w:t>기술적으로</w:t>
      </w:r>
      <w:r>
        <w:rPr>
          <w:rFonts w:ascii="Arial" w:hAnsi="Arial" w:cs="Arial"/>
          <w:color w:val="373A3C"/>
        </w:rPr>
        <w:t xml:space="preserve"> </w:t>
      </w:r>
      <w:r>
        <w:rPr>
          <w:rFonts w:ascii="Arial" w:hAnsi="Arial" w:cs="Arial"/>
          <w:color w:val="373A3C"/>
        </w:rPr>
        <w:t>더욱</w:t>
      </w:r>
      <w:r>
        <w:rPr>
          <w:rFonts w:ascii="Arial" w:hAnsi="Arial" w:cs="Arial"/>
          <w:color w:val="373A3C"/>
        </w:rPr>
        <w:t xml:space="preserve"> </w:t>
      </w:r>
      <w:r>
        <w:rPr>
          <w:rFonts w:ascii="Arial" w:hAnsi="Arial" w:cs="Arial"/>
          <w:color w:val="373A3C"/>
        </w:rPr>
        <w:t>논란이</w:t>
      </w:r>
      <w:r>
        <w:rPr>
          <w:rFonts w:ascii="Arial" w:hAnsi="Arial" w:cs="Arial"/>
          <w:color w:val="373A3C"/>
        </w:rPr>
        <w:t xml:space="preserve"> </w:t>
      </w:r>
      <w:r>
        <w:rPr>
          <w:rFonts w:ascii="Arial" w:hAnsi="Arial" w:cs="Arial"/>
          <w:color w:val="373A3C"/>
        </w:rPr>
        <w:t>되고</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본토</w:t>
      </w:r>
      <w:r>
        <w:rPr>
          <w:rFonts w:ascii="Arial" w:hAnsi="Arial" w:cs="Arial"/>
          <w:color w:val="373A3C"/>
        </w:rPr>
        <w:t xml:space="preserve"> </w:t>
      </w:r>
      <w:r>
        <w:rPr>
          <w:rFonts w:ascii="Arial" w:hAnsi="Arial" w:cs="Arial"/>
          <w:color w:val="373A3C"/>
        </w:rPr>
        <w:t>기준으로</w:t>
      </w:r>
      <w:r>
        <w:rPr>
          <w:rFonts w:ascii="Arial" w:hAnsi="Arial" w:cs="Arial"/>
          <w:color w:val="373A3C"/>
        </w:rPr>
        <w:t xml:space="preserve"> </w:t>
      </w:r>
      <w:r>
        <w:rPr>
          <w:rFonts w:ascii="Arial" w:hAnsi="Arial" w:cs="Arial"/>
          <w:color w:val="373A3C"/>
        </w:rPr>
        <w:t>비교적</w:t>
      </w:r>
      <w:r>
        <w:rPr>
          <w:rFonts w:ascii="Arial" w:hAnsi="Arial" w:cs="Arial"/>
          <w:color w:val="373A3C"/>
        </w:rPr>
        <w:t xml:space="preserve"> </w:t>
      </w:r>
      <w:r>
        <w:rPr>
          <w:rFonts w:ascii="Arial" w:hAnsi="Arial" w:cs="Arial"/>
          <w:color w:val="373A3C"/>
        </w:rPr>
        <w:t>소수의</w:t>
      </w:r>
      <w:r>
        <w:rPr>
          <w:rFonts w:ascii="Arial" w:hAnsi="Arial" w:cs="Arial"/>
          <w:color w:val="373A3C"/>
        </w:rPr>
        <w:t xml:space="preserve"> </w:t>
      </w:r>
      <w:r>
        <w:rPr>
          <w:rFonts w:ascii="Arial" w:hAnsi="Arial" w:cs="Arial"/>
          <w:color w:val="373A3C"/>
        </w:rPr>
        <w:t>탄두만을</w:t>
      </w:r>
      <w:r>
        <w:rPr>
          <w:rFonts w:ascii="Arial" w:hAnsi="Arial" w:cs="Arial"/>
          <w:color w:val="373A3C"/>
        </w:rPr>
        <w:t xml:space="preserve"> </w:t>
      </w:r>
      <w:r>
        <w:rPr>
          <w:rFonts w:ascii="Arial" w:hAnsi="Arial" w:cs="Arial"/>
          <w:color w:val="373A3C"/>
        </w:rPr>
        <w:t>종말</w:t>
      </w:r>
      <w:r>
        <w:rPr>
          <w:rFonts w:ascii="Arial" w:hAnsi="Arial" w:cs="Arial"/>
          <w:color w:val="373A3C"/>
        </w:rPr>
        <w:t xml:space="preserve"> </w:t>
      </w:r>
      <w:r>
        <w:rPr>
          <w:rFonts w:ascii="Arial" w:hAnsi="Arial" w:cs="Arial"/>
          <w:color w:val="373A3C"/>
        </w:rPr>
        <w:t>단계에서</w:t>
      </w:r>
      <w:r>
        <w:rPr>
          <w:rFonts w:ascii="Arial" w:hAnsi="Arial" w:cs="Arial"/>
          <w:color w:val="373A3C"/>
        </w:rPr>
        <w:t xml:space="preserve"> </w:t>
      </w:r>
      <w:r>
        <w:rPr>
          <w:rFonts w:ascii="Arial" w:hAnsi="Arial" w:cs="Arial"/>
          <w:color w:val="373A3C"/>
        </w:rPr>
        <w:t>상대하게</w:t>
      </w:r>
      <w:r>
        <w:rPr>
          <w:rFonts w:ascii="Arial" w:hAnsi="Arial" w:cs="Arial"/>
          <w:color w:val="373A3C"/>
        </w:rPr>
        <w:t xml:space="preserve"> </w:t>
      </w:r>
      <w:r>
        <w:rPr>
          <w:rFonts w:ascii="Arial" w:hAnsi="Arial" w:cs="Arial"/>
          <w:color w:val="373A3C"/>
        </w:rPr>
        <w:t>되는</w:t>
      </w:r>
      <w:r>
        <w:rPr>
          <w:rFonts w:ascii="Arial" w:hAnsi="Arial" w:cs="Arial"/>
          <w:color w:val="373A3C"/>
        </w:rPr>
        <w:t xml:space="preserve"> THAAD </w:t>
      </w:r>
      <w:r>
        <w:rPr>
          <w:rFonts w:ascii="Arial" w:hAnsi="Arial" w:cs="Arial"/>
          <w:color w:val="373A3C"/>
        </w:rPr>
        <w:t>는</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국내에서는</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논란이</w:t>
      </w:r>
      <w:r>
        <w:rPr>
          <w:rFonts w:ascii="Arial" w:hAnsi="Arial" w:cs="Arial"/>
          <w:color w:val="373A3C"/>
        </w:rPr>
        <w:t xml:space="preserve"> </w:t>
      </w:r>
      <w:r>
        <w:rPr>
          <w:rFonts w:ascii="Arial" w:hAnsi="Arial" w:cs="Arial"/>
          <w:color w:val="373A3C"/>
        </w:rPr>
        <w:t>아니다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동시에</w:t>
      </w:r>
      <w:r>
        <w:rPr>
          <w:rStyle w:val="apple-converted-space"/>
          <w:rFonts w:ascii="Arial" w:hAnsi="Arial" w:cs="Arial"/>
          <w:color w:val="373A3C"/>
        </w:rPr>
        <w:t> </w:t>
      </w:r>
      <w:hyperlink r:id="rId71" w:anchor="s-4" w:tooltip="THAAD" w:history="1">
        <w:r>
          <w:rPr>
            <w:rStyle w:val="a3"/>
            <w:rFonts w:ascii="Arial" w:hAnsi="Arial" w:cs="Arial"/>
            <w:color w:val="0275D8"/>
          </w:rPr>
          <w:t>THAAD</w:t>
        </w:r>
      </w:hyperlink>
      <w:r>
        <w:rPr>
          <w:rStyle w:val="apple-converted-space"/>
          <w:rFonts w:ascii="Arial" w:hAnsi="Arial" w:cs="Arial"/>
          <w:color w:val="373A3C"/>
        </w:rPr>
        <w:t> </w:t>
      </w:r>
      <w:r>
        <w:rPr>
          <w:rFonts w:ascii="Arial" w:hAnsi="Arial" w:cs="Arial"/>
          <w:color w:val="373A3C"/>
        </w:rPr>
        <w:t>문서의</w:t>
      </w:r>
      <w:r>
        <w:rPr>
          <w:rFonts w:ascii="Arial" w:hAnsi="Arial" w:cs="Arial"/>
          <w:color w:val="373A3C"/>
        </w:rPr>
        <w:t xml:space="preserve"> 4</w:t>
      </w:r>
      <w:r>
        <w:rPr>
          <w:rFonts w:ascii="Arial" w:hAnsi="Arial" w:cs="Arial"/>
          <w:color w:val="373A3C"/>
        </w:rPr>
        <w:t>번</w:t>
      </w:r>
      <w:r>
        <w:rPr>
          <w:rFonts w:ascii="Arial" w:hAnsi="Arial" w:cs="Arial"/>
          <w:color w:val="373A3C"/>
        </w:rPr>
        <w:t xml:space="preserve"> </w:t>
      </w:r>
      <w:r>
        <w:rPr>
          <w:rFonts w:ascii="Arial" w:hAnsi="Arial" w:cs="Arial"/>
          <w:color w:val="373A3C"/>
        </w:rPr>
        <w:t>문단의</w:t>
      </w:r>
      <w:r>
        <w:rPr>
          <w:rFonts w:ascii="Arial" w:hAnsi="Arial" w:cs="Arial"/>
          <w:color w:val="373A3C"/>
        </w:rPr>
        <w:t xml:space="preserve"> </w:t>
      </w:r>
      <w:r>
        <w:rPr>
          <w:rFonts w:ascii="Arial" w:hAnsi="Arial" w:cs="Arial"/>
          <w:color w:val="373A3C"/>
        </w:rPr>
        <w:t>시험테스트</w:t>
      </w:r>
      <w:r>
        <w:rPr>
          <w:rFonts w:ascii="Arial" w:hAnsi="Arial" w:cs="Arial"/>
          <w:color w:val="373A3C"/>
        </w:rPr>
        <w:t xml:space="preserve"> </w:t>
      </w:r>
      <w:r>
        <w:rPr>
          <w:rFonts w:ascii="Arial" w:hAnsi="Arial" w:cs="Arial"/>
          <w:color w:val="373A3C"/>
        </w:rPr>
        <w:t>관련의</w:t>
      </w:r>
      <w:r>
        <w:rPr>
          <w:rFonts w:ascii="Arial" w:hAnsi="Arial" w:cs="Arial"/>
          <w:color w:val="373A3C"/>
        </w:rPr>
        <w:t xml:space="preserve"> </w:t>
      </w:r>
      <w:r>
        <w:rPr>
          <w:rFonts w:ascii="Arial" w:hAnsi="Arial" w:cs="Arial"/>
          <w:color w:val="373A3C"/>
        </w:rPr>
        <w:t>시나리오도</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명백하게</w:t>
      </w:r>
      <w:r>
        <w:rPr>
          <w:rFonts w:ascii="Arial" w:hAnsi="Arial" w:cs="Arial"/>
          <w:color w:val="373A3C"/>
        </w:rPr>
        <w:t xml:space="preserve"> </w:t>
      </w:r>
      <w:r>
        <w:rPr>
          <w:rFonts w:ascii="Arial" w:hAnsi="Arial" w:cs="Arial"/>
          <w:color w:val="373A3C"/>
        </w:rPr>
        <w:t>제작사의</w:t>
      </w:r>
      <w:r>
        <w:rPr>
          <w:rFonts w:ascii="Arial" w:hAnsi="Arial" w:cs="Arial"/>
          <w:color w:val="373A3C"/>
        </w:rPr>
        <w:t xml:space="preserve"> </w:t>
      </w:r>
      <w:r>
        <w:rPr>
          <w:rFonts w:ascii="Arial" w:hAnsi="Arial" w:cs="Arial"/>
          <w:color w:val="373A3C"/>
        </w:rPr>
        <w:t>유리한대로의</w:t>
      </w:r>
      <w:r>
        <w:rPr>
          <w:rFonts w:ascii="Arial" w:hAnsi="Arial" w:cs="Arial"/>
          <w:color w:val="373A3C"/>
        </w:rPr>
        <w:t xml:space="preserve"> </w:t>
      </w:r>
      <w:r>
        <w:rPr>
          <w:rFonts w:ascii="Arial" w:hAnsi="Arial" w:cs="Arial"/>
          <w:color w:val="373A3C"/>
        </w:rPr>
        <w:t>시나리오</w:t>
      </w:r>
      <w:r>
        <w:rPr>
          <w:rFonts w:ascii="Arial" w:hAnsi="Arial" w:cs="Arial"/>
          <w:color w:val="373A3C"/>
        </w:rPr>
        <w:t xml:space="preserve"> </w:t>
      </w:r>
      <w:r>
        <w:rPr>
          <w:rFonts w:ascii="Arial" w:hAnsi="Arial" w:cs="Arial"/>
          <w:color w:val="373A3C"/>
        </w:rPr>
        <w:t>적용이</w:t>
      </w:r>
      <w:r>
        <w:rPr>
          <w:rFonts w:ascii="Arial" w:hAnsi="Arial" w:cs="Arial"/>
          <w:color w:val="373A3C"/>
        </w:rPr>
        <w:t xml:space="preserve"> </w:t>
      </w:r>
      <w:r>
        <w:rPr>
          <w:rFonts w:ascii="Arial" w:hAnsi="Arial" w:cs="Arial"/>
          <w:color w:val="373A3C"/>
        </w:rPr>
        <w:t>되지</w:t>
      </w:r>
      <w:r>
        <w:rPr>
          <w:rFonts w:ascii="Arial" w:hAnsi="Arial" w:cs="Arial"/>
          <w:color w:val="373A3C"/>
        </w:rPr>
        <w:t xml:space="preserve"> </w:t>
      </w:r>
      <w:r>
        <w:rPr>
          <w:rFonts w:ascii="Arial" w:hAnsi="Arial" w:cs="Arial"/>
          <w:color w:val="373A3C"/>
        </w:rPr>
        <w:t>않는다</w:t>
      </w:r>
      <w:r>
        <w:rPr>
          <w:rFonts w:ascii="Arial" w:hAnsi="Arial" w:cs="Arial"/>
          <w:color w:val="373A3C"/>
        </w:rPr>
        <w:t xml:space="preserve">. </w:t>
      </w:r>
      <w:proofErr w:type="spellStart"/>
      <w:r>
        <w:rPr>
          <w:rFonts w:ascii="Arial" w:hAnsi="Arial" w:cs="Arial"/>
          <w:color w:val="373A3C"/>
        </w:rPr>
        <w:t>애시당초</w:t>
      </w:r>
      <w:proofErr w:type="spellEnd"/>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시험테스트를</w:t>
      </w:r>
      <w:r>
        <w:rPr>
          <w:rFonts w:ascii="Arial" w:hAnsi="Arial" w:cs="Arial"/>
          <w:color w:val="373A3C"/>
        </w:rPr>
        <w:t xml:space="preserve"> </w:t>
      </w:r>
      <w:proofErr w:type="spellStart"/>
      <w:r>
        <w:rPr>
          <w:rFonts w:ascii="Arial" w:hAnsi="Arial" w:cs="Arial"/>
          <w:color w:val="373A3C"/>
        </w:rPr>
        <w:t>주관하는건</w:t>
      </w:r>
      <w:proofErr w:type="spellEnd"/>
      <w:r>
        <w:rPr>
          <w:rFonts w:ascii="Arial" w:hAnsi="Arial" w:cs="Arial"/>
          <w:color w:val="373A3C"/>
        </w:rPr>
        <w:t xml:space="preserve"> </w:t>
      </w:r>
      <w:r>
        <w:rPr>
          <w:rFonts w:ascii="Arial" w:hAnsi="Arial" w:cs="Arial"/>
          <w:color w:val="373A3C"/>
        </w:rPr>
        <w:t>제작사만이</w:t>
      </w:r>
      <w:r>
        <w:rPr>
          <w:rFonts w:ascii="Arial" w:hAnsi="Arial" w:cs="Arial"/>
          <w:color w:val="373A3C"/>
        </w:rPr>
        <w:t xml:space="preserve"> </w:t>
      </w:r>
      <w:proofErr w:type="spellStart"/>
      <w:r>
        <w:rPr>
          <w:rFonts w:ascii="Arial" w:hAnsi="Arial" w:cs="Arial"/>
          <w:color w:val="373A3C"/>
        </w:rPr>
        <w:t>하는게</w:t>
      </w:r>
      <w:proofErr w:type="spellEnd"/>
      <w:r>
        <w:rPr>
          <w:rFonts w:ascii="Arial" w:hAnsi="Arial" w:cs="Arial"/>
          <w:color w:val="373A3C"/>
        </w:rPr>
        <w:t xml:space="preserve"> </w:t>
      </w:r>
      <w:r>
        <w:rPr>
          <w:rFonts w:ascii="Arial" w:hAnsi="Arial" w:cs="Arial"/>
          <w:color w:val="373A3C"/>
        </w:rPr>
        <w:t>아니라</w:t>
      </w:r>
      <w:r>
        <w:rPr>
          <w:rFonts w:ascii="Arial" w:hAnsi="Arial" w:cs="Arial"/>
          <w:color w:val="373A3C"/>
        </w:rPr>
        <w:t xml:space="preserve"> </w:t>
      </w:r>
      <w:proofErr w:type="spellStart"/>
      <w:r>
        <w:rPr>
          <w:rFonts w:ascii="Arial" w:hAnsi="Arial" w:cs="Arial"/>
          <w:color w:val="373A3C"/>
        </w:rPr>
        <w:t>미사일방어국등의</w:t>
      </w:r>
      <w:proofErr w:type="spellEnd"/>
      <w:r>
        <w:rPr>
          <w:rFonts w:ascii="Arial" w:hAnsi="Arial" w:cs="Arial"/>
          <w:color w:val="373A3C"/>
        </w:rPr>
        <w:t xml:space="preserve"> </w:t>
      </w:r>
      <w:r>
        <w:rPr>
          <w:rFonts w:ascii="Arial" w:hAnsi="Arial" w:cs="Arial"/>
          <w:color w:val="373A3C"/>
        </w:rPr>
        <w:t>미</w:t>
      </w:r>
      <w:r>
        <w:rPr>
          <w:rFonts w:ascii="Arial" w:hAnsi="Arial" w:cs="Arial"/>
          <w:color w:val="373A3C"/>
        </w:rPr>
        <w:t xml:space="preserve"> </w:t>
      </w:r>
      <w:r>
        <w:rPr>
          <w:rFonts w:ascii="Arial" w:hAnsi="Arial" w:cs="Arial"/>
          <w:color w:val="373A3C"/>
        </w:rPr>
        <w:t>정부와</w:t>
      </w:r>
      <w:r>
        <w:rPr>
          <w:rFonts w:ascii="Arial" w:hAnsi="Arial" w:cs="Arial"/>
          <w:color w:val="373A3C"/>
        </w:rPr>
        <w:t xml:space="preserve"> </w:t>
      </w:r>
      <w:r>
        <w:rPr>
          <w:rFonts w:ascii="Arial" w:hAnsi="Arial" w:cs="Arial"/>
          <w:color w:val="373A3C"/>
        </w:rPr>
        <w:t>미군이</w:t>
      </w:r>
      <w:r>
        <w:rPr>
          <w:rFonts w:ascii="Arial" w:hAnsi="Arial" w:cs="Arial"/>
          <w:color w:val="373A3C"/>
        </w:rPr>
        <w:t xml:space="preserve"> </w:t>
      </w:r>
      <w:r>
        <w:rPr>
          <w:rFonts w:ascii="Arial" w:hAnsi="Arial" w:cs="Arial"/>
          <w:color w:val="373A3C"/>
        </w:rPr>
        <w:t>개입과</w:t>
      </w:r>
      <w:r>
        <w:rPr>
          <w:rFonts w:ascii="Arial" w:hAnsi="Arial" w:cs="Arial"/>
          <w:color w:val="373A3C"/>
        </w:rPr>
        <w:t xml:space="preserve"> </w:t>
      </w:r>
      <w:r>
        <w:rPr>
          <w:rFonts w:ascii="Arial" w:hAnsi="Arial" w:cs="Arial"/>
          <w:color w:val="373A3C"/>
        </w:rPr>
        <w:t>참여를</w:t>
      </w:r>
      <w:r>
        <w:rPr>
          <w:rFonts w:ascii="Arial" w:hAnsi="Arial" w:cs="Arial"/>
          <w:color w:val="373A3C"/>
        </w:rPr>
        <w:t xml:space="preserve"> </w:t>
      </w:r>
      <w:r>
        <w:rPr>
          <w:rFonts w:ascii="Arial" w:hAnsi="Arial" w:cs="Arial"/>
          <w:color w:val="373A3C"/>
        </w:rPr>
        <w:t>하여</w:t>
      </w:r>
      <w:r>
        <w:rPr>
          <w:rFonts w:ascii="Arial" w:hAnsi="Arial" w:cs="Arial"/>
          <w:color w:val="373A3C"/>
        </w:rPr>
        <w:t xml:space="preserve"> </w:t>
      </w:r>
      <w:r>
        <w:rPr>
          <w:rFonts w:ascii="Arial" w:hAnsi="Arial" w:cs="Arial"/>
          <w:color w:val="373A3C"/>
        </w:rPr>
        <w:t>진행하는</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Fonts w:ascii="Arial" w:hAnsi="Arial" w:cs="Arial"/>
          <w:color w:val="373A3C"/>
        </w:rPr>
        <w:br/>
      </w:r>
      <w:r>
        <w:rPr>
          <w:rFonts w:ascii="Arial" w:hAnsi="Arial" w:cs="Arial"/>
          <w:color w:val="373A3C"/>
        </w:rPr>
        <w:br/>
      </w:r>
      <w:proofErr w:type="spellStart"/>
      <w:r>
        <w:rPr>
          <w:rFonts w:ascii="Arial" w:hAnsi="Arial" w:cs="Arial"/>
          <w:color w:val="373A3C"/>
        </w:rPr>
        <w:t>사드가</w:t>
      </w:r>
      <w:proofErr w:type="spellEnd"/>
      <w:r>
        <w:rPr>
          <w:rFonts w:ascii="Arial" w:hAnsi="Arial" w:cs="Arial"/>
          <w:color w:val="373A3C"/>
        </w:rPr>
        <w:t xml:space="preserve"> L-SAM</w:t>
      </w:r>
      <w:r>
        <w:rPr>
          <w:rFonts w:ascii="Arial" w:hAnsi="Arial" w:cs="Arial"/>
          <w:color w:val="373A3C"/>
        </w:rPr>
        <w:t>과</w:t>
      </w:r>
      <w:r>
        <w:rPr>
          <w:rFonts w:ascii="Arial" w:hAnsi="Arial" w:cs="Arial"/>
          <w:color w:val="373A3C"/>
        </w:rPr>
        <w:t xml:space="preserve"> </w:t>
      </w:r>
      <w:r>
        <w:rPr>
          <w:rFonts w:ascii="Arial" w:hAnsi="Arial" w:cs="Arial"/>
          <w:color w:val="373A3C"/>
        </w:rPr>
        <w:t>중복적이라고는</w:t>
      </w:r>
      <w:r>
        <w:rPr>
          <w:rFonts w:ascii="Arial" w:hAnsi="Arial" w:cs="Arial"/>
          <w:color w:val="373A3C"/>
        </w:rPr>
        <w:t xml:space="preserve"> </w:t>
      </w:r>
      <w:r>
        <w:rPr>
          <w:rFonts w:ascii="Arial" w:hAnsi="Arial" w:cs="Arial"/>
          <w:color w:val="373A3C"/>
        </w:rPr>
        <w:t>하나</w:t>
      </w:r>
      <w:r>
        <w:rPr>
          <w:rFonts w:ascii="Arial" w:hAnsi="Arial" w:cs="Arial"/>
          <w:color w:val="373A3C"/>
        </w:rPr>
        <w:t>, L-SAM</w:t>
      </w:r>
      <w:r>
        <w:rPr>
          <w:rFonts w:ascii="Arial" w:hAnsi="Arial" w:cs="Arial"/>
          <w:color w:val="373A3C"/>
        </w:rPr>
        <w:t>은</w:t>
      </w:r>
      <w:r>
        <w:rPr>
          <w:rFonts w:ascii="Arial" w:hAnsi="Arial" w:cs="Arial"/>
          <w:color w:val="373A3C"/>
        </w:rPr>
        <w:t xml:space="preserve"> </w:t>
      </w:r>
      <w:r>
        <w:rPr>
          <w:rFonts w:ascii="Arial" w:hAnsi="Arial" w:cs="Arial"/>
          <w:color w:val="373A3C"/>
        </w:rPr>
        <w:t>아직</w:t>
      </w:r>
      <w:r>
        <w:rPr>
          <w:rFonts w:ascii="Arial" w:hAnsi="Arial" w:cs="Arial"/>
          <w:color w:val="373A3C"/>
        </w:rPr>
        <w:t xml:space="preserve"> </w:t>
      </w:r>
      <w:r>
        <w:rPr>
          <w:rFonts w:ascii="Arial" w:hAnsi="Arial" w:cs="Arial"/>
          <w:color w:val="373A3C"/>
        </w:rPr>
        <w:t>미완성인데다가</w:t>
      </w:r>
      <w:r>
        <w:rPr>
          <w:rFonts w:ascii="Arial" w:hAnsi="Arial" w:cs="Arial"/>
          <w:color w:val="373A3C"/>
        </w:rPr>
        <w:t xml:space="preserve">, </w:t>
      </w:r>
      <w:r>
        <w:rPr>
          <w:rFonts w:ascii="Arial" w:hAnsi="Arial" w:cs="Arial"/>
          <w:color w:val="373A3C"/>
        </w:rPr>
        <w:t>그게</w:t>
      </w:r>
      <w:r>
        <w:rPr>
          <w:rFonts w:ascii="Arial" w:hAnsi="Arial" w:cs="Arial"/>
          <w:color w:val="373A3C"/>
        </w:rPr>
        <w:t xml:space="preserve"> </w:t>
      </w:r>
      <w:r>
        <w:rPr>
          <w:rFonts w:ascii="Arial" w:hAnsi="Arial" w:cs="Arial"/>
          <w:color w:val="373A3C"/>
        </w:rPr>
        <w:t>개발이</w:t>
      </w:r>
      <w:r>
        <w:rPr>
          <w:rFonts w:ascii="Arial" w:hAnsi="Arial" w:cs="Arial"/>
          <w:color w:val="373A3C"/>
        </w:rPr>
        <w:t xml:space="preserve"> </w:t>
      </w:r>
      <w:r>
        <w:rPr>
          <w:rFonts w:ascii="Arial" w:hAnsi="Arial" w:cs="Arial"/>
          <w:color w:val="373A3C"/>
        </w:rPr>
        <w:t>성공할지도</w:t>
      </w:r>
      <w:r>
        <w:rPr>
          <w:rFonts w:ascii="Arial" w:hAnsi="Arial" w:cs="Arial"/>
          <w:color w:val="373A3C"/>
        </w:rPr>
        <w:t xml:space="preserve"> </w:t>
      </w:r>
      <w:r>
        <w:rPr>
          <w:rFonts w:ascii="Arial" w:hAnsi="Arial" w:cs="Arial"/>
          <w:color w:val="373A3C"/>
        </w:rPr>
        <w:t>미지수이며</w:t>
      </w:r>
      <w:r>
        <w:rPr>
          <w:rFonts w:ascii="Arial" w:hAnsi="Arial" w:cs="Arial"/>
          <w:color w:val="373A3C"/>
        </w:rPr>
        <w:t xml:space="preserve">, </w:t>
      </w:r>
      <w:r>
        <w:rPr>
          <w:rFonts w:ascii="Arial" w:hAnsi="Arial" w:cs="Arial"/>
          <w:color w:val="373A3C"/>
        </w:rPr>
        <w:t>설사</w:t>
      </w:r>
      <w:r>
        <w:rPr>
          <w:rFonts w:ascii="Arial" w:hAnsi="Arial" w:cs="Arial"/>
          <w:color w:val="373A3C"/>
        </w:rPr>
        <w:t xml:space="preserve"> </w:t>
      </w:r>
      <w:r>
        <w:rPr>
          <w:rFonts w:ascii="Arial" w:hAnsi="Arial" w:cs="Arial"/>
          <w:color w:val="373A3C"/>
        </w:rPr>
        <w:t>성공률</w:t>
      </w:r>
      <w:r>
        <w:rPr>
          <w:rFonts w:ascii="Arial" w:hAnsi="Arial" w:cs="Arial"/>
          <w:color w:val="373A3C"/>
        </w:rPr>
        <w:t xml:space="preserve"> 100</w:t>
      </w:r>
      <w:r>
        <w:rPr>
          <w:rFonts w:ascii="Arial" w:hAnsi="Arial" w:cs="Arial"/>
          <w:color w:val="373A3C"/>
        </w:rPr>
        <w:t>프로라고</w:t>
      </w:r>
      <w:r>
        <w:rPr>
          <w:rFonts w:ascii="Arial" w:hAnsi="Arial" w:cs="Arial"/>
          <w:color w:val="373A3C"/>
        </w:rPr>
        <w:t xml:space="preserve"> </w:t>
      </w:r>
      <w:r>
        <w:rPr>
          <w:rFonts w:ascii="Arial" w:hAnsi="Arial" w:cs="Arial"/>
          <w:color w:val="373A3C"/>
        </w:rPr>
        <w:t>해도</w:t>
      </w:r>
      <w:r>
        <w:rPr>
          <w:rFonts w:ascii="Arial" w:hAnsi="Arial" w:cs="Arial"/>
          <w:color w:val="373A3C"/>
        </w:rPr>
        <w:t xml:space="preserve">, </w:t>
      </w:r>
      <w:r>
        <w:rPr>
          <w:rFonts w:ascii="Arial" w:hAnsi="Arial" w:cs="Arial"/>
          <w:color w:val="373A3C"/>
        </w:rPr>
        <w:t>그것이</w:t>
      </w:r>
      <w:r>
        <w:rPr>
          <w:rFonts w:ascii="Arial" w:hAnsi="Arial" w:cs="Arial"/>
          <w:color w:val="373A3C"/>
        </w:rPr>
        <w:t xml:space="preserve"> </w:t>
      </w:r>
      <w:r>
        <w:rPr>
          <w:rFonts w:ascii="Arial" w:hAnsi="Arial" w:cs="Arial"/>
          <w:color w:val="373A3C"/>
        </w:rPr>
        <w:t>도입되는</w:t>
      </w:r>
      <w:r>
        <w:rPr>
          <w:rFonts w:ascii="Arial" w:hAnsi="Arial" w:cs="Arial"/>
          <w:color w:val="373A3C"/>
        </w:rPr>
        <w:t xml:space="preserve"> </w:t>
      </w:r>
      <w:r>
        <w:rPr>
          <w:rFonts w:ascii="Arial" w:hAnsi="Arial" w:cs="Arial"/>
          <w:color w:val="373A3C"/>
        </w:rPr>
        <w:t>동안</w:t>
      </w:r>
      <w:r>
        <w:rPr>
          <w:rFonts w:ascii="Arial" w:hAnsi="Arial" w:cs="Arial"/>
          <w:color w:val="373A3C"/>
        </w:rPr>
        <w:t xml:space="preserve"> </w:t>
      </w:r>
      <w:r>
        <w:rPr>
          <w:rFonts w:ascii="Arial" w:hAnsi="Arial" w:cs="Arial"/>
          <w:color w:val="373A3C"/>
        </w:rPr>
        <w:t>공백기간이</w:t>
      </w:r>
      <w:r>
        <w:rPr>
          <w:rFonts w:ascii="Arial" w:hAnsi="Arial" w:cs="Arial"/>
          <w:color w:val="373A3C"/>
        </w:rPr>
        <w:t xml:space="preserve"> </w:t>
      </w:r>
      <w:r>
        <w:rPr>
          <w:rFonts w:ascii="Arial" w:hAnsi="Arial" w:cs="Arial"/>
          <w:color w:val="373A3C"/>
        </w:rPr>
        <w:t>생긴다</w:t>
      </w:r>
      <w:r>
        <w:rPr>
          <w:rFonts w:ascii="Arial" w:hAnsi="Arial" w:cs="Arial"/>
          <w:color w:val="373A3C"/>
        </w:rPr>
        <w:t>.</w:t>
      </w:r>
      <w:r>
        <w:rPr>
          <w:rStyle w:val="apple-converted-space"/>
          <w:rFonts w:ascii="Arial" w:hAnsi="Arial" w:cs="Arial"/>
          <w:color w:val="373A3C"/>
        </w:rPr>
        <w:t> </w:t>
      </w:r>
      <w:hyperlink r:id="rId72" w:anchor="fn-7" w:tooltip="그렇지만 L-SAM 완성 된다고 하여 사드가 철수 안되는 것도 아닌데다 오히려 L-SAM 개발을 지연시킬 소지가 충분하여 명분을 지어낸다는 비판이 동시에 존재한다." w:history="1">
        <w:r>
          <w:rPr>
            <w:rStyle w:val="a3"/>
            <w:rFonts w:ascii="Arial" w:hAnsi="Arial" w:cs="Arial"/>
            <w:color w:val="0275D8"/>
            <w:sz w:val="19"/>
            <w:szCs w:val="19"/>
            <w:vertAlign w:val="superscript"/>
          </w:rPr>
          <w:t>[7]</w:t>
        </w:r>
      </w:hyperlink>
      <w:hyperlink r:id="rId73" w:anchor="fn-8" w:tooltip="앞 주석에 대한 반론. THADD 도입은 우리가 필요성을 인정해서 실제로 개발중인 무기체계를 20년 가까이 일찍 도입하겠다는 이야기가 된다. 결국 위 방식의 반론은 우리가 필요한 것을 우리 손으로 만들지 않았다고 문제를 제기하는 것인데 대한민국은 주체사상을 추종하는 국가가 아니며 20여년 이라는 시간이 짧은 것도 아니다." w:history="1">
        <w:r>
          <w:rPr>
            <w:rStyle w:val="a3"/>
            <w:rFonts w:ascii="Arial" w:hAnsi="Arial" w:cs="Arial"/>
            <w:color w:val="0275D8"/>
            <w:sz w:val="19"/>
            <w:szCs w:val="19"/>
            <w:vertAlign w:val="superscript"/>
          </w:rPr>
          <w:t>[8]</w:t>
        </w:r>
      </w:hyperlink>
      <w:r>
        <w:rPr>
          <w:rFonts w:ascii="Arial" w:hAnsi="Arial" w:cs="Arial"/>
          <w:color w:val="373A3C"/>
        </w:rPr>
        <w:br/>
      </w:r>
      <w:r>
        <w:rPr>
          <w:rFonts w:ascii="Arial" w:hAnsi="Arial" w:cs="Arial"/>
          <w:color w:val="373A3C"/>
        </w:rPr>
        <w:br/>
      </w:r>
      <w:r>
        <w:rPr>
          <w:rFonts w:ascii="Arial" w:hAnsi="Arial" w:cs="Arial"/>
          <w:color w:val="373A3C"/>
        </w:rPr>
        <w:t>아울러</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군이</w:t>
      </w:r>
      <w:r>
        <w:rPr>
          <w:rFonts w:ascii="Arial" w:hAnsi="Arial" w:cs="Arial"/>
          <w:color w:val="373A3C"/>
        </w:rPr>
        <w:t xml:space="preserve"> </w:t>
      </w:r>
      <w:r>
        <w:rPr>
          <w:rFonts w:ascii="Arial" w:hAnsi="Arial" w:cs="Arial"/>
          <w:color w:val="373A3C"/>
        </w:rPr>
        <w:t>사용</w:t>
      </w:r>
      <w:r>
        <w:rPr>
          <w:rFonts w:ascii="Arial" w:hAnsi="Arial" w:cs="Arial"/>
          <w:color w:val="373A3C"/>
        </w:rPr>
        <w:t xml:space="preserve"> </w:t>
      </w:r>
      <w:r>
        <w:rPr>
          <w:rFonts w:ascii="Arial" w:hAnsi="Arial" w:cs="Arial"/>
          <w:color w:val="373A3C"/>
        </w:rPr>
        <w:t>중인</w:t>
      </w:r>
      <w:r>
        <w:rPr>
          <w:rFonts w:ascii="Arial" w:hAnsi="Arial" w:cs="Arial"/>
          <w:color w:val="373A3C"/>
        </w:rPr>
        <w:t xml:space="preserve"> L-BAND</w:t>
      </w:r>
      <w:r>
        <w:rPr>
          <w:rFonts w:ascii="Arial" w:hAnsi="Arial" w:cs="Arial"/>
          <w:color w:val="373A3C"/>
        </w:rPr>
        <w:t>를</w:t>
      </w:r>
      <w:r>
        <w:rPr>
          <w:rFonts w:ascii="Arial" w:hAnsi="Arial" w:cs="Arial"/>
          <w:color w:val="373A3C"/>
        </w:rPr>
        <w:t xml:space="preserve"> </w:t>
      </w:r>
      <w:r>
        <w:rPr>
          <w:rFonts w:ascii="Arial" w:hAnsi="Arial" w:cs="Arial"/>
          <w:color w:val="373A3C"/>
        </w:rPr>
        <w:t>쓰는</w:t>
      </w:r>
      <w:r>
        <w:rPr>
          <w:rStyle w:val="apple-converted-space"/>
          <w:rFonts w:ascii="Arial" w:hAnsi="Arial" w:cs="Arial"/>
          <w:color w:val="373A3C"/>
        </w:rPr>
        <w:t> </w:t>
      </w:r>
      <w:hyperlink r:id="rId74" w:tooltip="그린파인 레이더" w:history="1">
        <w:r>
          <w:rPr>
            <w:rStyle w:val="a3"/>
            <w:rFonts w:ascii="Arial" w:hAnsi="Arial" w:cs="Arial"/>
            <w:color w:val="0275D8"/>
          </w:rPr>
          <w:t>그린파인</w:t>
        </w:r>
        <w:r>
          <w:rPr>
            <w:rStyle w:val="a3"/>
            <w:rFonts w:ascii="Arial" w:hAnsi="Arial" w:cs="Arial"/>
            <w:color w:val="0275D8"/>
          </w:rPr>
          <w:t xml:space="preserve"> </w:t>
        </w:r>
        <w:r>
          <w:rPr>
            <w:rStyle w:val="a3"/>
            <w:rFonts w:ascii="Arial" w:hAnsi="Arial" w:cs="Arial"/>
            <w:color w:val="0275D8"/>
          </w:rPr>
          <w:t>레이더</w:t>
        </w:r>
      </w:hyperlink>
      <w:r>
        <w:rPr>
          <w:rStyle w:val="apple-converted-space"/>
          <w:rFonts w:ascii="Arial" w:hAnsi="Arial" w:cs="Arial"/>
          <w:color w:val="373A3C"/>
        </w:rPr>
        <w:t> </w:t>
      </w:r>
      <w:r>
        <w:rPr>
          <w:rFonts w:ascii="Arial" w:hAnsi="Arial" w:cs="Arial"/>
          <w:color w:val="373A3C"/>
        </w:rPr>
        <w:t>계열의</w:t>
      </w:r>
      <w:r>
        <w:rPr>
          <w:rFonts w:ascii="Arial" w:hAnsi="Arial" w:cs="Arial"/>
          <w:color w:val="373A3C"/>
        </w:rPr>
        <w:t xml:space="preserve"> </w:t>
      </w:r>
      <w:r>
        <w:rPr>
          <w:rFonts w:ascii="Arial" w:hAnsi="Arial" w:cs="Arial"/>
          <w:color w:val="373A3C"/>
        </w:rPr>
        <w:t>정밀도는</w:t>
      </w:r>
      <w:r>
        <w:rPr>
          <w:rFonts w:ascii="Arial" w:hAnsi="Arial" w:cs="Arial"/>
          <w:color w:val="373A3C"/>
        </w:rPr>
        <w:t xml:space="preserve"> X-BAND </w:t>
      </w:r>
      <w:r>
        <w:rPr>
          <w:rFonts w:ascii="Arial" w:hAnsi="Arial" w:cs="Arial"/>
          <w:color w:val="373A3C"/>
        </w:rPr>
        <w:lastRenderedPageBreak/>
        <w:t>레이더인</w:t>
      </w:r>
      <w:r>
        <w:rPr>
          <w:rFonts w:ascii="Arial" w:hAnsi="Arial" w:cs="Arial"/>
          <w:color w:val="373A3C"/>
        </w:rPr>
        <w:t xml:space="preserve"> AN/TPY-2 </w:t>
      </w:r>
      <w:r>
        <w:rPr>
          <w:rFonts w:ascii="Arial" w:hAnsi="Arial" w:cs="Arial"/>
          <w:color w:val="373A3C"/>
        </w:rPr>
        <w:t>레이더에</w:t>
      </w:r>
      <w:r>
        <w:rPr>
          <w:rFonts w:ascii="Arial" w:hAnsi="Arial" w:cs="Arial"/>
          <w:color w:val="373A3C"/>
        </w:rPr>
        <w:t xml:space="preserve"> </w:t>
      </w:r>
      <w:r>
        <w:rPr>
          <w:rFonts w:ascii="Arial" w:hAnsi="Arial" w:cs="Arial"/>
          <w:color w:val="373A3C"/>
        </w:rPr>
        <w:t>비해</w:t>
      </w:r>
      <w:r>
        <w:rPr>
          <w:rFonts w:ascii="Arial" w:hAnsi="Arial" w:cs="Arial"/>
          <w:color w:val="373A3C"/>
        </w:rPr>
        <w:t xml:space="preserve"> </w:t>
      </w:r>
      <w:r>
        <w:rPr>
          <w:rFonts w:ascii="Arial" w:hAnsi="Arial" w:cs="Arial"/>
          <w:color w:val="373A3C"/>
        </w:rPr>
        <w:t>한참</w:t>
      </w:r>
      <w:r>
        <w:rPr>
          <w:rFonts w:ascii="Arial" w:hAnsi="Arial" w:cs="Arial"/>
          <w:color w:val="373A3C"/>
        </w:rPr>
        <w:t xml:space="preserve"> </w:t>
      </w:r>
      <w:r>
        <w:rPr>
          <w:rFonts w:ascii="Arial" w:hAnsi="Arial" w:cs="Arial"/>
          <w:color w:val="373A3C"/>
        </w:rPr>
        <w:t>떨어진다</w:t>
      </w:r>
      <w:r>
        <w:rPr>
          <w:rFonts w:ascii="Arial" w:hAnsi="Arial" w:cs="Arial"/>
          <w:color w:val="373A3C"/>
        </w:rPr>
        <w:t xml:space="preserve">. </w:t>
      </w:r>
      <w:r>
        <w:rPr>
          <w:rFonts w:ascii="Arial" w:hAnsi="Arial" w:cs="Arial"/>
          <w:color w:val="373A3C"/>
        </w:rPr>
        <w:t>미군</w:t>
      </w:r>
      <w:r>
        <w:rPr>
          <w:rFonts w:ascii="Arial" w:hAnsi="Arial" w:cs="Arial"/>
          <w:color w:val="373A3C"/>
        </w:rPr>
        <w:t xml:space="preserve"> </w:t>
      </w:r>
      <w:r>
        <w:rPr>
          <w:rFonts w:ascii="Arial" w:hAnsi="Arial" w:cs="Arial"/>
          <w:color w:val="373A3C"/>
        </w:rPr>
        <w:t>자산에</w:t>
      </w:r>
      <w:r>
        <w:rPr>
          <w:rFonts w:ascii="Arial" w:hAnsi="Arial" w:cs="Arial"/>
          <w:color w:val="373A3C"/>
        </w:rPr>
        <w:t xml:space="preserve"> </w:t>
      </w:r>
      <w:r>
        <w:rPr>
          <w:rFonts w:ascii="Arial" w:hAnsi="Arial" w:cs="Arial"/>
          <w:color w:val="373A3C"/>
        </w:rPr>
        <w:t>의존하여</w:t>
      </w:r>
      <w:r>
        <w:rPr>
          <w:rFonts w:ascii="Arial" w:hAnsi="Arial" w:cs="Arial"/>
          <w:color w:val="373A3C"/>
        </w:rPr>
        <w:t xml:space="preserve"> </w:t>
      </w:r>
      <w:r>
        <w:rPr>
          <w:rFonts w:ascii="Arial" w:hAnsi="Arial" w:cs="Arial"/>
          <w:color w:val="373A3C"/>
        </w:rPr>
        <w:t>보다</w:t>
      </w:r>
      <w:r>
        <w:rPr>
          <w:rFonts w:ascii="Arial" w:hAnsi="Arial" w:cs="Arial"/>
          <w:color w:val="373A3C"/>
        </w:rPr>
        <w:t xml:space="preserve"> </w:t>
      </w:r>
      <w:r>
        <w:rPr>
          <w:rFonts w:ascii="Arial" w:hAnsi="Arial" w:cs="Arial"/>
          <w:color w:val="373A3C"/>
        </w:rPr>
        <w:t>정밀한</w:t>
      </w:r>
      <w:r>
        <w:rPr>
          <w:rFonts w:ascii="Arial" w:hAnsi="Arial" w:cs="Arial"/>
          <w:color w:val="373A3C"/>
        </w:rPr>
        <w:t xml:space="preserve"> </w:t>
      </w:r>
      <w:r>
        <w:rPr>
          <w:rFonts w:ascii="Arial" w:hAnsi="Arial" w:cs="Arial"/>
          <w:color w:val="373A3C"/>
        </w:rPr>
        <w:t>데이터를</w:t>
      </w:r>
      <w:r>
        <w:rPr>
          <w:rFonts w:ascii="Arial" w:hAnsi="Arial" w:cs="Arial"/>
          <w:color w:val="373A3C"/>
        </w:rPr>
        <w:t xml:space="preserve"> </w:t>
      </w:r>
      <w:r>
        <w:rPr>
          <w:rFonts w:ascii="Arial" w:hAnsi="Arial" w:cs="Arial"/>
          <w:color w:val="373A3C"/>
        </w:rPr>
        <w:t>전달</w:t>
      </w:r>
      <w:r>
        <w:rPr>
          <w:rFonts w:ascii="Arial" w:hAnsi="Arial" w:cs="Arial"/>
          <w:color w:val="373A3C"/>
        </w:rPr>
        <w:t xml:space="preserve"> </w:t>
      </w:r>
      <w:r>
        <w:rPr>
          <w:rFonts w:ascii="Arial" w:hAnsi="Arial" w:cs="Arial"/>
          <w:color w:val="373A3C"/>
        </w:rPr>
        <w:t>받을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있다는</w:t>
      </w:r>
      <w:r>
        <w:rPr>
          <w:rFonts w:ascii="Arial" w:hAnsi="Arial" w:cs="Arial"/>
          <w:color w:val="373A3C"/>
        </w:rPr>
        <w:t xml:space="preserve"> </w:t>
      </w:r>
      <w:r>
        <w:rPr>
          <w:rFonts w:ascii="Arial" w:hAnsi="Arial" w:cs="Arial"/>
          <w:color w:val="373A3C"/>
        </w:rPr>
        <w:t>기대가</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물론</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자산이다</w:t>
      </w:r>
      <w:r>
        <w:rPr>
          <w:rFonts w:ascii="Arial" w:hAnsi="Arial" w:cs="Arial"/>
          <w:color w:val="373A3C"/>
        </w:rPr>
        <w:t>.</w:t>
      </w:r>
      <w:r>
        <w:rPr>
          <w:rFonts w:ascii="Arial" w:hAnsi="Arial" w:cs="Arial"/>
          <w:color w:val="373A3C"/>
        </w:rPr>
        <w:br/>
      </w:r>
      <w:r>
        <w:rPr>
          <w:rFonts w:ascii="Arial" w:hAnsi="Arial" w:cs="Arial"/>
          <w:color w:val="373A3C"/>
        </w:rPr>
        <w:br/>
        <w:t>THAAD</w:t>
      </w:r>
      <w:r>
        <w:rPr>
          <w:rFonts w:ascii="Arial" w:hAnsi="Arial" w:cs="Arial"/>
          <w:color w:val="373A3C"/>
        </w:rPr>
        <w:t>가</w:t>
      </w:r>
      <w:r>
        <w:rPr>
          <w:rFonts w:ascii="Arial" w:hAnsi="Arial" w:cs="Arial"/>
          <w:color w:val="373A3C"/>
        </w:rPr>
        <w:t xml:space="preserve"> </w:t>
      </w:r>
      <w:r>
        <w:rPr>
          <w:rFonts w:ascii="Arial" w:hAnsi="Arial" w:cs="Arial"/>
          <w:color w:val="373A3C"/>
        </w:rPr>
        <w:t>아니더라도</w:t>
      </w:r>
      <w:r>
        <w:rPr>
          <w:rFonts w:ascii="Arial" w:hAnsi="Arial" w:cs="Arial"/>
          <w:color w:val="373A3C"/>
        </w:rPr>
        <w:t xml:space="preserve"> </w:t>
      </w:r>
      <w:r>
        <w:rPr>
          <w:rFonts w:ascii="Arial" w:hAnsi="Arial" w:cs="Arial"/>
          <w:color w:val="373A3C"/>
        </w:rPr>
        <w:t>이스라엘의</w:t>
      </w:r>
      <w:r>
        <w:rPr>
          <w:rStyle w:val="apple-converted-space"/>
          <w:rFonts w:ascii="Arial" w:hAnsi="Arial" w:cs="Arial"/>
          <w:color w:val="373A3C"/>
        </w:rPr>
        <w:t> </w:t>
      </w:r>
      <w:hyperlink r:id="rId75" w:tooltip="애로우" w:history="1">
        <w:r>
          <w:rPr>
            <w:rStyle w:val="a3"/>
            <w:rFonts w:ascii="Arial" w:hAnsi="Arial" w:cs="Arial"/>
            <w:color w:val="0275D8"/>
          </w:rPr>
          <w:t>애로우</w:t>
        </w:r>
      </w:hyperlink>
      <w:r>
        <w:rPr>
          <w:rStyle w:val="apple-converted-space"/>
          <w:rFonts w:ascii="Arial" w:hAnsi="Arial" w:cs="Arial"/>
          <w:color w:val="373A3C"/>
        </w:rPr>
        <w:t> </w:t>
      </w:r>
      <w:r>
        <w:rPr>
          <w:rFonts w:ascii="Arial" w:hAnsi="Arial" w:cs="Arial"/>
          <w:color w:val="373A3C"/>
        </w:rPr>
        <w:t xml:space="preserve">3 </w:t>
      </w:r>
      <w:r>
        <w:rPr>
          <w:rFonts w:ascii="Arial" w:hAnsi="Arial" w:cs="Arial"/>
          <w:color w:val="373A3C"/>
        </w:rPr>
        <w:t>미사일도</w:t>
      </w:r>
      <w:r>
        <w:rPr>
          <w:rFonts w:ascii="Arial" w:hAnsi="Arial" w:cs="Arial"/>
          <w:color w:val="373A3C"/>
        </w:rPr>
        <w:t xml:space="preserve"> </w:t>
      </w:r>
      <w:r>
        <w:rPr>
          <w:rFonts w:ascii="Arial" w:hAnsi="Arial" w:cs="Arial"/>
          <w:color w:val="373A3C"/>
        </w:rPr>
        <w:t>분명</w:t>
      </w:r>
      <w:r>
        <w:rPr>
          <w:rFonts w:ascii="Arial" w:hAnsi="Arial" w:cs="Arial"/>
          <w:color w:val="373A3C"/>
        </w:rPr>
        <w:t xml:space="preserve"> </w:t>
      </w:r>
      <w:r>
        <w:rPr>
          <w:rFonts w:ascii="Arial" w:hAnsi="Arial" w:cs="Arial"/>
          <w:color w:val="373A3C"/>
        </w:rPr>
        <w:t>선택지</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r>
        <w:rPr>
          <w:rFonts w:ascii="Arial" w:hAnsi="Arial" w:cs="Arial"/>
          <w:color w:val="373A3C"/>
        </w:rPr>
        <w:t>하나지만</w:t>
      </w:r>
      <w:r>
        <w:rPr>
          <w:rFonts w:ascii="Arial" w:hAnsi="Arial" w:cs="Arial"/>
          <w:color w:val="373A3C"/>
        </w:rPr>
        <w:t xml:space="preserve"> </w:t>
      </w:r>
      <w:r>
        <w:rPr>
          <w:rFonts w:ascii="Arial" w:hAnsi="Arial" w:cs="Arial"/>
          <w:color w:val="373A3C"/>
        </w:rPr>
        <w:t>고려되지</w:t>
      </w:r>
      <w:r>
        <w:rPr>
          <w:rFonts w:ascii="Arial" w:hAnsi="Arial" w:cs="Arial"/>
          <w:color w:val="373A3C"/>
        </w:rPr>
        <w:t xml:space="preserve"> </w:t>
      </w:r>
      <w:r>
        <w:rPr>
          <w:rFonts w:ascii="Arial" w:hAnsi="Arial" w:cs="Arial"/>
          <w:color w:val="373A3C"/>
        </w:rPr>
        <w:t>않는</w:t>
      </w:r>
      <w:r>
        <w:rPr>
          <w:rFonts w:ascii="Arial" w:hAnsi="Arial" w:cs="Arial"/>
          <w:color w:val="373A3C"/>
        </w:rPr>
        <w:t xml:space="preserve"> </w:t>
      </w:r>
      <w:r>
        <w:rPr>
          <w:rFonts w:ascii="Arial" w:hAnsi="Arial" w:cs="Arial"/>
          <w:color w:val="373A3C"/>
        </w:rPr>
        <w:t>이유는</w:t>
      </w:r>
      <w:r>
        <w:rPr>
          <w:rFonts w:ascii="Arial" w:hAnsi="Arial" w:cs="Arial"/>
          <w:color w:val="373A3C"/>
        </w:rPr>
        <w:t xml:space="preserve"> </w:t>
      </w:r>
      <w:r>
        <w:rPr>
          <w:rFonts w:ascii="Arial" w:hAnsi="Arial" w:cs="Arial"/>
          <w:color w:val="373A3C"/>
        </w:rPr>
        <w:t>중동과의</w:t>
      </w:r>
      <w:r>
        <w:rPr>
          <w:rFonts w:ascii="Arial" w:hAnsi="Arial" w:cs="Arial"/>
          <w:color w:val="373A3C"/>
        </w:rPr>
        <w:t xml:space="preserve"> </w:t>
      </w:r>
      <w:r>
        <w:rPr>
          <w:rFonts w:ascii="Arial" w:hAnsi="Arial" w:cs="Arial"/>
          <w:color w:val="373A3C"/>
        </w:rPr>
        <w:t>정치적</w:t>
      </w:r>
      <w:r>
        <w:rPr>
          <w:rFonts w:ascii="Arial" w:hAnsi="Arial" w:cs="Arial"/>
          <w:color w:val="373A3C"/>
        </w:rPr>
        <w:t xml:space="preserve"> </w:t>
      </w:r>
      <w:r>
        <w:rPr>
          <w:rFonts w:ascii="Arial" w:hAnsi="Arial" w:cs="Arial"/>
          <w:color w:val="373A3C"/>
        </w:rPr>
        <w:t>마찰</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문제가</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아직</w:t>
      </w:r>
      <w:r>
        <w:rPr>
          <w:rFonts w:ascii="Arial" w:hAnsi="Arial" w:cs="Arial"/>
          <w:color w:val="373A3C"/>
        </w:rPr>
        <w:t xml:space="preserve"> </w:t>
      </w:r>
      <w:r>
        <w:rPr>
          <w:rFonts w:ascii="Arial" w:hAnsi="Arial" w:cs="Arial"/>
          <w:color w:val="373A3C"/>
        </w:rPr>
        <w:t>미완성품이기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이제</w:t>
      </w:r>
      <w:r>
        <w:rPr>
          <w:rFonts w:ascii="Arial" w:hAnsi="Arial" w:cs="Arial"/>
          <w:color w:val="373A3C"/>
        </w:rPr>
        <w:t xml:space="preserve"> </w:t>
      </w:r>
      <w:r>
        <w:rPr>
          <w:rFonts w:ascii="Arial" w:hAnsi="Arial" w:cs="Arial"/>
          <w:color w:val="373A3C"/>
        </w:rPr>
        <w:t>요격실험을</w:t>
      </w:r>
      <w:r>
        <w:rPr>
          <w:rFonts w:ascii="Arial" w:hAnsi="Arial" w:cs="Arial"/>
          <w:color w:val="373A3C"/>
        </w:rPr>
        <w:t xml:space="preserve"> </w:t>
      </w:r>
      <w:r>
        <w:rPr>
          <w:rFonts w:ascii="Arial" w:hAnsi="Arial" w:cs="Arial"/>
          <w:color w:val="373A3C"/>
        </w:rPr>
        <w:t>실시하고</w:t>
      </w:r>
      <w:r>
        <w:rPr>
          <w:rFonts w:ascii="Arial" w:hAnsi="Arial" w:cs="Arial"/>
          <w:color w:val="373A3C"/>
        </w:rPr>
        <w:t xml:space="preserve"> </w:t>
      </w:r>
      <w:r>
        <w:rPr>
          <w:rFonts w:ascii="Arial" w:hAnsi="Arial" w:cs="Arial"/>
          <w:color w:val="373A3C"/>
        </w:rPr>
        <w:t>있어서</w:t>
      </w:r>
      <w:r>
        <w:rPr>
          <w:rFonts w:ascii="Arial" w:hAnsi="Arial" w:cs="Arial"/>
          <w:color w:val="373A3C"/>
        </w:rPr>
        <w:t xml:space="preserve"> </w:t>
      </w:r>
      <w:r>
        <w:rPr>
          <w:rFonts w:ascii="Arial" w:hAnsi="Arial" w:cs="Arial"/>
          <w:color w:val="373A3C"/>
        </w:rPr>
        <w:t>이스라엘</w:t>
      </w:r>
      <w:r>
        <w:rPr>
          <w:rFonts w:ascii="Arial" w:hAnsi="Arial" w:cs="Arial"/>
          <w:color w:val="373A3C"/>
        </w:rPr>
        <w:t xml:space="preserve"> IOC</w:t>
      </w:r>
      <w:r>
        <w:rPr>
          <w:rFonts w:ascii="Arial" w:hAnsi="Arial" w:cs="Arial"/>
          <w:color w:val="373A3C"/>
        </w:rPr>
        <w:t>가</w:t>
      </w:r>
      <w:r>
        <w:rPr>
          <w:rFonts w:ascii="Arial" w:hAnsi="Arial" w:cs="Arial"/>
          <w:color w:val="373A3C"/>
        </w:rPr>
        <w:t xml:space="preserve"> </w:t>
      </w:r>
      <w:r>
        <w:rPr>
          <w:rFonts w:ascii="Arial" w:hAnsi="Arial" w:cs="Arial"/>
          <w:color w:val="373A3C"/>
        </w:rPr>
        <w:t>나오고</w:t>
      </w:r>
      <w:r>
        <w:rPr>
          <w:rFonts w:ascii="Arial" w:hAnsi="Arial" w:cs="Arial"/>
          <w:color w:val="373A3C"/>
        </w:rPr>
        <w:t xml:space="preserve"> </w:t>
      </w:r>
      <w:r>
        <w:rPr>
          <w:rFonts w:ascii="Arial" w:hAnsi="Arial" w:cs="Arial"/>
          <w:color w:val="373A3C"/>
        </w:rPr>
        <w:t>실제</w:t>
      </w:r>
      <w:r>
        <w:rPr>
          <w:rFonts w:ascii="Arial" w:hAnsi="Arial" w:cs="Arial"/>
          <w:color w:val="373A3C"/>
        </w:rPr>
        <w:t xml:space="preserve"> </w:t>
      </w:r>
      <w:r>
        <w:rPr>
          <w:rFonts w:ascii="Arial" w:hAnsi="Arial" w:cs="Arial"/>
          <w:color w:val="373A3C"/>
        </w:rPr>
        <w:t>우리가</w:t>
      </w:r>
      <w:r>
        <w:rPr>
          <w:rFonts w:ascii="Arial" w:hAnsi="Arial" w:cs="Arial"/>
          <w:color w:val="373A3C"/>
        </w:rPr>
        <w:t xml:space="preserve"> </w:t>
      </w:r>
      <w:r>
        <w:rPr>
          <w:rFonts w:ascii="Arial" w:hAnsi="Arial" w:cs="Arial"/>
          <w:color w:val="373A3C"/>
        </w:rPr>
        <w:t>구매해서</w:t>
      </w:r>
      <w:r>
        <w:rPr>
          <w:rFonts w:ascii="Arial" w:hAnsi="Arial" w:cs="Arial"/>
          <w:color w:val="373A3C"/>
        </w:rPr>
        <w:t xml:space="preserve"> </w:t>
      </w:r>
      <w:proofErr w:type="spellStart"/>
      <w:r>
        <w:rPr>
          <w:rFonts w:ascii="Arial" w:hAnsi="Arial" w:cs="Arial"/>
          <w:color w:val="373A3C"/>
        </w:rPr>
        <w:t>배치할때</w:t>
      </w:r>
      <w:proofErr w:type="spellEnd"/>
      <w:r>
        <w:rPr>
          <w:rFonts w:ascii="Arial" w:hAnsi="Arial" w:cs="Arial"/>
          <w:color w:val="373A3C"/>
        </w:rPr>
        <w:t xml:space="preserve"> </w:t>
      </w:r>
      <w:r>
        <w:rPr>
          <w:rFonts w:ascii="Arial" w:hAnsi="Arial" w:cs="Arial"/>
          <w:color w:val="373A3C"/>
        </w:rPr>
        <w:t>쯤이면</w:t>
      </w:r>
      <w:r>
        <w:rPr>
          <w:rFonts w:ascii="Arial" w:hAnsi="Arial" w:cs="Arial"/>
          <w:color w:val="373A3C"/>
        </w:rPr>
        <w:t xml:space="preserve"> L-SAM</w:t>
      </w:r>
      <w:r>
        <w:rPr>
          <w:rFonts w:ascii="Arial" w:hAnsi="Arial" w:cs="Arial"/>
          <w:color w:val="373A3C"/>
        </w:rPr>
        <w:t>도</w:t>
      </w:r>
      <w:r>
        <w:rPr>
          <w:rFonts w:ascii="Arial" w:hAnsi="Arial" w:cs="Arial"/>
          <w:color w:val="373A3C"/>
        </w:rPr>
        <w:t xml:space="preserve"> </w:t>
      </w:r>
      <w:proofErr w:type="spellStart"/>
      <w:r>
        <w:rPr>
          <w:rFonts w:ascii="Arial" w:hAnsi="Arial" w:cs="Arial"/>
          <w:color w:val="373A3C"/>
        </w:rPr>
        <w:t>어느정도</w:t>
      </w:r>
      <w:proofErr w:type="spellEnd"/>
      <w:r>
        <w:rPr>
          <w:rFonts w:ascii="Arial" w:hAnsi="Arial" w:cs="Arial"/>
          <w:color w:val="373A3C"/>
        </w:rPr>
        <w:t xml:space="preserve"> </w:t>
      </w:r>
      <w:r>
        <w:rPr>
          <w:rFonts w:ascii="Arial" w:hAnsi="Arial" w:cs="Arial"/>
          <w:color w:val="373A3C"/>
        </w:rPr>
        <w:t>성숙도가</w:t>
      </w:r>
      <w:r>
        <w:rPr>
          <w:rFonts w:ascii="Arial" w:hAnsi="Arial" w:cs="Arial"/>
          <w:color w:val="373A3C"/>
        </w:rPr>
        <w:t xml:space="preserve"> </w:t>
      </w:r>
      <w:r>
        <w:rPr>
          <w:rFonts w:ascii="Arial" w:hAnsi="Arial" w:cs="Arial"/>
          <w:color w:val="373A3C"/>
        </w:rPr>
        <w:t>올라와</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옵션으로</w:t>
      </w:r>
      <w:r>
        <w:rPr>
          <w:rFonts w:ascii="Arial" w:hAnsi="Arial" w:cs="Arial"/>
          <w:color w:val="373A3C"/>
        </w:rPr>
        <w:t xml:space="preserve"> </w:t>
      </w:r>
      <w:proofErr w:type="spellStart"/>
      <w:r>
        <w:rPr>
          <w:rFonts w:ascii="Arial" w:hAnsi="Arial" w:cs="Arial"/>
          <w:color w:val="373A3C"/>
        </w:rPr>
        <w:t>에로우</w:t>
      </w:r>
      <w:proofErr w:type="spellEnd"/>
      <w:r>
        <w:rPr>
          <w:rFonts w:ascii="Arial" w:hAnsi="Arial" w:cs="Arial"/>
          <w:color w:val="373A3C"/>
        </w:rPr>
        <w:t xml:space="preserve"> 2</w:t>
      </w:r>
      <w:r>
        <w:rPr>
          <w:rFonts w:ascii="Arial" w:hAnsi="Arial" w:cs="Arial"/>
          <w:color w:val="373A3C"/>
        </w:rPr>
        <w:t>가</w:t>
      </w:r>
      <w:r>
        <w:rPr>
          <w:rFonts w:ascii="Arial" w:hAnsi="Arial" w:cs="Arial"/>
          <w:color w:val="373A3C"/>
        </w:rPr>
        <w:t xml:space="preserve"> </w:t>
      </w:r>
      <w:r>
        <w:rPr>
          <w:rFonts w:ascii="Arial" w:hAnsi="Arial" w:cs="Arial"/>
          <w:color w:val="373A3C"/>
        </w:rPr>
        <w:t>있는데</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미사일은</w:t>
      </w:r>
      <w:r>
        <w:rPr>
          <w:rFonts w:ascii="Arial" w:hAnsi="Arial" w:cs="Arial"/>
          <w:color w:val="373A3C"/>
        </w:rPr>
        <w:t xml:space="preserve"> </w:t>
      </w:r>
      <w:r>
        <w:rPr>
          <w:rFonts w:ascii="Arial" w:hAnsi="Arial" w:cs="Arial"/>
          <w:color w:val="373A3C"/>
        </w:rPr>
        <w:t>파편방식으로</w:t>
      </w:r>
      <w:r>
        <w:rPr>
          <w:rFonts w:ascii="Arial" w:hAnsi="Arial" w:cs="Arial"/>
          <w:color w:val="373A3C"/>
        </w:rPr>
        <w:t xml:space="preserve"> </w:t>
      </w:r>
      <w:r>
        <w:rPr>
          <w:rFonts w:ascii="Arial" w:hAnsi="Arial" w:cs="Arial"/>
          <w:color w:val="373A3C"/>
        </w:rPr>
        <w:t>요격을</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구형</w:t>
      </w:r>
      <w:r>
        <w:rPr>
          <w:rFonts w:ascii="Arial" w:hAnsi="Arial" w:cs="Arial"/>
          <w:color w:val="373A3C"/>
        </w:rPr>
        <w:t xml:space="preserve"> </w:t>
      </w:r>
      <w:r>
        <w:rPr>
          <w:rFonts w:ascii="Arial" w:hAnsi="Arial" w:cs="Arial"/>
          <w:color w:val="373A3C"/>
        </w:rPr>
        <w:t>방식이긴</w:t>
      </w:r>
      <w:r>
        <w:rPr>
          <w:rFonts w:ascii="Arial" w:hAnsi="Arial" w:cs="Arial"/>
          <w:color w:val="373A3C"/>
        </w:rPr>
        <w:t xml:space="preserve"> </w:t>
      </w:r>
      <w:r>
        <w:rPr>
          <w:rFonts w:ascii="Arial" w:hAnsi="Arial" w:cs="Arial"/>
          <w:color w:val="373A3C"/>
        </w:rPr>
        <w:t>하나</w:t>
      </w:r>
      <w:r>
        <w:rPr>
          <w:rFonts w:ascii="Arial" w:hAnsi="Arial" w:cs="Arial"/>
          <w:color w:val="373A3C"/>
        </w:rPr>
        <w:t xml:space="preserve"> </w:t>
      </w:r>
      <w:r>
        <w:rPr>
          <w:rFonts w:ascii="Arial" w:hAnsi="Arial" w:cs="Arial"/>
          <w:color w:val="373A3C"/>
        </w:rPr>
        <w:t>실제</w:t>
      </w:r>
      <w:r>
        <w:rPr>
          <w:rFonts w:ascii="Arial" w:hAnsi="Arial" w:cs="Arial"/>
          <w:color w:val="373A3C"/>
        </w:rPr>
        <w:t xml:space="preserve"> </w:t>
      </w:r>
      <w:r>
        <w:rPr>
          <w:rFonts w:ascii="Arial" w:hAnsi="Arial" w:cs="Arial"/>
          <w:color w:val="373A3C"/>
        </w:rPr>
        <w:t>요격능력이</w:t>
      </w:r>
      <w:r>
        <w:rPr>
          <w:rFonts w:ascii="Arial" w:hAnsi="Arial" w:cs="Arial"/>
          <w:color w:val="373A3C"/>
        </w:rPr>
        <w:t xml:space="preserve"> </w:t>
      </w:r>
      <w:r>
        <w:rPr>
          <w:rFonts w:ascii="Arial" w:hAnsi="Arial" w:cs="Arial"/>
          <w:color w:val="373A3C"/>
        </w:rPr>
        <w:t>검증이</w:t>
      </w:r>
      <w:r>
        <w:rPr>
          <w:rFonts w:ascii="Arial" w:hAnsi="Arial" w:cs="Arial"/>
          <w:color w:val="373A3C"/>
        </w:rPr>
        <w:t xml:space="preserve"> </w:t>
      </w:r>
      <w:r>
        <w:rPr>
          <w:rFonts w:ascii="Arial" w:hAnsi="Arial" w:cs="Arial"/>
          <w:color w:val="373A3C"/>
        </w:rPr>
        <w:t>됐고</w:t>
      </w:r>
      <w:r>
        <w:rPr>
          <w:rFonts w:ascii="Arial" w:hAnsi="Arial" w:cs="Arial"/>
          <w:color w:val="373A3C"/>
        </w:rPr>
        <w:t xml:space="preserve"> </w:t>
      </w:r>
      <w:r>
        <w:rPr>
          <w:rFonts w:ascii="Arial" w:hAnsi="Arial" w:cs="Arial"/>
          <w:color w:val="373A3C"/>
        </w:rPr>
        <w:t>이스라엘군도</w:t>
      </w:r>
      <w:r>
        <w:rPr>
          <w:rFonts w:ascii="Arial" w:hAnsi="Arial" w:cs="Arial"/>
          <w:color w:val="373A3C"/>
        </w:rPr>
        <w:t xml:space="preserve"> </w:t>
      </w:r>
      <w:r>
        <w:rPr>
          <w:rFonts w:ascii="Arial" w:hAnsi="Arial" w:cs="Arial"/>
          <w:color w:val="373A3C"/>
        </w:rPr>
        <w:t>사용</w:t>
      </w:r>
      <w:r>
        <w:rPr>
          <w:rFonts w:ascii="Arial" w:hAnsi="Arial" w:cs="Arial"/>
          <w:color w:val="373A3C"/>
        </w:rPr>
        <w:t xml:space="preserve"> </w:t>
      </w:r>
      <w:r>
        <w:rPr>
          <w:rFonts w:ascii="Arial" w:hAnsi="Arial" w:cs="Arial"/>
          <w:color w:val="373A3C"/>
        </w:rPr>
        <w:t>중이며</w:t>
      </w:r>
      <w:r>
        <w:rPr>
          <w:rFonts w:ascii="Arial" w:hAnsi="Arial" w:cs="Arial"/>
          <w:color w:val="373A3C"/>
        </w:rPr>
        <w:t xml:space="preserve"> </w:t>
      </w:r>
      <w:r>
        <w:rPr>
          <w:rFonts w:ascii="Arial" w:hAnsi="Arial" w:cs="Arial"/>
          <w:color w:val="373A3C"/>
        </w:rPr>
        <w:t>꾸준히</w:t>
      </w:r>
      <w:r>
        <w:rPr>
          <w:rFonts w:ascii="Arial" w:hAnsi="Arial" w:cs="Arial"/>
          <w:color w:val="373A3C"/>
        </w:rPr>
        <w:t xml:space="preserve"> </w:t>
      </w:r>
      <w:r>
        <w:rPr>
          <w:rFonts w:ascii="Arial" w:hAnsi="Arial" w:cs="Arial"/>
          <w:color w:val="373A3C"/>
        </w:rPr>
        <w:t>업그레이드</w:t>
      </w:r>
      <w:r>
        <w:rPr>
          <w:rFonts w:ascii="Arial" w:hAnsi="Arial" w:cs="Arial"/>
          <w:color w:val="373A3C"/>
        </w:rPr>
        <w:t xml:space="preserve"> </w:t>
      </w:r>
      <w:r>
        <w:rPr>
          <w:rFonts w:ascii="Arial" w:hAnsi="Arial" w:cs="Arial"/>
          <w:color w:val="373A3C"/>
        </w:rPr>
        <w:t>중이다</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슈퍼그린파인</w:t>
      </w:r>
      <w:r>
        <w:rPr>
          <w:rFonts w:ascii="Arial" w:hAnsi="Arial" w:cs="Arial"/>
          <w:color w:val="373A3C"/>
        </w:rPr>
        <w:t xml:space="preserve"> </w:t>
      </w:r>
      <w:r>
        <w:rPr>
          <w:rFonts w:ascii="Arial" w:hAnsi="Arial" w:cs="Arial"/>
          <w:color w:val="373A3C"/>
        </w:rPr>
        <w:t>레이더</w:t>
      </w:r>
      <w:r>
        <w:rPr>
          <w:rFonts w:ascii="Arial" w:hAnsi="Arial" w:cs="Arial"/>
          <w:color w:val="373A3C"/>
        </w:rPr>
        <w:t xml:space="preserve"> </w:t>
      </w:r>
      <w:proofErr w:type="spellStart"/>
      <w:r>
        <w:rPr>
          <w:rFonts w:ascii="Arial" w:hAnsi="Arial" w:cs="Arial"/>
          <w:color w:val="373A3C"/>
        </w:rPr>
        <w:t>판매이후</w:t>
      </w:r>
      <w:proofErr w:type="spellEnd"/>
      <w:r>
        <w:rPr>
          <w:rFonts w:ascii="Arial" w:hAnsi="Arial" w:cs="Arial"/>
          <w:color w:val="373A3C"/>
        </w:rPr>
        <w:t xml:space="preserve"> 2012</w:t>
      </w:r>
      <w:r>
        <w:rPr>
          <w:rFonts w:ascii="Arial" w:hAnsi="Arial" w:cs="Arial"/>
          <w:color w:val="373A3C"/>
        </w:rPr>
        <w:t>년</w:t>
      </w:r>
      <w:r>
        <w:rPr>
          <w:rFonts w:ascii="Arial" w:hAnsi="Arial" w:cs="Arial"/>
          <w:color w:val="373A3C"/>
        </w:rPr>
        <w:t xml:space="preserve"> </w:t>
      </w:r>
      <w:proofErr w:type="spellStart"/>
      <w:r>
        <w:rPr>
          <w:rFonts w:ascii="Arial" w:hAnsi="Arial" w:cs="Arial"/>
          <w:color w:val="373A3C"/>
        </w:rPr>
        <w:t>부터</w:t>
      </w:r>
      <w:proofErr w:type="spellEnd"/>
      <w:r>
        <w:rPr>
          <w:rFonts w:ascii="Arial" w:hAnsi="Arial" w:cs="Arial"/>
          <w:color w:val="373A3C"/>
        </w:rPr>
        <w:t xml:space="preserve"> IAI</w:t>
      </w:r>
      <w:r>
        <w:rPr>
          <w:rFonts w:ascii="Arial" w:hAnsi="Arial" w:cs="Arial"/>
          <w:color w:val="373A3C"/>
        </w:rPr>
        <w:t>와</w:t>
      </w:r>
      <w:r>
        <w:rPr>
          <w:rFonts w:ascii="Arial" w:hAnsi="Arial" w:cs="Arial"/>
          <w:color w:val="373A3C"/>
        </w:rPr>
        <w:t xml:space="preserve"> </w:t>
      </w:r>
      <w:proofErr w:type="spellStart"/>
      <w:r>
        <w:rPr>
          <w:rFonts w:ascii="Arial" w:hAnsi="Arial" w:cs="Arial"/>
          <w:color w:val="373A3C"/>
        </w:rPr>
        <w:t>보잉이</w:t>
      </w:r>
      <w:proofErr w:type="spellEnd"/>
      <w:r>
        <w:rPr>
          <w:rFonts w:ascii="Arial" w:hAnsi="Arial" w:cs="Arial"/>
          <w:color w:val="373A3C"/>
        </w:rPr>
        <w:t xml:space="preserve"> </w:t>
      </w:r>
      <w:r>
        <w:rPr>
          <w:rFonts w:ascii="Arial" w:hAnsi="Arial" w:cs="Arial"/>
          <w:color w:val="373A3C"/>
        </w:rPr>
        <w:t>국내</w:t>
      </w:r>
      <w:r>
        <w:rPr>
          <w:rFonts w:ascii="Arial" w:hAnsi="Arial" w:cs="Arial"/>
          <w:color w:val="373A3C"/>
        </w:rPr>
        <w:t xml:space="preserve"> </w:t>
      </w:r>
      <w:proofErr w:type="spellStart"/>
      <w:r>
        <w:rPr>
          <w:rFonts w:ascii="Arial" w:hAnsi="Arial" w:cs="Arial"/>
          <w:color w:val="373A3C"/>
        </w:rPr>
        <w:t>에로우</w:t>
      </w:r>
      <w:proofErr w:type="spellEnd"/>
      <w:r>
        <w:rPr>
          <w:rFonts w:ascii="Arial" w:hAnsi="Arial" w:cs="Arial"/>
          <w:color w:val="373A3C"/>
        </w:rPr>
        <w:t xml:space="preserve">2 </w:t>
      </w:r>
      <w:r>
        <w:rPr>
          <w:rFonts w:ascii="Arial" w:hAnsi="Arial" w:cs="Arial"/>
          <w:color w:val="373A3C"/>
        </w:rPr>
        <w:t>판매를</w:t>
      </w:r>
      <w:r>
        <w:rPr>
          <w:rFonts w:ascii="Arial" w:hAnsi="Arial" w:cs="Arial"/>
          <w:color w:val="373A3C"/>
        </w:rPr>
        <w:t xml:space="preserve"> </w:t>
      </w:r>
      <w:r>
        <w:rPr>
          <w:rFonts w:ascii="Arial" w:hAnsi="Arial" w:cs="Arial"/>
          <w:color w:val="373A3C"/>
        </w:rPr>
        <w:t>위해</w:t>
      </w:r>
      <w:r>
        <w:rPr>
          <w:rFonts w:ascii="Arial" w:hAnsi="Arial" w:cs="Arial"/>
          <w:color w:val="373A3C"/>
        </w:rPr>
        <w:t xml:space="preserve"> </w:t>
      </w:r>
      <w:r>
        <w:rPr>
          <w:rFonts w:ascii="Arial" w:hAnsi="Arial" w:cs="Arial"/>
          <w:color w:val="373A3C"/>
        </w:rPr>
        <w:t>부지런히</w:t>
      </w:r>
      <w:r>
        <w:rPr>
          <w:rFonts w:ascii="Arial" w:hAnsi="Arial" w:cs="Arial"/>
          <w:color w:val="373A3C"/>
        </w:rPr>
        <w:t xml:space="preserve"> </w:t>
      </w:r>
      <w:r>
        <w:rPr>
          <w:rFonts w:ascii="Arial" w:hAnsi="Arial" w:cs="Arial"/>
          <w:color w:val="373A3C"/>
        </w:rPr>
        <w:t>판촉을</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사실</w:t>
      </w:r>
      <w:r>
        <w:rPr>
          <w:rFonts w:ascii="Arial" w:hAnsi="Arial" w:cs="Arial"/>
          <w:color w:val="373A3C"/>
        </w:rPr>
        <w:t xml:space="preserve"> L-SAM</w:t>
      </w:r>
      <w:r>
        <w:rPr>
          <w:rFonts w:ascii="Arial" w:hAnsi="Arial" w:cs="Arial"/>
          <w:color w:val="373A3C"/>
        </w:rPr>
        <w:t>을</w:t>
      </w:r>
      <w:r>
        <w:rPr>
          <w:rFonts w:ascii="Arial" w:hAnsi="Arial" w:cs="Arial"/>
          <w:color w:val="373A3C"/>
        </w:rPr>
        <w:t xml:space="preserve"> </w:t>
      </w:r>
      <w:r>
        <w:rPr>
          <w:rFonts w:ascii="Arial" w:hAnsi="Arial" w:cs="Arial"/>
          <w:color w:val="373A3C"/>
        </w:rPr>
        <w:t>핑계로</w:t>
      </w:r>
      <w:r>
        <w:rPr>
          <w:rFonts w:ascii="Arial" w:hAnsi="Arial" w:cs="Arial"/>
          <w:color w:val="373A3C"/>
        </w:rPr>
        <w:t xml:space="preserve"> THADD </w:t>
      </w:r>
      <w:r>
        <w:rPr>
          <w:rFonts w:ascii="Arial" w:hAnsi="Arial" w:cs="Arial"/>
          <w:color w:val="373A3C"/>
        </w:rPr>
        <w:t>체계</w:t>
      </w:r>
      <w:r>
        <w:rPr>
          <w:rFonts w:ascii="Arial" w:hAnsi="Arial" w:cs="Arial"/>
          <w:color w:val="373A3C"/>
        </w:rPr>
        <w:t xml:space="preserve"> </w:t>
      </w:r>
      <w:r>
        <w:rPr>
          <w:rFonts w:ascii="Arial" w:hAnsi="Arial" w:cs="Arial"/>
          <w:color w:val="373A3C"/>
        </w:rPr>
        <w:t>도입을</w:t>
      </w:r>
      <w:r>
        <w:rPr>
          <w:rFonts w:ascii="Arial" w:hAnsi="Arial" w:cs="Arial"/>
          <w:color w:val="373A3C"/>
        </w:rPr>
        <w:t xml:space="preserve"> </w:t>
      </w:r>
      <w:r>
        <w:rPr>
          <w:rFonts w:ascii="Arial" w:hAnsi="Arial" w:cs="Arial"/>
          <w:color w:val="373A3C"/>
        </w:rPr>
        <w:t>반대하는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공허한</w:t>
      </w:r>
      <w:r>
        <w:rPr>
          <w:rFonts w:ascii="Arial" w:hAnsi="Arial" w:cs="Arial"/>
          <w:color w:val="373A3C"/>
        </w:rPr>
        <w:t xml:space="preserve"> </w:t>
      </w:r>
      <w:r>
        <w:rPr>
          <w:rFonts w:ascii="Arial" w:hAnsi="Arial" w:cs="Arial"/>
          <w:color w:val="373A3C"/>
        </w:rPr>
        <w:t>주장이다</w:t>
      </w:r>
      <w:r>
        <w:rPr>
          <w:rFonts w:ascii="Arial" w:hAnsi="Arial" w:cs="Arial"/>
          <w:color w:val="373A3C"/>
        </w:rPr>
        <w:t xml:space="preserve">. </w:t>
      </w:r>
      <w:r>
        <w:rPr>
          <w:rFonts w:ascii="Arial" w:hAnsi="Arial" w:cs="Arial"/>
          <w:color w:val="373A3C"/>
        </w:rPr>
        <w:t>한국형</w:t>
      </w:r>
      <w:r>
        <w:rPr>
          <w:rFonts w:ascii="Arial" w:hAnsi="Arial" w:cs="Arial"/>
          <w:color w:val="373A3C"/>
        </w:rPr>
        <w:t xml:space="preserve"> L-SAM</w:t>
      </w:r>
      <w:r>
        <w:rPr>
          <w:rFonts w:ascii="Arial" w:hAnsi="Arial" w:cs="Arial"/>
          <w:color w:val="373A3C"/>
        </w:rPr>
        <w:t>과</w:t>
      </w:r>
      <w:r>
        <w:rPr>
          <w:rFonts w:ascii="Arial" w:hAnsi="Arial" w:cs="Arial"/>
          <w:color w:val="373A3C"/>
        </w:rPr>
        <w:t xml:space="preserve"> THADD</w:t>
      </w:r>
      <w:r>
        <w:rPr>
          <w:rFonts w:ascii="Arial" w:hAnsi="Arial" w:cs="Arial"/>
          <w:color w:val="373A3C"/>
        </w:rPr>
        <w:t>는</w:t>
      </w:r>
      <w:r>
        <w:rPr>
          <w:rFonts w:ascii="Arial" w:hAnsi="Arial" w:cs="Arial"/>
          <w:color w:val="373A3C"/>
        </w:rPr>
        <w:t xml:space="preserve"> </w:t>
      </w:r>
      <w:r>
        <w:rPr>
          <w:rFonts w:ascii="Arial" w:hAnsi="Arial" w:cs="Arial"/>
          <w:color w:val="373A3C"/>
        </w:rPr>
        <w:t>동일한</w:t>
      </w:r>
      <w:r>
        <w:rPr>
          <w:rFonts w:ascii="Arial" w:hAnsi="Arial" w:cs="Arial"/>
          <w:color w:val="373A3C"/>
        </w:rPr>
        <w:t xml:space="preserve"> </w:t>
      </w:r>
      <w:r>
        <w:rPr>
          <w:rFonts w:ascii="Arial" w:hAnsi="Arial" w:cs="Arial"/>
          <w:color w:val="373A3C"/>
        </w:rPr>
        <w:t>체계가</w:t>
      </w:r>
      <w:r>
        <w:rPr>
          <w:rFonts w:ascii="Arial" w:hAnsi="Arial" w:cs="Arial"/>
          <w:color w:val="373A3C"/>
        </w:rPr>
        <w:t xml:space="preserve"> </w:t>
      </w:r>
      <w:r>
        <w:rPr>
          <w:rFonts w:ascii="Arial" w:hAnsi="Arial" w:cs="Arial"/>
          <w:color w:val="373A3C"/>
        </w:rPr>
        <w:t>아니며</w:t>
      </w:r>
      <w:r>
        <w:rPr>
          <w:rFonts w:ascii="Arial" w:hAnsi="Arial" w:cs="Arial"/>
          <w:color w:val="373A3C"/>
        </w:rPr>
        <w:t xml:space="preserve"> </w:t>
      </w:r>
      <w:r>
        <w:rPr>
          <w:rFonts w:ascii="Arial" w:hAnsi="Arial" w:cs="Arial"/>
          <w:color w:val="373A3C"/>
        </w:rPr>
        <w:t>겹치는</w:t>
      </w:r>
      <w:r>
        <w:rPr>
          <w:rFonts w:ascii="Arial" w:hAnsi="Arial" w:cs="Arial"/>
          <w:color w:val="373A3C"/>
        </w:rPr>
        <w:t xml:space="preserve"> </w:t>
      </w:r>
      <w:r>
        <w:rPr>
          <w:rFonts w:ascii="Arial" w:hAnsi="Arial" w:cs="Arial"/>
          <w:color w:val="373A3C"/>
        </w:rPr>
        <w:t>부분이</w:t>
      </w:r>
      <w:r>
        <w:rPr>
          <w:rFonts w:ascii="Arial" w:hAnsi="Arial" w:cs="Arial"/>
          <w:color w:val="373A3C"/>
        </w:rPr>
        <w:t xml:space="preserve"> </w:t>
      </w:r>
      <w:r>
        <w:rPr>
          <w:rFonts w:ascii="Arial" w:hAnsi="Arial" w:cs="Arial"/>
          <w:color w:val="373A3C"/>
        </w:rPr>
        <w:t>있을</w:t>
      </w:r>
      <w:r>
        <w:rPr>
          <w:rFonts w:ascii="Arial" w:hAnsi="Arial" w:cs="Arial"/>
          <w:color w:val="373A3C"/>
        </w:rPr>
        <w:t xml:space="preserve"> </w:t>
      </w:r>
      <w:r>
        <w:rPr>
          <w:rFonts w:ascii="Arial" w:hAnsi="Arial" w:cs="Arial"/>
          <w:color w:val="373A3C"/>
        </w:rPr>
        <w:t>뿐</w:t>
      </w:r>
      <w:r>
        <w:rPr>
          <w:rFonts w:ascii="Arial" w:hAnsi="Arial" w:cs="Arial"/>
          <w:color w:val="373A3C"/>
        </w:rPr>
        <w:t xml:space="preserve"> </w:t>
      </w:r>
      <w:r>
        <w:rPr>
          <w:rFonts w:ascii="Arial" w:hAnsi="Arial" w:cs="Arial"/>
          <w:color w:val="373A3C"/>
        </w:rPr>
        <w:t>양자의</w:t>
      </w:r>
      <w:r>
        <w:rPr>
          <w:rFonts w:ascii="Arial" w:hAnsi="Arial" w:cs="Arial"/>
          <w:color w:val="373A3C"/>
        </w:rPr>
        <w:t xml:space="preserve"> </w:t>
      </w:r>
      <w:r>
        <w:rPr>
          <w:rFonts w:ascii="Arial" w:hAnsi="Arial" w:cs="Arial"/>
          <w:color w:val="373A3C"/>
        </w:rPr>
        <w:t>역할이</w:t>
      </w:r>
      <w:r>
        <w:rPr>
          <w:rFonts w:ascii="Arial" w:hAnsi="Arial" w:cs="Arial"/>
          <w:color w:val="373A3C"/>
        </w:rPr>
        <w:t xml:space="preserve"> </w:t>
      </w:r>
      <w:r>
        <w:rPr>
          <w:rFonts w:ascii="Arial" w:hAnsi="Arial" w:cs="Arial"/>
          <w:color w:val="373A3C"/>
        </w:rPr>
        <w:t>완전히</w:t>
      </w:r>
      <w:r>
        <w:rPr>
          <w:rFonts w:ascii="Arial" w:hAnsi="Arial" w:cs="Arial"/>
          <w:color w:val="373A3C"/>
        </w:rPr>
        <w:t xml:space="preserve"> </w:t>
      </w:r>
      <w:r>
        <w:rPr>
          <w:rFonts w:ascii="Arial" w:hAnsi="Arial" w:cs="Arial"/>
          <w:color w:val="373A3C"/>
        </w:rPr>
        <w:t>같지</w:t>
      </w:r>
      <w:r>
        <w:rPr>
          <w:rFonts w:ascii="Arial" w:hAnsi="Arial" w:cs="Arial"/>
          <w:color w:val="373A3C"/>
        </w:rPr>
        <w:t xml:space="preserve"> </w:t>
      </w:r>
      <w:r>
        <w:rPr>
          <w:rFonts w:ascii="Arial" w:hAnsi="Arial" w:cs="Arial"/>
          <w:color w:val="373A3C"/>
        </w:rPr>
        <w:t>않다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76" w:anchor="toc" w:history="1">
        <w:r w:rsidR="002B0B10">
          <w:rPr>
            <w:rStyle w:val="a3"/>
            <w:rFonts w:ascii="Arial" w:hAnsi="Arial" w:cs="Arial"/>
            <w:color w:val="0275D8"/>
            <w:sz w:val="38"/>
            <w:szCs w:val="38"/>
          </w:rPr>
          <w:t>2.4.</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신냉전의</w:t>
      </w:r>
      <w:r w:rsidR="002B0B10">
        <w:rPr>
          <w:rFonts w:ascii="Arial" w:hAnsi="Arial" w:cs="Arial"/>
          <w:color w:val="373A3C"/>
          <w:sz w:val="38"/>
          <w:szCs w:val="38"/>
        </w:rPr>
        <w:t xml:space="preserve"> </w:t>
      </w:r>
      <w:r w:rsidR="002B0B10">
        <w:rPr>
          <w:rFonts w:ascii="Arial" w:hAnsi="Arial" w:cs="Arial"/>
          <w:color w:val="373A3C"/>
          <w:sz w:val="38"/>
          <w:szCs w:val="38"/>
        </w:rPr>
        <w:t>시작</w:t>
      </w:r>
      <w:r w:rsidR="002B0B10">
        <w:rPr>
          <w:rFonts w:ascii="Arial" w:hAnsi="Arial" w:cs="Arial"/>
          <w:color w:val="373A3C"/>
          <w:sz w:val="38"/>
          <w:szCs w:val="38"/>
        </w:rPr>
        <w:t xml:space="preserve">? </w:t>
      </w:r>
      <w:r w:rsidR="002B0B10">
        <w:rPr>
          <w:rFonts w:ascii="Arial" w:hAnsi="Arial" w:cs="Arial"/>
          <w:color w:val="373A3C"/>
          <w:sz w:val="38"/>
          <w:szCs w:val="38"/>
        </w:rPr>
        <w:t>불필요한</w:t>
      </w:r>
      <w:r w:rsidR="002B0B10">
        <w:rPr>
          <w:rFonts w:ascii="Arial" w:hAnsi="Arial" w:cs="Arial"/>
          <w:color w:val="373A3C"/>
          <w:sz w:val="38"/>
          <w:szCs w:val="38"/>
        </w:rPr>
        <w:t xml:space="preserve"> </w:t>
      </w:r>
      <w:r w:rsidR="002B0B10">
        <w:rPr>
          <w:rFonts w:ascii="Arial" w:hAnsi="Arial" w:cs="Arial"/>
          <w:color w:val="373A3C"/>
          <w:sz w:val="38"/>
          <w:szCs w:val="38"/>
        </w:rPr>
        <w:t>갈등유발</w:t>
      </w:r>
      <w:r w:rsidR="002B0B10">
        <w:rPr>
          <w:rFonts w:ascii="Arial" w:hAnsi="Arial" w:cs="Arial"/>
          <w:color w:val="373A3C"/>
          <w:sz w:val="38"/>
          <w:szCs w:val="38"/>
        </w:rPr>
        <w:t>?</w:t>
      </w:r>
      <w:hyperlink r:id="rId77"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8374"/>
      </w:tblGrid>
      <w:tr w:rsidR="002B0B10" w:rsidTr="002B0B10">
        <w:tc>
          <w:tcPr>
            <w:tcW w:w="0" w:type="auto"/>
            <w:tcBorders>
              <w:top w:val="single" w:sz="6" w:space="0" w:color="DDDDDD"/>
              <w:left w:val="single" w:sz="6" w:space="0" w:color="DDDDDD"/>
              <w:bottom w:val="single" w:sz="6" w:space="0" w:color="DDDDDD"/>
              <w:right w:val="single" w:sz="6" w:space="0" w:color="DDDDDD"/>
            </w:tcBorders>
            <w:shd w:val="clear" w:color="auto" w:fill="F5F5F5"/>
            <w:tcMar>
              <w:top w:w="84" w:type="dxa"/>
              <w:left w:w="167" w:type="dxa"/>
              <w:bottom w:w="84" w:type="dxa"/>
              <w:right w:w="167" w:type="dxa"/>
            </w:tcMar>
            <w:vAlign w:val="center"/>
            <w:hideMark/>
          </w:tcPr>
          <w:p w:rsidR="002B0B10" w:rsidRDefault="002B0B10">
            <w:pPr>
              <w:pStyle w:val="a6"/>
              <w:spacing w:before="0" w:beforeAutospacing="0" w:after="0" w:afterAutospacing="0"/>
              <w:rPr>
                <w:rFonts w:ascii="Arial" w:hAnsi="Arial" w:cs="Arial"/>
              </w:rPr>
            </w:pPr>
            <w:r>
              <w:rPr>
                <w:rFonts w:ascii="Arial" w:hAnsi="Arial" w:cs="Arial"/>
              </w:rPr>
              <w:t>갈등</w:t>
            </w:r>
            <w:r>
              <w:rPr>
                <w:rFonts w:ascii="Arial" w:hAnsi="Arial" w:cs="Arial"/>
              </w:rPr>
              <w:t xml:space="preserve"> </w:t>
            </w:r>
            <w:r>
              <w:rPr>
                <w:rFonts w:ascii="Arial" w:hAnsi="Arial" w:cs="Arial"/>
              </w:rPr>
              <w:t>유발의</w:t>
            </w:r>
            <w:r>
              <w:rPr>
                <w:rFonts w:ascii="Arial" w:hAnsi="Arial" w:cs="Arial"/>
              </w:rPr>
              <w:t xml:space="preserve"> </w:t>
            </w:r>
            <w:r>
              <w:rPr>
                <w:rFonts w:ascii="Arial" w:hAnsi="Arial" w:cs="Arial"/>
              </w:rPr>
              <w:t>근본적</w:t>
            </w:r>
            <w:r>
              <w:rPr>
                <w:rFonts w:ascii="Arial" w:hAnsi="Arial" w:cs="Arial"/>
              </w:rPr>
              <w:t xml:space="preserve"> </w:t>
            </w:r>
            <w:r>
              <w:rPr>
                <w:rFonts w:ascii="Arial" w:hAnsi="Arial" w:cs="Arial"/>
              </w:rPr>
              <w:t>원인은</w:t>
            </w:r>
            <w:r>
              <w:rPr>
                <w:rFonts w:ascii="Arial" w:hAnsi="Arial" w:cs="Arial"/>
              </w:rPr>
              <w:t xml:space="preserve"> </w:t>
            </w:r>
            <w:r>
              <w:rPr>
                <w:rFonts w:ascii="Arial" w:hAnsi="Arial" w:cs="Arial"/>
              </w:rPr>
              <w:t>명백히</w:t>
            </w:r>
            <w:r>
              <w:rPr>
                <w:rFonts w:ascii="Arial" w:hAnsi="Arial" w:cs="Arial"/>
              </w:rPr>
              <w:t xml:space="preserve"> </w:t>
            </w:r>
            <w:proofErr w:type="spellStart"/>
            <w:r>
              <w:rPr>
                <w:rFonts w:ascii="Arial" w:hAnsi="Arial" w:cs="Arial"/>
              </w:rPr>
              <w:t>사드</w:t>
            </w:r>
            <w:proofErr w:type="spellEnd"/>
            <w:r>
              <w:rPr>
                <w:rFonts w:ascii="Arial" w:hAnsi="Arial" w:cs="Arial"/>
              </w:rPr>
              <w:t xml:space="preserve"> </w:t>
            </w:r>
            <w:r>
              <w:rPr>
                <w:rFonts w:ascii="Arial" w:hAnsi="Arial" w:cs="Arial"/>
              </w:rPr>
              <w:t>배치가</w:t>
            </w:r>
            <w:r>
              <w:rPr>
                <w:rFonts w:ascii="Arial" w:hAnsi="Arial" w:cs="Arial"/>
              </w:rPr>
              <w:t xml:space="preserve"> </w:t>
            </w:r>
            <w:r>
              <w:rPr>
                <w:rFonts w:ascii="Arial" w:hAnsi="Arial" w:cs="Arial"/>
              </w:rPr>
              <w:t>아닌</w:t>
            </w:r>
            <w:r>
              <w:rPr>
                <w:rFonts w:ascii="Arial" w:hAnsi="Arial" w:cs="Arial"/>
              </w:rPr>
              <w:t xml:space="preserve"> </w:t>
            </w:r>
            <w:r>
              <w:rPr>
                <w:rFonts w:ascii="Arial" w:hAnsi="Arial" w:cs="Arial"/>
              </w:rPr>
              <w:t>북한의</w:t>
            </w:r>
            <w:r>
              <w:rPr>
                <w:rFonts w:ascii="Arial" w:hAnsi="Arial" w:cs="Arial"/>
              </w:rPr>
              <w:t xml:space="preserve"> </w:t>
            </w:r>
            <w:r>
              <w:rPr>
                <w:rFonts w:ascii="Arial" w:hAnsi="Arial" w:cs="Arial"/>
              </w:rPr>
              <w:t>핵개발이다</w:t>
            </w:r>
          </w:p>
        </w:tc>
      </w:tr>
    </w:tbl>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t>혹자는</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도입이</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핵실험의</w:t>
      </w:r>
      <w:r>
        <w:rPr>
          <w:rFonts w:ascii="Arial" w:hAnsi="Arial" w:cs="Arial"/>
          <w:color w:val="373A3C"/>
        </w:rPr>
        <w:t xml:space="preserve"> </w:t>
      </w:r>
      <w:r>
        <w:rPr>
          <w:rFonts w:ascii="Arial" w:hAnsi="Arial" w:cs="Arial"/>
          <w:color w:val="373A3C"/>
        </w:rPr>
        <w:t>명분이</w:t>
      </w:r>
      <w:r>
        <w:rPr>
          <w:rFonts w:ascii="Arial" w:hAnsi="Arial" w:cs="Arial"/>
          <w:color w:val="373A3C"/>
        </w:rPr>
        <w:t xml:space="preserve"> </w:t>
      </w:r>
      <w:r>
        <w:rPr>
          <w:rFonts w:ascii="Arial" w:hAnsi="Arial" w:cs="Arial"/>
          <w:color w:val="373A3C"/>
        </w:rPr>
        <w:t>되며</w:t>
      </w:r>
      <w:r>
        <w:rPr>
          <w:rFonts w:ascii="Arial" w:hAnsi="Arial" w:cs="Arial"/>
          <w:color w:val="373A3C"/>
        </w:rPr>
        <w:t xml:space="preserve"> </w:t>
      </w:r>
      <w:r>
        <w:rPr>
          <w:rFonts w:ascii="Arial" w:hAnsi="Arial" w:cs="Arial"/>
          <w:color w:val="373A3C"/>
        </w:rPr>
        <w:t>냉전으로</w:t>
      </w:r>
      <w:r>
        <w:rPr>
          <w:rFonts w:ascii="Arial" w:hAnsi="Arial" w:cs="Arial"/>
          <w:color w:val="373A3C"/>
        </w:rPr>
        <w:t xml:space="preserve"> </w:t>
      </w:r>
      <w:r>
        <w:rPr>
          <w:rFonts w:ascii="Arial" w:hAnsi="Arial" w:cs="Arial"/>
          <w:color w:val="373A3C"/>
        </w:rPr>
        <w:t>이어질</w:t>
      </w:r>
      <w:r>
        <w:rPr>
          <w:rFonts w:ascii="Arial" w:hAnsi="Arial" w:cs="Arial"/>
          <w:color w:val="373A3C"/>
        </w:rPr>
        <w:t xml:space="preserve"> </w:t>
      </w:r>
      <w:r>
        <w:rPr>
          <w:rFonts w:ascii="Arial" w:hAnsi="Arial" w:cs="Arial"/>
          <w:color w:val="373A3C"/>
        </w:rPr>
        <w:t>것이라는</w:t>
      </w:r>
      <w:r>
        <w:rPr>
          <w:rFonts w:ascii="Arial" w:hAnsi="Arial" w:cs="Arial"/>
          <w:color w:val="373A3C"/>
        </w:rPr>
        <w:t xml:space="preserve"> </w:t>
      </w:r>
      <w:r>
        <w:rPr>
          <w:rFonts w:ascii="Arial" w:hAnsi="Arial" w:cs="Arial"/>
          <w:color w:val="373A3C"/>
        </w:rPr>
        <w:t>주장을</w:t>
      </w:r>
      <w:r>
        <w:rPr>
          <w:rFonts w:ascii="Arial" w:hAnsi="Arial" w:cs="Arial"/>
          <w:color w:val="373A3C"/>
        </w:rPr>
        <w:t xml:space="preserve"> </w:t>
      </w:r>
      <w:r>
        <w:rPr>
          <w:rFonts w:ascii="Arial" w:hAnsi="Arial" w:cs="Arial"/>
          <w:color w:val="373A3C"/>
        </w:rPr>
        <w:t>펼치는데</w:t>
      </w:r>
      <w:r>
        <w:rPr>
          <w:rFonts w:ascii="Arial" w:hAnsi="Arial" w:cs="Arial"/>
          <w:color w:val="373A3C"/>
        </w:rPr>
        <w:t xml:space="preserve">, </w:t>
      </w:r>
      <w:r>
        <w:rPr>
          <w:rFonts w:ascii="Arial" w:hAnsi="Arial" w:cs="Arial"/>
          <w:color w:val="373A3C"/>
        </w:rPr>
        <w:t>이것은</w:t>
      </w:r>
      <w:r>
        <w:rPr>
          <w:rFonts w:ascii="Arial" w:hAnsi="Arial" w:cs="Arial"/>
          <w:color w:val="373A3C"/>
        </w:rPr>
        <w:t xml:space="preserve"> </w:t>
      </w:r>
      <w:r>
        <w:rPr>
          <w:rFonts w:ascii="Arial" w:hAnsi="Arial" w:cs="Arial"/>
          <w:color w:val="373A3C"/>
        </w:rPr>
        <w:t>인과관계를</w:t>
      </w:r>
      <w:r>
        <w:rPr>
          <w:rFonts w:ascii="Arial" w:hAnsi="Arial" w:cs="Arial"/>
          <w:color w:val="373A3C"/>
        </w:rPr>
        <w:t xml:space="preserve"> </w:t>
      </w:r>
      <w:r>
        <w:rPr>
          <w:rFonts w:ascii="Arial" w:hAnsi="Arial" w:cs="Arial"/>
          <w:color w:val="373A3C"/>
        </w:rPr>
        <w:t>완전히</w:t>
      </w:r>
      <w:r>
        <w:rPr>
          <w:rFonts w:ascii="Arial" w:hAnsi="Arial" w:cs="Arial"/>
          <w:color w:val="373A3C"/>
        </w:rPr>
        <w:t xml:space="preserve"> </w:t>
      </w:r>
      <w:r>
        <w:rPr>
          <w:rFonts w:ascii="Arial" w:hAnsi="Arial" w:cs="Arial"/>
          <w:color w:val="373A3C"/>
        </w:rPr>
        <w:t>무시한</w:t>
      </w:r>
      <w:r>
        <w:rPr>
          <w:rFonts w:ascii="Arial" w:hAnsi="Arial" w:cs="Arial"/>
          <w:color w:val="373A3C"/>
        </w:rPr>
        <w:t xml:space="preserve"> </w:t>
      </w:r>
      <w:r>
        <w:rPr>
          <w:rFonts w:ascii="Arial" w:hAnsi="Arial" w:cs="Arial"/>
          <w:color w:val="373A3C"/>
        </w:rPr>
        <w:t>헛소리이다</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핵실험과</w:t>
      </w:r>
      <w:r>
        <w:rPr>
          <w:rFonts w:ascii="Arial" w:hAnsi="Arial" w:cs="Arial"/>
          <w:color w:val="373A3C"/>
        </w:rPr>
        <w:t xml:space="preserve"> </w:t>
      </w:r>
      <w:r>
        <w:rPr>
          <w:rFonts w:ascii="Arial" w:hAnsi="Arial" w:cs="Arial"/>
          <w:color w:val="373A3C"/>
        </w:rPr>
        <w:t>미사일시험을</w:t>
      </w:r>
      <w:r>
        <w:rPr>
          <w:rFonts w:ascii="Arial" w:hAnsi="Arial" w:cs="Arial"/>
          <w:color w:val="373A3C"/>
        </w:rPr>
        <w:t xml:space="preserve"> </w:t>
      </w:r>
      <w:r>
        <w:rPr>
          <w:rFonts w:ascii="Arial" w:hAnsi="Arial" w:cs="Arial"/>
          <w:color w:val="373A3C"/>
        </w:rPr>
        <w:t>하지</w:t>
      </w:r>
      <w:r>
        <w:rPr>
          <w:rFonts w:ascii="Arial" w:hAnsi="Arial" w:cs="Arial"/>
          <w:color w:val="373A3C"/>
        </w:rPr>
        <w:t xml:space="preserve"> </w:t>
      </w:r>
      <w:r>
        <w:rPr>
          <w:rFonts w:ascii="Arial" w:hAnsi="Arial" w:cs="Arial"/>
          <w:color w:val="373A3C"/>
        </w:rPr>
        <w:t>않았으면</w:t>
      </w:r>
      <w:r>
        <w:rPr>
          <w:rFonts w:ascii="Arial" w:hAnsi="Arial" w:cs="Arial"/>
          <w:color w:val="373A3C"/>
        </w:rPr>
        <w:t xml:space="preserve"> </w:t>
      </w:r>
      <w:r>
        <w:rPr>
          <w:rFonts w:ascii="Arial" w:hAnsi="Arial" w:cs="Arial"/>
          <w:color w:val="373A3C"/>
        </w:rPr>
        <w:t>애초에</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배치가</w:t>
      </w:r>
      <w:r>
        <w:rPr>
          <w:rFonts w:ascii="Arial" w:hAnsi="Arial" w:cs="Arial"/>
          <w:color w:val="373A3C"/>
        </w:rPr>
        <w:t xml:space="preserve"> </w:t>
      </w:r>
      <w:r>
        <w:rPr>
          <w:rFonts w:ascii="Arial" w:hAnsi="Arial" w:cs="Arial"/>
          <w:color w:val="373A3C"/>
        </w:rPr>
        <w:t>논의</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proofErr w:type="spellStart"/>
      <w:r>
        <w:rPr>
          <w:rFonts w:ascii="Arial" w:hAnsi="Arial" w:cs="Arial"/>
          <w:color w:val="373A3C"/>
        </w:rPr>
        <w:t>일자체가</w:t>
      </w:r>
      <w:proofErr w:type="spellEnd"/>
      <w:r>
        <w:rPr>
          <w:rFonts w:ascii="Arial" w:hAnsi="Arial" w:cs="Arial"/>
          <w:color w:val="373A3C"/>
        </w:rPr>
        <w:t xml:space="preserve"> </w:t>
      </w:r>
      <w:r>
        <w:rPr>
          <w:rFonts w:ascii="Arial" w:hAnsi="Arial" w:cs="Arial"/>
          <w:color w:val="373A3C"/>
        </w:rPr>
        <w:t>없었을</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배치하지</w:t>
      </w:r>
      <w:r>
        <w:rPr>
          <w:rFonts w:ascii="Arial" w:hAnsi="Arial" w:cs="Arial"/>
          <w:color w:val="373A3C"/>
        </w:rPr>
        <w:t xml:space="preserve"> </w:t>
      </w:r>
      <w:r>
        <w:rPr>
          <w:rFonts w:ascii="Arial" w:hAnsi="Arial" w:cs="Arial"/>
          <w:color w:val="373A3C"/>
        </w:rPr>
        <w:t>않는다고</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핵실험을</w:t>
      </w:r>
      <w:r>
        <w:rPr>
          <w:rFonts w:ascii="Arial" w:hAnsi="Arial" w:cs="Arial"/>
          <w:color w:val="373A3C"/>
        </w:rPr>
        <w:t xml:space="preserve"> </w:t>
      </w:r>
      <w:r>
        <w:rPr>
          <w:rFonts w:ascii="Arial" w:hAnsi="Arial" w:cs="Arial"/>
          <w:color w:val="373A3C"/>
        </w:rPr>
        <w:t>그만둘</w:t>
      </w:r>
      <w:r>
        <w:rPr>
          <w:rFonts w:ascii="Arial" w:hAnsi="Arial" w:cs="Arial"/>
          <w:color w:val="373A3C"/>
        </w:rPr>
        <w:t xml:space="preserve"> </w:t>
      </w:r>
      <w:r>
        <w:rPr>
          <w:rFonts w:ascii="Arial" w:hAnsi="Arial" w:cs="Arial"/>
          <w:color w:val="373A3C"/>
        </w:rPr>
        <w:t>것이라는</w:t>
      </w:r>
      <w:r>
        <w:rPr>
          <w:rFonts w:ascii="Arial" w:hAnsi="Arial" w:cs="Arial"/>
          <w:color w:val="373A3C"/>
        </w:rPr>
        <w:t xml:space="preserve"> </w:t>
      </w:r>
      <w:r>
        <w:rPr>
          <w:rFonts w:ascii="Arial" w:hAnsi="Arial" w:cs="Arial"/>
          <w:color w:val="373A3C"/>
        </w:rPr>
        <w:t>보장은</w:t>
      </w:r>
      <w:r>
        <w:rPr>
          <w:rFonts w:ascii="Arial" w:hAnsi="Arial" w:cs="Arial"/>
          <w:color w:val="373A3C"/>
        </w:rPr>
        <w:t xml:space="preserve"> </w:t>
      </w:r>
      <w:r>
        <w:rPr>
          <w:rFonts w:ascii="Arial" w:hAnsi="Arial" w:cs="Arial"/>
          <w:color w:val="373A3C"/>
        </w:rPr>
        <w:t>없다</w:t>
      </w:r>
      <w:r>
        <w:rPr>
          <w:rFonts w:ascii="Arial" w:hAnsi="Arial" w:cs="Arial"/>
          <w:color w:val="373A3C"/>
        </w:rPr>
        <w:t>.</w:t>
      </w:r>
      <w:r>
        <w:rPr>
          <w:rFonts w:ascii="Arial" w:hAnsi="Arial" w:cs="Arial"/>
          <w:color w:val="373A3C"/>
        </w:rPr>
        <w:br/>
      </w:r>
      <w:r>
        <w:rPr>
          <w:rFonts w:ascii="Arial" w:hAnsi="Arial" w:cs="Arial"/>
          <w:color w:val="373A3C"/>
        </w:rPr>
        <w:br/>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배치가</w:t>
      </w:r>
      <w:r>
        <w:rPr>
          <w:rFonts w:ascii="Arial" w:hAnsi="Arial" w:cs="Arial"/>
          <w:color w:val="373A3C"/>
        </w:rPr>
        <w:t xml:space="preserve"> </w:t>
      </w:r>
      <w:proofErr w:type="spellStart"/>
      <w:r>
        <w:rPr>
          <w:rFonts w:ascii="Arial" w:hAnsi="Arial" w:cs="Arial"/>
          <w:color w:val="373A3C"/>
        </w:rPr>
        <w:t>신냉전을</w:t>
      </w:r>
      <w:proofErr w:type="spellEnd"/>
      <w:r>
        <w:rPr>
          <w:rFonts w:ascii="Arial" w:hAnsi="Arial" w:cs="Arial"/>
          <w:color w:val="373A3C"/>
        </w:rPr>
        <w:t xml:space="preserve"> </w:t>
      </w:r>
      <w:r>
        <w:rPr>
          <w:rFonts w:ascii="Arial" w:hAnsi="Arial" w:cs="Arial"/>
          <w:color w:val="373A3C"/>
        </w:rPr>
        <w:t>불러일으킬</w:t>
      </w:r>
      <w:r>
        <w:rPr>
          <w:rFonts w:ascii="Arial" w:hAnsi="Arial" w:cs="Arial"/>
          <w:color w:val="373A3C"/>
        </w:rPr>
        <w:t xml:space="preserve"> </w:t>
      </w:r>
      <w:r>
        <w:rPr>
          <w:rFonts w:ascii="Arial" w:hAnsi="Arial" w:cs="Arial"/>
          <w:color w:val="373A3C"/>
        </w:rPr>
        <w:t>것이란</w:t>
      </w:r>
      <w:r>
        <w:rPr>
          <w:rFonts w:ascii="Arial" w:hAnsi="Arial" w:cs="Arial"/>
          <w:color w:val="373A3C"/>
        </w:rPr>
        <w:t xml:space="preserve"> </w:t>
      </w:r>
      <w:r>
        <w:rPr>
          <w:rFonts w:ascii="Arial" w:hAnsi="Arial" w:cs="Arial"/>
          <w:color w:val="373A3C"/>
        </w:rPr>
        <w:t>의견에</w:t>
      </w:r>
      <w:r>
        <w:rPr>
          <w:rFonts w:ascii="Arial" w:hAnsi="Arial" w:cs="Arial"/>
          <w:color w:val="373A3C"/>
        </w:rPr>
        <w:t xml:space="preserve"> </w:t>
      </w:r>
      <w:r>
        <w:rPr>
          <w:rFonts w:ascii="Arial" w:hAnsi="Arial" w:cs="Arial"/>
          <w:color w:val="373A3C"/>
        </w:rPr>
        <w:t>대해서는</w:t>
      </w:r>
      <w:r>
        <w:rPr>
          <w:rFonts w:ascii="Arial" w:hAnsi="Arial" w:cs="Arial"/>
          <w:color w:val="373A3C"/>
        </w:rPr>
        <w:t xml:space="preserve"> </w:t>
      </w:r>
      <w:proofErr w:type="spellStart"/>
      <w:r>
        <w:rPr>
          <w:rFonts w:ascii="Arial" w:hAnsi="Arial" w:cs="Arial"/>
          <w:color w:val="373A3C"/>
        </w:rPr>
        <w:t>신냉전이</w:t>
      </w:r>
      <w:proofErr w:type="spellEnd"/>
      <w:r>
        <w:rPr>
          <w:rFonts w:ascii="Arial" w:hAnsi="Arial" w:cs="Arial"/>
          <w:color w:val="373A3C"/>
        </w:rPr>
        <w:t xml:space="preserve"> </w:t>
      </w:r>
      <w:r>
        <w:rPr>
          <w:rFonts w:ascii="Arial" w:hAnsi="Arial" w:cs="Arial"/>
          <w:color w:val="373A3C"/>
        </w:rPr>
        <w:t>소련</w:t>
      </w:r>
      <w:r>
        <w:rPr>
          <w:rFonts w:ascii="Arial" w:hAnsi="Arial" w:cs="Arial"/>
          <w:color w:val="373A3C"/>
        </w:rPr>
        <w:t xml:space="preserve"> </w:t>
      </w:r>
      <w:r>
        <w:rPr>
          <w:rFonts w:ascii="Arial" w:hAnsi="Arial" w:cs="Arial"/>
          <w:color w:val="373A3C"/>
        </w:rPr>
        <w:t>해체</w:t>
      </w:r>
      <w:r>
        <w:rPr>
          <w:rFonts w:ascii="Arial" w:hAnsi="Arial" w:cs="Arial"/>
          <w:color w:val="373A3C"/>
        </w:rPr>
        <w:t xml:space="preserve"> </w:t>
      </w:r>
      <w:r>
        <w:rPr>
          <w:rFonts w:ascii="Arial" w:hAnsi="Arial" w:cs="Arial"/>
          <w:color w:val="373A3C"/>
        </w:rPr>
        <w:t>직후인</w:t>
      </w:r>
      <w:r>
        <w:rPr>
          <w:rStyle w:val="apple-converted-space"/>
          <w:rFonts w:ascii="Arial" w:hAnsi="Arial" w:cs="Arial"/>
          <w:color w:val="373A3C"/>
        </w:rPr>
        <w:t> </w:t>
      </w:r>
      <w:hyperlink r:id="rId78" w:tooltip="유고 내전" w:history="1">
        <w:r>
          <w:rPr>
            <w:rStyle w:val="a3"/>
            <w:rFonts w:ascii="Arial" w:hAnsi="Arial" w:cs="Arial"/>
            <w:color w:val="0275D8"/>
          </w:rPr>
          <w:t>유고</w:t>
        </w:r>
        <w:r>
          <w:rPr>
            <w:rStyle w:val="a3"/>
            <w:rFonts w:ascii="Arial" w:hAnsi="Arial" w:cs="Arial"/>
            <w:color w:val="0275D8"/>
          </w:rPr>
          <w:t xml:space="preserve"> </w:t>
        </w:r>
        <w:r>
          <w:rPr>
            <w:rStyle w:val="a3"/>
            <w:rFonts w:ascii="Arial" w:hAnsi="Arial" w:cs="Arial"/>
            <w:color w:val="0275D8"/>
          </w:rPr>
          <w:t>내전</w:t>
        </w:r>
      </w:hyperlink>
      <w:r>
        <w:rPr>
          <w:rStyle w:val="apple-converted-space"/>
          <w:rFonts w:ascii="Arial" w:hAnsi="Arial" w:cs="Arial"/>
          <w:color w:val="373A3C"/>
        </w:rPr>
        <w:t> </w:t>
      </w:r>
      <w:r>
        <w:rPr>
          <w:rFonts w:ascii="Arial" w:hAnsi="Arial" w:cs="Arial"/>
          <w:color w:val="373A3C"/>
        </w:rPr>
        <w:t>때부터</w:t>
      </w:r>
      <w:r>
        <w:rPr>
          <w:rStyle w:val="apple-converted-space"/>
          <w:rFonts w:ascii="Arial" w:hAnsi="Arial" w:cs="Arial"/>
          <w:color w:val="373A3C"/>
        </w:rPr>
        <w:t> </w:t>
      </w:r>
      <w:hyperlink r:id="rId79" w:tgtFrame="_blank" w:tooltip="https://search.naver.com/search.naver?where=news&amp;se=0&amp;query=%EC%8B%A0%EB%83%89%EC%A0%84&amp;ie=utf8&amp;sm=tab_srt&amp;sort=2&amp;photo=0&amp;field=0&amp;reporter_article=&amp;pd=0&amp;ds=&amp;de=&amp;docid=&amp;nso=so%3Ar%2Cp%3Aall%2Ca%3Aall&amp;mynews=0&amp;mson=0&amp;refresh_start=0&amp;related=0" w:history="1">
        <w:r>
          <w:rPr>
            <w:rStyle w:val="a3"/>
            <w:rFonts w:ascii="Arial" w:hAnsi="Arial" w:cs="Arial"/>
            <w:color w:val="009900"/>
          </w:rPr>
          <w:t>처음</w:t>
        </w:r>
        <w:r>
          <w:rPr>
            <w:rStyle w:val="a3"/>
            <w:rFonts w:ascii="Arial" w:hAnsi="Arial" w:cs="Arial"/>
            <w:color w:val="009900"/>
          </w:rPr>
          <w:t xml:space="preserve"> </w:t>
        </w:r>
        <w:r>
          <w:rPr>
            <w:rStyle w:val="a3"/>
            <w:rFonts w:ascii="Arial" w:hAnsi="Arial" w:cs="Arial"/>
            <w:color w:val="009900"/>
          </w:rPr>
          <w:t>말이</w:t>
        </w:r>
        <w:r>
          <w:rPr>
            <w:rStyle w:val="a3"/>
            <w:rFonts w:ascii="Arial" w:hAnsi="Arial" w:cs="Arial"/>
            <w:color w:val="009900"/>
          </w:rPr>
          <w:t xml:space="preserve"> </w:t>
        </w:r>
        <w:r>
          <w:rPr>
            <w:rStyle w:val="a3"/>
            <w:rFonts w:ascii="Arial" w:hAnsi="Arial" w:cs="Arial"/>
            <w:color w:val="009900"/>
          </w:rPr>
          <w:t>나왔고</w:t>
        </w:r>
      </w:hyperlink>
      <w:r>
        <w:rPr>
          <w:rStyle w:val="apple-converted-space"/>
          <w:rFonts w:ascii="Arial" w:hAnsi="Arial" w:cs="Arial"/>
          <w:color w:val="373A3C"/>
        </w:rPr>
        <w:t> </w:t>
      </w:r>
      <w:r>
        <w:rPr>
          <w:rFonts w:ascii="Arial" w:hAnsi="Arial" w:cs="Arial"/>
          <w:color w:val="373A3C"/>
        </w:rPr>
        <w:t>동북아</w:t>
      </w:r>
      <w:r>
        <w:rPr>
          <w:rFonts w:ascii="Arial" w:hAnsi="Arial" w:cs="Arial"/>
          <w:color w:val="373A3C"/>
        </w:rPr>
        <w:t xml:space="preserve"> </w:t>
      </w:r>
      <w:proofErr w:type="spellStart"/>
      <w:r>
        <w:rPr>
          <w:rFonts w:ascii="Arial" w:hAnsi="Arial" w:cs="Arial"/>
          <w:color w:val="373A3C"/>
        </w:rPr>
        <w:t>신냉전은</w:t>
      </w:r>
      <w:proofErr w:type="spellEnd"/>
      <w:r>
        <w:rPr>
          <w:rFonts w:ascii="Arial" w:hAnsi="Arial" w:cs="Arial"/>
          <w:color w:val="373A3C"/>
        </w:rPr>
        <w:t xml:space="preserve"> </w:t>
      </w:r>
      <w:r>
        <w:rPr>
          <w:rFonts w:ascii="Arial" w:hAnsi="Arial" w:cs="Arial"/>
          <w:color w:val="373A3C"/>
        </w:rPr>
        <w:t>미국이</w:t>
      </w:r>
      <w:r>
        <w:rPr>
          <w:rStyle w:val="apple-converted-space"/>
          <w:rFonts w:ascii="Arial" w:hAnsi="Arial" w:cs="Arial"/>
          <w:color w:val="373A3C"/>
        </w:rPr>
        <w:t> </w:t>
      </w:r>
      <w:hyperlink r:id="rId80" w:tooltip="MD" w:history="1">
        <w:r>
          <w:rPr>
            <w:rStyle w:val="a3"/>
            <w:rFonts w:ascii="Arial" w:hAnsi="Arial" w:cs="Arial"/>
            <w:color w:val="0275D8"/>
          </w:rPr>
          <w:t>NMD</w:t>
        </w:r>
      </w:hyperlink>
      <w:r>
        <w:rPr>
          <w:rFonts w:ascii="Arial" w:hAnsi="Arial" w:cs="Arial"/>
          <w:color w:val="373A3C"/>
        </w:rPr>
        <w:t>를</w:t>
      </w:r>
      <w:hyperlink r:id="rId81" w:tgtFrame="_blank" w:tooltip="https://search.naver.com/search.naver?where=news&amp;se=0&amp;query=%EB%8F%99%EB%B6%81%EC%95%84%20%EC%8B%A0%EB%83%89%EC%A0%84&amp;ie=utf8&amp;sm=tab_srt&amp;sort=2&amp;photo=0&amp;field=0&amp;reporter_article=&amp;pd=0&amp;ds=&amp;de=&amp;docid=&amp;nso=so%3Ar%2Cp%3Aall%2Ca%3Aall&amp;mynews=0&amp;mson=0&amp;refresh_start=0" w:history="1">
        <w:r>
          <w:rPr>
            <w:rStyle w:val="a3"/>
            <w:rFonts w:ascii="Arial" w:hAnsi="Arial" w:cs="Arial"/>
            <w:color w:val="009900"/>
          </w:rPr>
          <w:t>발표한</w:t>
        </w:r>
        <w:r>
          <w:rPr>
            <w:rStyle w:val="a3"/>
            <w:rFonts w:ascii="Arial" w:hAnsi="Arial" w:cs="Arial"/>
            <w:color w:val="009900"/>
          </w:rPr>
          <w:t xml:space="preserve"> </w:t>
        </w:r>
        <w:r>
          <w:rPr>
            <w:rStyle w:val="a3"/>
            <w:rFonts w:ascii="Arial" w:hAnsi="Arial" w:cs="Arial"/>
            <w:color w:val="009900"/>
          </w:rPr>
          <w:t>이후부터</w:t>
        </w:r>
        <w:r>
          <w:rPr>
            <w:rStyle w:val="a3"/>
            <w:rFonts w:ascii="Arial" w:hAnsi="Arial" w:cs="Arial"/>
            <w:color w:val="009900"/>
          </w:rPr>
          <w:t xml:space="preserve"> </w:t>
        </w:r>
        <w:r>
          <w:rPr>
            <w:rStyle w:val="a3"/>
            <w:rFonts w:ascii="Arial" w:hAnsi="Arial" w:cs="Arial"/>
            <w:color w:val="009900"/>
          </w:rPr>
          <w:t>계속</w:t>
        </w:r>
        <w:r>
          <w:rPr>
            <w:rStyle w:val="a3"/>
            <w:rFonts w:ascii="Arial" w:hAnsi="Arial" w:cs="Arial"/>
            <w:color w:val="009900"/>
          </w:rPr>
          <w:t xml:space="preserve"> </w:t>
        </w:r>
        <w:r>
          <w:rPr>
            <w:rStyle w:val="a3"/>
            <w:rFonts w:ascii="Arial" w:hAnsi="Arial" w:cs="Arial"/>
            <w:color w:val="009900"/>
          </w:rPr>
          <w:t>거론돼</w:t>
        </w:r>
        <w:r>
          <w:rPr>
            <w:rStyle w:val="a3"/>
            <w:rFonts w:ascii="Arial" w:hAnsi="Arial" w:cs="Arial"/>
            <w:color w:val="009900"/>
          </w:rPr>
          <w:t xml:space="preserve"> </w:t>
        </w:r>
        <w:r>
          <w:rPr>
            <w:rStyle w:val="a3"/>
            <w:rFonts w:ascii="Arial" w:hAnsi="Arial" w:cs="Arial"/>
            <w:color w:val="009900"/>
          </w:rPr>
          <w:t>왔다</w:t>
        </w:r>
      </w:hyperlink>
      <w:r>
        <w:rPr>
          <w:rStyle w:val="apple-converted-space"/>
          <w:rFonts w:ascii="Arial" w:hAnsi="Arial" w:cs="Arial"/>
          <w:color w:val="373A3C"/>
        </w:rPr>
        <w:t> </w:t>
      </w:r>
      <w:r>
        <w:rPr>
          <w:rFonts w:ascii="Arial" w:hAnsi="Arial" w:cs="Arial"/>
          <w:color w:val="373A3C"/>
        </w:rPr>
        <w:t>현재</w:t>
      </w:r>
      <w:r>
        <w:rPr>
          <w:rFonts w:ascii="Arial" w:hAnsi="Arial" w:cs="Arial"/>
          <w:color w:val="373A3C"/>
        </w:rPr>
        <w:t xml:space="preserve"> </w:t>
      </w:r>
      <w:r>
        <w:rPr>
          <w:rFonts w:ascii="Arial" w:hAnsi="Arial" w:cs="Arial"/>
          <w:color w:val="373A3C"/>
        </w:rPr>
        <w:t>세계안보의</w:t>
      </w:r>
      <w:r>
        <w:rPr>
          <w:rFonts w:ascii="Arial" w:hAnsi="Arial" w:cs="Arial"/>
          <w:color w:val="373A3C"/>
        </w:rPr>
        <w:t xml:space="preserve"> </w:t>
      </w:r>
      <w:r>
        <w:rPr>
          <w:rFonts w:ascii="Arial" w:hAnsi="Arial" w:cs="Arial"/>
          <w:color w:val="373A3C"/>
        </w:rPr>
        <w:t>현황은</w:t>
      </w:r>
      <w:r>
        <w:rPr>
          <w:rFonts w:ascii="Arial" w:hAnsi="Arial" w:cs="Arial"/>
          <w:color w:val="373A3C"/>
        </w:rPr>
        <w:t xml:space="preserve"> </w:t>
      </w:r>
      <w:r>
        <w:rPr>
          <w:rFonts w:ascii="Arial" w:hAnsi="Arial" w:cs="Arial"/>
          <w:color w:val="373A3C"/>
        </w:rPr>
        <w:t>날이</w:t>
      </w:r>
      <w:r>
        <w:rPr>
          <w:rFonts w:ascii="Arial" w:hAnsi="Arial" w:cs="Arial"/>
          <w:color w:val="373A3C"/>
        </w:rPr>
        <w:t xml:space="preserve"> </w:t>
      </w:r>
      <w:r>
        <w:rPr>
          <w:rFonts w:ascii="Arial" w:hAnsi="Arial" w:cs="Arial"/>
          <w:color w:val="373A3C"/>
        </w:rPr>
        <w:t>갈수록</w:t>
      </w:r>
      <w:r>
        <w:rPr>
          <w:rFonts w:ascii="Arial" w:hAnsi="Arial" w:cs="Arial"/>
          <w:color w:val="373A3C"/>
        </w:rPr>
        <w:t xml:space="preserve"> </w:t>
      </w:r>
      <w:r>
        <w:rPr>
          <w:rFonts w:ascii="Arial" w:hAnsi="Arial" w:cs="Arial"/>
          <w:color w:val="373A3C"/>
        </w:rPr>
        <w:t>위험해지고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현재</w:t>
      </w:r>
      <w:r>
        <w:rPr>
          <w:rFonts w:ascii="Arial" w:hAnsi="Arial" w:cs="Arial"/>
          <w:color w:val="373A3C"/>
        </w:rPr>
        <w:t xml:space="preserve"> </w:t>
      </w:r>
      <w:r>
        <w:rPr>
          <w:rFonts w:ascii="Arial" w:hAnsi="Arial" w:cs="Arial"/>
          <w:color w:val="373A3C"/>
        </w:rPr>
        <w:t>동아시아에</w:t>
      </w:r>
      <w:r>
        <w:rPr>
          <w:rFonts w:ascii="Arial" w:hAnsi="Arial" w:cs="Arial"/>
          <w:color w:val="373A3C"/>
        </w:rPr>
        <w:t xml:space="preserve"> </w:t>
      </w:r>
      <w:r>
        <w:rPr>
          <w:rFonts w:ascii="Arial" w:hAnsi="Arial" w:cs="Arial"/>
          <w:color w:val="373A3C"/>
        </w:rPr>
        <w:t>외교관계가</w:t>
      </w:r>
      <w:r>
        <w:rPr>
          <w:rFonts w:ascii="Arial" w:hAnsi="Arial" w:cs="Arial"/>
          <w:color w:val="373A3C"/>
        </w:rPr>
        <w:t xml:space="preserve"> </w:t>
      </w:r>
      <w:r>
        <w:rPr>
          <w:rFonts w:ascii="Arial" w:hAnsi="Arial" w:cs="Arial"/>
          <w:color w:val="373A3C"/>
        </w:rPr>
        <w:t>얽힌</w:t>
      </w:r>
      <w:r>
        <w:rPr>
          <w:rFonts w:ascii="Arial" w:hAnsi="Arial" w:cs="Arial"/>
          <w:color w:val="373A3C"/>
        </w:rPr>
        <w:t xml:space="preserve"> </w:t>
      </w:r>
      <w:r>
        <w:rPr>
          <w:rFonts w:ascii="Arial" w:hAnsi="Arial" w:cs="Arial"/>
          <w:color w:val="373A3C"/>
        </w:rPr>
        <w:t>모든</w:t>
      </w:r>
      <w:r>
        <w:rPr>
          <w:rFonts w:ascii="Arial" w:hAnsi="Arial" w:cs="Arial"/>
          <w:color w:val="373A3C"/>
        </w:rPr>
        <w:t xml:space="preserve"> </w:t>
      </w:r>
      <w:r>
        <w:rPr>
          <w:rFonts w:ascii="Arial" w:hAnsi="Arial" w:cs="Arial"/>
          <w:color w:val="373A3C"/>
        </w:rPr>
        <w:t>국가들이</w:t>
      </w:r>
      <w:r>
        <w:rPr>
          <w:rFonts w:ascii="Arial" w:hAnsi="Arial" w:cs="Arial"/>
          <w:color w:val="373A3C"/>
        </w:rPr>
        <w:t xml:space="preserve"> </w:t>
      </w:r>
      <w:r>
        <w:rPr>
          <w:rFonts w:ascii="Arial" w:hAnsi="Arial" w:cs="Arial"/>
          <w:color w:val="373A3C"/>
        </w:rPr>
        <w:t>군사력강화를</w:t>
      </w:r>
      <w:r>
        <w:rPr>
          <w:rFonts w:ascii="Arial" w:hAnsi="Arial" w:cs="Arial"/>
          <w:color w:val="373A3C"/>
        </w:rPr>
        <w:t xml:space="preserve"> </w:t>
      </w:r>
      <w:r>
        <w:rPr>
          <w:rFonts w:ascii="Arial" w:hAnsi="Arial" w:cs="Arial"/>
          <w:color w:val="373A3C"/>
        </w:rPr>
        <w:t>서두르고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군사력증강은</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2000</w:t>
      </w:r>
      <w:r>
        <w:rPr>
          <w:rFonts w:ascii="Arial" w:hAnsi="Arial" w:cs="Arial"/>
          <w:color w:val="373A3C"/>
        </w:rPr>
        <w:t>년대</w:t>
      </w:r>
      <w:r>
        <w:rPr>
          <w:rFonts w:ascii="Arial" w:hAnsi="Arial" w:cs="Arial"/>
          <w:color w:val="373A3C"/>
        </w:rPr>
        <w:t xml:space="preserve"> </w:t>
      </w:r>
      <w:proofErr w:type="spellStart"/>
      <w:r>
        <w:rPr>
          <w:rFonts w:ascii="Arial" w:hAnsi="Arial" w:cs="Arial"/>
          <w:color w:val="373A3C"/>
        </w:rPr>
        <w:t>중후반부터</w:t>
      </w:r>
      <w:proofErr w:type="spellEnd"/>
      <w:r>
        <w:rPr>
          <w:rFonts w:ascii="Arial" w:hAnsi="Arial" w:cs="Arial"/>
          <w:color w:val="373A3C"/>
        </w:rPr>
        <w:t xml:space="preserve"> </w:t>
      </w:r>
      <w:proofErr w:type="spellStart"/>
      <w:r>
        <w:rPr>
          <w:rFonts w:ascii="Arial" w:hAnsi="Arial" w:cs="Arial"/>
          <w:color w:val="373A3C"/>
        </w:rPr>
        <w:t>진행되고있다</w:t>
      </w:r>
      <w:proofErr w:type="spellEnd"/>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동남아시아</w:t>
      </w:r>
      <w:r>
        <w:rPr>
          <w:rFonts w:ascii="Arial" w:hAnsi="Arial" w:cs="Arial"/>
          <w:color w:val="373A3C"/>
        </w:rPr>
        <w:t xml:space="preserve"> - </w:t>
      </w:r>
      <w:r>
        <w:rPr>
          <w:rFonts w:ascii="Arial" w:hAnsi="Arial" w:cs="Arial"/>
          <w:color w:val="373A3C"/>
        </w:rPr>
        <w:t>동아시아</w:t>
      </w:r>
      <w:r>
        <w:rPr>
          <w:rFonts w:ascii="Arial" w:hAnsi="Arial" w:cs="Arial"/>
          <w:color w:val="373A3C"/>
        </w:rPr>
        <w:t xml:space="preserve"> </w:t>
      </w:r>
      <w:r>
        <w:rPr>
          <w:rFonts w:ascii="Arial" w:hAnsi="Arial" w:cs="Arial"/>
          <w:color w:val="373A3C"/>
        </w:rPr>
        <w:t>일대에서의</w:t>
      </w:r>
      <w:r>
        <w:rPr>
          <w:rFonts w:ascii="Arial" w:hAnsi="Arial" w:cs="Arial"/>
          <w:color w:val="373A3C"/>
        </w:rPr>
        <w:t xml:space="preserve"> </w:t>
      </w:r>
      <w:r>
        <w:rPr>
          <w:rFonts w:ascii="Arial" w:hAnsi="Arial" w:cs="Arial"/>
          <w:color w:val="373A3C"/>
        </w:rPr>
        <w:t>패권주의가</w:t>
      </w:r>
      <w:r>
        <w:rPr>
          <w:rFonts w:ascii="Arial" w:hAnsi="Arial" w:cs="Arial"/>
          <w:color w:val="373A3C"/>
        </w:rPr>
        <w:t xml:space="preserve"> </w:t>
      </w:r>
      <w:proofErr w:type="spellStart"/>
      <w:r>
        <w:rPr>
          <w:rFonts w:ascii="Arial" w:hAnsi="Arial" w:cs="Arial"/>
          <w:color w:val="373A3C"/>
        </w:rPr>
        <w:t>날이갈수록</w:t>
      </w:r>
      <w:proofErr w:type="spellEnd"/>
      <w:r>
        <w:rPr>
          <w:rFonts w:ascii="Arial" w:hAnsi="Arial" w:cs="Arial"/>
          <w:color w:val="373A3C"/>
        </w:rPr>
        <w:t xml:space="preserve"> </w:t>
      </w:r>
      <w:r>
        <w:rPr>
          <w:rFonts w:ascii="Arial" w:hAnsi="Arial" w:cs="Arial"/>
          <w:color w:val="373A3C"/>
        </w:rPr>
        <w:t>노골적으로</w:t>
      </w:r>
      <w:r>
        <w:rPr>
          <w:rFonts w:ascii="Arial" w:hAnsi="Arial" w:cs="Arial"/>
          <w:color w:val="373A3C"/>
        </w:rPr>
        <w:t xml:space="preserve"> </w:t>
      </w:r>
      <w:r>
        <w:rPr>
          <w:rFonts w:ascii="Arial" w:hAnsi="Arial" w:cs="Arial"/>
          <w:color w:val="373A3C"/>
        </w:rPr>
        <w:t>변하고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proofErr w:type="spellStart"/>
      <w:r>
        <w:rPr>
          <w:rFonts w:ascii="Arial" w:hAnsi="Arial" w:cs="Arial"/>
          <w:color w:val="373A3C"/>
        </w:rPr>
        <w:t>남중국해는</w:t>
      </w:r>
      <w:proofErr w:type="spellEnd"/>
      <w:r>
        <w:rPr>
          <w:rFonts w:ascii="Arial" w:hAnsi="Arial" w:cs="Arial"/>
          <w:color w:val="373A3C"/>
        </w:rPr>
        <w:t xml:space="preserve"> </w:t>
      </w:r>
      <w:r>
        <w:rPr>
          <w:rFonts w:ascii="Arial" w:hAnsi="Arial" w:cs="Arial"/>
          <w:color w:val="373A3C"/>
        </w:rPr>
        <w:t>하루가</w:t>
      </w:r>
      <w:r>
        <w:rPr>
          <w:rFonts w:ascii="Arial" w:hAnsi="Arial" w:cs="Arial"/>
          <w:color w:val="373A3C"/>
        </w:rPr>
        <w:t xml:space="preserve"> </w:t>
      </w:r>
      <w:proofErr w:type="spellStart"/>
      <w:r>
        <w:rPr>
          <w:rFonts w:ascii="Arial" w:hAnsi="Arial" w:cs="Arial"/>
          <w:color w:val="373A3C"/>
        </w:rPr>
        <w:t>멀다하고</w:t>
      </w:r>
      <w:proofErr w:type="spellEnd"/>
      <w:r>
        <w:rPr>
          <w:rFonts w:ascii="Arial" w:hAnsi="Arial" w:cs="Arial"/>
          <w:color w:val="373A3C"/>
        </w:rPr>
        <w:t xml:space="preserve"> </w:t>
      </w:r>
      <w:r>
        <w:rPr>
          <w:rFonts w:ascii="Arial" w:hAnsi="Arial" w:cs="Arial"/>
          <w:color w:val="373A3C"/>
        </w:rPr>
        <w:t>미군과</w:t>
      </w:r>
      <w:r>
        <w:rPr>
          <w:rFonts w:ascii="Arial" w:hAnsi="Arial" w:cs="Arial"/>
          <w:color w:val="373A3C"/>
        </w:rPr>
        <w:t xml:space="preserve"> </w:t>
      </w:r>
      <w:proofErr w:type="spellStart"/>
      <w:r>
        <w:rPr>
          <w:rFonts w:ascii="Arial" w:hAnsi="Arial" w:cs="Arial"/>
          <w:color w:val="373A3C"/>
        </w:rPr>
        <w:t>중국군이</w:t>
      </w:r>
      <w:proofErr w:type="spellEnd"/>
      <w:r>
        <w:rPr>
          <w:rFonts w:ascii="Arial" w:hAnsi="Arial" w:cs="Arial"/>
          <w:color w:val="373A3C"/>
        </w:rPr>
        <w:t xml:space="preserve"> </w:t>
      </w:r>
      <w:r>
        <w:rPr>
          <w:rFonts w:ascii="Arial" w:hAnsi="Arial" w:cs="Arial"/>
          <w:color w:val="373A3C"/>
        </w:rPr>
        <w:t>충돌직전까지</w:t>
      </w:r>
      <w:r>
        <w:rPr>
          <w:rFonts w:ascii="Arial" w:hAnsi="Arial" w:cs="Arial"/>
          <w:color w:val="373A3C"/>
        </w:rPr>
        <w:t xml:space="preserve"> </w:t>
      </w:r>
      <w:r>
        <w:rPr>
          <w:rFonts w:ascii="Arial" w:hAnsi="Arial" w:cs="Arial"/>
          <w:color w:val="373A3C"/>
        </w:rPr>
        <w:t>갈</w:t>
      </w:r>
      <w:r>
        <w:rPr>
          <w:rFonts w:ascii="Arial" w:hAnsi="Arial" w:cs="Arial"/>
          <w:color w:val="373A3C"/>
        </w:rPr>
        <w:t xml:space="preserve"> </w:t>
      </w:r>
      <w:r>
        <w:rPr>
          <w:rFonts w:ascii="Arial" w:hAnsi="Arial" w:cs="Arial"/>
          <w:color w:val="373A3C"/>
        </w:rPr>
        <w:t>정도로</w:t>
      </w:r>
      <w:r>
        <w:rPr>
          <w:rFonts w:ascii="Arial" w:hAnsi="Arial" w:cs="Arial"/>
          <w:color w:val="373A3C"/>
        </w:rPr>
        <w:t xml:space="preserve"> </w:t>
      </w:r>
      <w:r>
        <w:rPr>
          <w:rFonts w:ascii="Arial" w:hAnsi="Arial" w:cs="Arial"/>
          <w:color w:val="373A3C"/>
        </w:rPr>
        <w:t>위험도가</w:t>
      </w:r>
      <w:r>
        <w:rPr>
          <w:rFonts w:ascii="Arial" w:hAnsi="Arial" w:cs="Arial"/>
          <w:color w:val="373A3C"/>
        </w:rPr>
        <w:t xml:space="preserve"> </w:t>
      </w:r>
      <w:r>
        <w:rPr>
          <w:rFonts w:ascii="Arial" w:hAnsi="Arial" w:cs="Arial"/>
          <w:color w:val="373A3C"/>
        </w:rPr>
        <w:t>나날이</w:t>
      </w:r>
      <w:r>
        <w:rPr>
          <w:rFonts w:ascii="Arial" w:hAnsi="Arial" w:cs="Arial"/>
          <w:color w:val="373A3C"/>
        </w:rPr>
        <w:t xml:space="preserve"> </w:t>
      </w:r>
      <w:r>
        <w:rPr>
          <w:rFonts w:ascii="Arial" w:hAnsi="Arial" w:cs="Arial"/>
          <w:color w:val="373A3C"/>
        </w:rPr>
        <w:t>증가하고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이것의</w:t>
      </w:r>
      <w:r>
        <w:rPr>
          <w:rFonts w:ascii="Arial" w:hAnsi="Arial" w:cs="Arial"/>
          <w:color w:val="373A3C"/>
        </w:rPr>
        <w:t xml:space="preserve"> </w:t>
      </w:r>
      <w:r>
        <w:rPr>
          <w:rFonts w:ascii="Arial" w:hAnsi="Arial" w:cs="Arial"/>
          <w:color w:val="373A3C"/>
        </w:rPr>
        <w:t>중심에는</w:t>
      </w:r>
      <w:r>
        <w:rPr>
          <w:rFonts w:ascii="Arial" w:hAnsi="Arial" w:cs="Arial"/>
          <w:color w:val="373A3C"/>
        </w:rPr>
        <w:t xml:space="preserve"> </w:t>
      </w:r>
      <w:proofErr w:type="spellStart"/>
      <w:r>
        <w:rPr>
          <w:rFonts w:ascii="Arial" w:hAnsi="Arial" w:cs="Arial"/>
          <w:color w:val="373A3C"/>
        </w:rPr>
        <w:t>푸틴을</w:t>
      </w:r>
      <w:proofErr w:type="spellEnd"/>
      <w:r>
        <w:rPr>
          <w:rFonts w:ascii="Arial" w:hAnsi="Arial" w:cs="Arial"/>
          <w:color w:val="373A3C"/>
        </w:rPr>
        <w:t xml:space="preserve"> </w:t>
      </w:r>
      <w:proofErr w:type="spellStart"/>
      <w:r>
        <w:rPr>
          <w:rFonts w:ascii="Arial" w:hAnsi="Arial" w:cs="Arial"/>
          <w:color w:val="373A3C"/>
        </w:rPr>
        <w:t>중심으로한</w:t>
      </w:r>
      <w:proofErr w:type="spellEnd"/>
      <w:r>
        <w:rPr>
          <w:rFonts w:ascii="Arial" w:hAnsi="Arial" w:cs="Arial"/>
          <w:color w:val="373A3C"/>
        </w:rPr>
        <w:t xml:space="preserve"> </w:t>
      </w:r>
      <w:r>
        <w:rPr>
          <w:rFonts w:ascii="Arial" w:hAnsi="Arial" w:cs="Arial"/>
          <w:color w:val="373A3C"/>
        </w:rPr>
        <w:t>러시아의</w:t>
      </w:r>
      <w:r>
        <w:rPr>
          <w:rFonts w:ascii="Arial" w:hAnsi="Arial" w:cs="Arial"/>
          <w:color w:val="373A3C"/>
        </w:rPr>
        <w:t xml:space="preserve"> </w:t>
      </w:r>
      <w:r>
        <w:rPr>
          <w:rFonts w:ascii="Arial" w:hAnsi="Arial" w:cs="Arial"/>
          <w:color w:val="373A3C"/>
        </w:rPr>
        <w:t>부활과</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이유인</w:t>
      </w:r>
      <w:r>
        <w:rPr>
          <w:rStyle w:val="apple-converted-space"/>
          <w:rFonts w:ascii="Arial" w:hAnsi="Arial" w:cs="Arial"/>
          <w:color w:val="373A3C"/>
        </w:rPr>
        <w:t> </w:t>
      </w:r>
      <w:hyperlink r:id="rId82" w:tooltip="남중국해" w:history="1">
        <w:r>
          <w:rPr>
            <w:rStyle w:val="a3"/>
            <w:rFonts w:ascii="Arial" w:hAnsi="Arial" w:cs="Arial"/>
            <w:color w:val="0275D8"/>
          </w:rPr>
          <w:t>중국</w:t>
        </w:r>
      </w:hyperlink>
      <w:r>
        <w:rPr>
          <w:rFonts w:ascii="Arial" w:hAnsi="Arial" w:cs="Arial"/>
          <w:color w:val="373A3C"/>
        </w:rPr>
        <w:t>의</w:t>
      </w:r>
      <w:r>
        <w:rPr>
          <w:rStyle w:val="apple-converted-space"/>
          <w:rFonts w:ascii="Arial" w:hAnsi="Arial" w:cs="Arial"/>
          <w:color w:val="373A3C"/>
        </w:rPr>
        <w:t> </w:t>
      </w:r>
      <w:hyperlink r:id="rId83" w:tooltip="A2/AD" w:history="1">
        <w:r>
          <w:rPr>
            <w:rStyle w:val="a3"/>
            <w:rFonts w:ascii="Arial" w:hAnsi="Arial" w:cs="Arial"/>
            <w:color w:val="0275D8"/>
          </w:rPr>
          <w:t>노골적인</w:t>
        </w:r>
        <w:r>
          <w:rPr>
            <w:rStyle w:val="a3"/>
            <w:rFonts w:ascii="Arial" w:hAnsi="Arial" w:cs="Arial"/>
            <w:color w:val="0275D8"/>
          </w:rPr>
          <w:t xml:space="preserve"> </w:t>
        </w:r>
        <w:r>
          <w:rPr>
            <w:rStyle w:val="a3"/>
            <w:rFonts w:ascii="Arial" w:hAnsi="Arial" w:cs="Arial"/>
            <w:color w:val="0275D8"/>
          </w:rPr>
          <w:t>팽창정책</w:t>
        </w:r>
      </w:hyperlink>
      <w:r>
        <w:rPr>
          <w:rFonts w:ascii="Arial" w:hAnsi="Arial" w:cs="Arial"/>
          <w:color w:val="373A3C"/>
        </w:rPr>
        <w:t>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대비가</w:t>
      </w:r>
      <w:r>
        <w:rPr>
          <w:rFonts w:ascii="Arial" w:hAnsi="Arial" w:cs="Arial"/>
          <w:color w:val="373A3C"/>
        </w:rPr>
        <w:t xml:space="preserve"> </w:t>
      </w:r>
      <w:r>
        <w:rPr>
          <w:rFonts w:ascii="Arial" w:hAnsi="Arial" w:cs="Arial"/>
          <w:color w:val="373A3C"/>
        </w:rPr>
        <w:t>필요하다</w:t>
      </w:r>
      <w:r>
        <w:rPr>
          <w:rFonts w:ascii="Arial" w:hAnsi="Arial" w:cs="Arial"/>
          <w:color w:val="373A3C"/>
        </w:rPr>
        <w:t xml:space="preserve">. </w:t>
      </w:r>
      <w:r>
        <w:rPr>
          <w:rFonts w:ascii="Arial" w:hAnsi="Arial" w:cs="Arial"/>
          <w:color w:val="373A3C"/>
        </w:rPr>
        <w:t>현재보다</w:t>
      </w:r>
      <w:r>
        <w:rPr>
          <w:rFonts w:ascii="Arial" w:hAnsi="Arial" w:cs="Arial"/>
          <w:color w:val="373A3C"/>
        </w:rPr>
        <w:t xml:space="preserve"> </w:t>
      </w:r>
      <w:r>
        <w:rPr>
          <w:rFonts w:ascii="Arial" w:hAnsi="Arial" w:cs="Arial"/>
          <w:color w:val="373A3C"/>
        </w:rPr>
        <w:t>미래가</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위험해질</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독자적으로</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러시아와</w:t>
      </w:r>
      <w:r>
        <w:rPr>
          <w:rFonts w:ascii="Arial" w:hAnsi="Arial" w:cs="Arial"/>
          <w:color w:val="373A3C"/>
        </w:rPr>
        <w:t xml:space="preserve"> </w:t>
      </w:r>
      <w:r>
        <w:rPr>
          <w:rFonts w:ascii="Arial" w:hAnsi="Arial" w:cs="Arial"/>
          <w:color w:val="373A3C"/>
        </w:rPr>
        <w:t>대적할</w:t>
      </w:r>
      <w:r>
        <w:rPr>
          <w:rFonts w:ascii="Arial" w:hAnsi="Arial" w:cs="Arial"/>
          <w:color w:val="373A3C"/>
        </w:rPr>
        <w:t xml:space="preserve"> </w:t>
      </w:r>
      <w:r>
        <w:rPr>
          <w:rFonts w:ascii="Arial" w:hAnsi="Arial" w:cs="Arial"/>
          <w:color w:val="373A3C"/>
        </w:rPr>
        <w:t>역량이</w:t>
      </w:r>
      <w:r>
        <w:rPr>
          <w:rFonts w:ascii="Arial" w:hAnsi="Arial" w:cs="Arial"/>
          <w:color w:val="373A3C"/>
        </w:rPr>
        <w:t xml:space="preserve"> </w:t>
      </w:r>
      <w:r>
        <w:rPr>
          <w:rFonts w:ascii="Arial" w:hAnsi="Arial" w:cs="Arial"/>
          <w:color w:val="373A3C"/>
        </w:rPr>
        <w:t>부족하므로</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전통적인</w:t>
      </w:r>
      <w:r>
        <w:rPr>
          <w:rFonts w:ascii="Arial" w:hAnsi="Arial" w:cs="Arial"/>
          <w:color w:val="373A3C"/>
        </w:rPr>
        <w:t xml:space="preserve"> </w:t>
      </w:r>
      <w:r>
        <w:rPr>
          <w:rFonts w:ascii="Arial" w:hAnsi="Arial" w:cs="Arial"/>
          <w:color w:val="373A3C"/>
        </w:rPr>
        <w:t>한미동맹에</w:t>
      </w:r>
      <w:r>
        <w:rPr>
          <w:rFonts w:ascii="Arial" w:hAnsi="Arial" w:cs="Arial"/>
          <w:color w:val="373A3C"/>
        </w:rPr>
        <w:t xml:space="preserve"> </w:t>
      </w:r>
      <w:r>
        <w:rPr>
          <w:rFonts w:ascii="Arial" w:hAnsi="Arial" w:cs="Arial"/>
          <w:color w:val="373A3C"/>
        </w:rPr>
        <w:t>의존하여야</w:t>
      </w:r>
      <w:r>
        <w:rPr>
          <w:rFonts w:ascii="Arial" w:hAnsi="Arial" w:cs="Arial"/>
          <w:color w:val="373A3C"/>
        </w:rPr>
        <w:t xml:space="preserve"> </w:t>
      </w:r>
      <w:r>
        <w:rPr>
          <w:rFonts w:ascii="Arial" w:hAnsi="Arial" w:cs="Arial"/>
          <w:color w:val="373A3C"/>
        </w:rPr>
        <w:t>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그리고</w:t>
      </w:r>
      <w:r>
        <w:rPr>
          <w:rFonts w:ascii="Arial" w:hAnsi="Arial" w:cs="Arial"/>
          <w:color w:val="373A3C"/>
        </w:rPr>
        <w:t xml:space="preserve"> </w:t>
      </w:r>
      <w:r>
        <w:rPr>
          <w:rFonts w:ascii="Arial" w:hAnsi="Arial" w:cs="Arial"/>
          <w:color w:val="373A3C"/>
        </w:rPr>
        <w:t>사실</w:t>
      </w:r>
      <w:r>
        <w:rPr>
          <w:rFonts w:ascii="Arial" w:hAnsi="Arial" w:cs="Arial"/>
          <w:color w:val="373A3C"/>
        </w:rPr>
        <w:t xml:space="preserve"> </w:t>
      </w:r>
      <w:r>
        <w:rPr>
          <w:rFonts w:ascii="Arial" w:hAnsi="Arial" w:cs="Arial"/>
          <w:color w:val="373A3C"/>
        </w:rPr>
        <w:t>긴장</w:t>
      </w:r>
      <w:r>
        <w:rPr>
          <w:rFonts w:ascii="Arial" w:hAnsi="Arial" w:cs="Arial"/>
          <w:color w:val="373A3C"/>
        </w:rPr>
        <w:t xml:space="preserve"> </w:t>
      </w:r>
      <w:r>
        <w:rPr>
          <w:rFonts w:ascii="Arial" w:hAnsi="Arial" w:cs="Arial"/>
          <w:color w:val="373A3C"/>
        </w:rPr>
        <w:t>강화가</w:t>
      </w:r>
      <w:r>
        <w:rPr>
          <w:rFonts w:ascii="Arial" w:hAnsi="Arial" w:cs="Arial"/>
          <w:color w:val="373A3C"/>
        </w:rPr>
        <w:t xml:space="preserve"> </w:t>
      </w:r>
      <w:r>
        <w:rPr>
          <w:rFonts w:ascii="Arial" w:hAnsi="Arial" w:cs="Arial"/>
          <w:color w:val="373A3C"/>
        </w:rPr>
        <w:t>무조건</w:t>
      </w:r>
      <w:r>
        <w:rPr>
          <w:rFonts w:ascii="Arial" w:hAnsi="Arial" w:cs="Arial"/>
          <w:color w:val="373A3C"/>
        </w:rPr>
        <w:t xml:space="preserve"> </w:t>
      </w:r>
      <w:r>
        <w:rPr>
          <w:rFonts w:ascii="Arial" w:hAnsi="Arial" w:cs="Arial"/>
          <w:color w:val="373A3C"/>
        </w:rPr>
        <w:t>나쁘다고</w:t>
      </w:r>
      <w:r>
        <w:rPr>
          <w:rFonts w:ascii="Arial" w:hAnsi="Arial" w:cs="Arial"/>
          <w:color w:val="373A3C"/>
        </w:rPr>
        <w:t xml:space="preserve"> </w:t>
      </w:r>
      <w:proofErr w:type="spellStart"/>
      <w:r>
        <w:rPr>
          <w:rFonts w:ascii="Arial" w:hAnsi="Arial" w:cs="Arial"/>
          <w:color w:val="373A3C"/>
        </w:rPr>
        <w:t>볼수는</w:t>
      </w:r>
      <w:proofErr w:type="spellEnd"/>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냉전시기의</w:t>
      </w:r>
      <w:r>
        <w:rPr>
          <w:rFonts w:ascii="Arial" w:hAnsi="Arial" w:cs="Arial"/>
          <w:color w:val="373A3C"/>
        </w:rPr>
        <w:t xml:space="preserve"> </w:t>
      </w:r>
      <w:r>
        <w:rPr>
          <w:rFonts w:ascii="Arial" w:hAnsi="Arial" w:cs="Arial"/>
          <w:color w:val="373A3C"/>
        </w:rPr>
        <w:t>예를</w:t>
      </w:r>
      <w:r>
        <w:rPr>
          <w:rFonts w:ascii="Arial" w:hAnsi="Arial" w:cs="Arial"/>
          <w:color w:val="373A3C"/>
        </w:rPr>
        <w:t xml:space="preserve"> </w:t>
      </w:r>
      <w:r>
        <w:rPr>
          <w:rFonts w:ascii="Arial" w:hAnsi="Arial" w:cs="Arial"/>
          <w:color w:val="373A3C"/>
        </w:rPr>
        <w:t>들어보자</w:t>
      </w:r>
      <w:r>
        <w:rPr>
          <w:rFonts w:ascii="Arial" w:hAnsi="Arial" w:cs="Arial"/>
          <w:color w:val="373A3C"/>
        </w:rPr>
        <w:t xml:space="preserve">. </w:t>
      </w:r>
      <w:r>
        <w:rPr>
          <w:rFonts w:ascii="Arial" w:hAnsi="Arial" w:cs="Arial"/>
          <w:color w:val="373A3C"/>
        </w:rPr>
        <w:t>미국과</w:t>
      </w:r>
      <w:r>
        <w:rPr>
          <w:rFonts w:ascii="Arial" w:hAnsi="Arial" w:cs="Arial"/>
          <w:color w:val="373A3C"/>
        </w:rPr>
        <w:t xml:space="preserve"> </w:t>
      </w:r>
      <w:r>
        <w:rPr>
          <w:rFonts w:ascii="Arial" w:hAnsi="Arial" w:cs="Arial"/>
          <w:color w:val="373A3C"/>
        </w:rPr>
        <w:t>소련의</w:t>
      </w:r>
      <w:r>
        <w:rPr>
          <w:rFonts w:ascii="Arial" w:hAnsi="Arial" w:cs="Arial"/>
          <w:color w:val="373A3C"/>
        </w:rPr>
        <w:t xml:space="preserve"> </w:t>
      </w:r>
      <w:r>
        <w:rPr>
          <w:rFonts w:ascii="Arial" w:hAnsi="Arial" w:cs="Arial"/>
          <w:color w:val="373A3C"/>
        </w:rPr>
        <w:t>지정학적</w:t>
      </w:r>
      <w:r>
        <w:rPr>
          <w:rFonts w:ascii="Arial" w:hAnsi="Arial" w:cs="Arial"/>
          <w:color w:val="373A3C"/>
        </w:rPr>
        <w:t xml:space="preserve"> </w:t>
      </w:r>
      <w:r>
        <w:rPr>
          <w:rFonts w:ascii="Arial" w:hAnsi="Arial" w:cs="Arial"/>
          <w:color w:val="373A3C"/>
        </w:rPr>
        <w:t>이익이</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격렬하게</w:t>
      </w:r>
      <w:r>
        <w:rPr>
          <w:rFonts w:ascii="Arial" w:hAnsi="Arial" w:cs="Arial"/>
          <w:color w:val="373A3C"/>
        </w:rPr>
        <w:t xml:space="preserve"> </w:t>
      </w:r>
      <w:r>
        <w:rPr>
          <w:rFonts w:ascii="Arial" w:hAnsi="Arial" w:cs="Arial"/>
          <w:color w:val="373A3C"/>
        </w:rPr>
        <w:t>충돌하던</w:t>
      </w:r>
      <w:r>
        <w:rPr>
          <w:rFonts w:ascii="Arial" w:hAnsi="Arial" w:cs="Arial"/>
          <w:color w:val="373A3C"/>
        </w:rPr>
        <w:t xml:space="preserve"> </w:t>
      </w:r>
      <w:r>
        <w:rPr>
          <w:rFonts w:ascii="Arial" w:hAnsi="Arial" w:cs="Arial"/>
          <w:color w:val="373A3C"/>
        </w:rPr>
        <w:t>곳은</w:t>
      </w:r>
      <w:r>
        <w:rPr>
          <w:rFonts w:ascii="Arial" w:hAnsi="Arial" w:cs="Arial"/>
          <w:color w:val="373A3C"/>
        </w:rPr>
        <w:t xml:space="preserve"> </w:t>
      </w:r>
      <w:r>
        <w:rPr>
          <w:rFonts w:ascii="Arial" w:hAnsi="Arial" w:cs="Arial"/>
          <w:color w:val="373A3C"/>
        </w:rPr>
        <w:t>동유럽이었는데</w:t>
      </w:r>
      <w:r>
        <w:rPr>
          <w:rFonts w:ascii="Arial" w:hAnsi="Arial" w:cs="Arial"/>
          <w:color w:val="373A3C"/>
        </w:rPr>
        <w:t xml:space="preserve">, </w:t>
      </w:r>
      <w:r>
        <w:rPr>
          <w:rFonts w:ascii="Arial" w:hAnsi="Arial" w:cs="Arial"/>
          <w:color w:val="373A3C"/>
        </w:rPr>
        <w:t>이곳에서는</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단</w:t>
      </w:r>
      <w:r>
        <w:rPr>
          <w:rFonts w:ascii="Arial" w:hAnsi="Arial" w:cs="Arial"/>
          <w:color w:val="373A3C"/>
        </w:rPr>
        <w:t xml:space="preserve"> </w:t>
      </w:r>
      <w:r>
        <w:rPr>
          <w:rFonts w:ascii="Arial" w:hAnsi="Arial" w:cs="Arial"/>
          <w:color w:val="373A3C"/>
        </w:rPr>
        <w:t>한차례의</w:t>
      </w:r>
      <w:r>
        <w:rPr>
          <w:rFonts w:ascii="Arial" w:hAnsi="Arial" w:cs="Arial"/>
          <w:color w:val="373A3C"/>
        </w:rPr>
        <w:t xml:space="preserve"> </w:t>
      </w:r>
      <w:r>
        <w:rPr>
          <w:rFonts w:ascii="Arial" w:hAnsi="Arial" w:cs="Arial"/>
          <w:color w:val="373A3C"/>
        </w:rPr>
        <w:t>국지전도</w:t>
      </w:r>
      <w:r>
        <w:rPr>
          <w:rFonts w:ascii="Arial" w:hAnsi="Arial" w:cs="Arial"/>
          <w:color w:val="373A3C"/>
        </w:rPr>
        <w:t xml:space="preserve"> </w:t>
      </w:r>
      <w:r>
        <w:rPr>
          <w:rFonts w:ascii="Arial" w:hAnsi="Arial" w:cs="Arial"/>
          <w:color w:val="373A3C"/>
        </w:rPr>
        <w:t>발생하지</w:t>
      </w:r>
      <w:r>
        <w:rPr>
          <w:rFonts w:ascii="Arial" w:hAnsi="Arial" w:cs="Arial"/>
          <w:color w:val="373A3C"/>
        </w:rPr>
        <w:t xml:space="preserve"> </w:t>
      </w:r>
      <w:r>
        <w:rPr>
          <w:rFonts w:ascii="Arial" w:hAnsi="Arial" w:cs="Arial"/>
          <w:color w:val="373A3C"/>
        </w:rPr>
        <w:t>않았다</w:t>
      </w:r>
      <w:r>
        <w:rPr>
          <w:rFonts w:ascii="Arial" w:hAnsi="Arial" w:cs="Arial"/>
          <w:color w:val="373A3C"/>
        </w:rPr>
        <w:t xml:space="preserve">. </w:t>
      </w:r>
      <w:r>
        <w:rPr>
          <w:rFonts w:ascii="Arial" w:hAnsi="Arial" w:cs="Arial"/>
          <w:color w:val="373A3C"/>
        </w:rPr>
        <w:t>반대로</w:t>
      </w:r>
      <w:r>
        <w:rPr>
          <w:rFonts w:ascii="Arial" w:hAnsi="Arial" w:cs="Arial"/>
          <w:color w:val="373A3C"/>
        </w:rPr>
        <w:t xml:space="preserve"> </w:t>
      </w:r>
      <w:r>
        <w:rPr>
          <w:rFonts w:ascii="Arial" w:hAnsi="Arial" w:cs="Arial"/>
          <w:color w:val="373A3C"/>
        </w:rPr>
        <w:t>둘의</w:t>
      </w:r>
      <w:r>
        <w:rPr>
          <w:rFonts w:ascii="Arial" w:hAnsi="Arial" w:cs="Arial"/>
          <w:color w:val="373A3C"/>
        </w:rPr>
        <w:t xml:space="preserve"> </w:t>
      </w:r>
      <w:r>
        <w:rPr>
          <w:rFonts w:ascii="Arial" w:hAnsi="Arial" w:cs="Arial"/>
          <w:color w:val="373A3C"/>
        </w:rPr>
        <w:t>국익이</w:t>
      </w:r>
      <w:r>
        <w:rPr>
          <w:rFonts w:ascii="Arial" w:hAnsi="Arial" w:cs="Arial"/>
          <w:color w:val="373A3C"/>
        </w:rPr>
        <w:t xml:space="preserve"> </w:t>
      </w:r>
      <w:r>
        <w:rPr>
          <w:rFonts w:ascii="Arial" w:hAnsi="Arial" w:cs="Arial"/>
          <w:color w:val="373A3C"/>
        </w:rPr>
        <w:t>그리</w:t>
      </w:r>
      <w:r>
        <w:rPr>
          <w:rFonts w:ascii="Arial" w:hAnsi="Arial" w:cs="Arial"/>
          <w:color w:val="373A3C"/>
        </w:rPr>
        <w:t xml:space="preserve"> </w:t>
      </w:r>
      <w:r>
        <w:rPr>
          <w:rFonts w:ascii="Arial" w:hAnsi="Arial" w:cs="Arial"/>
          <w:color w:val="373A3C"/>
        </w:rPr>
        <w:t>심하게</w:t>
      </w:r>
      <w:r>
        <w:rPr>
          <w:rFonts w:ascii="Arial" w:hAnsi="Arial" w:cs="Arial"/>
          <w:color w:val="373A3C"/>
        </w:rPr>
        <w:t xml:space="preserve"> </w:t>
      </w:r>
      <w:r>
        <w:rPr>
          <w:rFonts w:ascii="Arial" w:hAnsi="Arial" w:cs="Arial"/>
          <w:color w:val="373A3C"/>
        </w:rPr>
        <w:t>부딪치진</w:t>
      </w:r>
      <w:r>
        <w:rPr>
          <w:rFonts w:ascii="Arial" w:hAnsi="Arial" w:cs="Arial"/>
          <w:color w:val="373A3C"/>
        </w:rPr>
        <w:t xml:space="preserve"> </w:t>
      </w:r>
      <w:r>
        <w:rPr>
          <w:rFonts w:ascii="Arial" w:hAnsi="Arial" w:cs="Arial"/>
          <w:color w:val="373A3C"/>
        </w:rPr>
        <w:t>않던</w:t>
      </w:r>
      <w:r>
        <w:rPr>
          <w:rFonts w:ascii="Arial" w:hAnsi="Arial" w:cs="Arial"/>
          <w:color w:val="373A3C"/>
        </w:rPr>
        <w:t xml:space="preserve"> </w:t>
      </w:r>
      <w:r>
        <w:rPr>
          <w:rFonts w:ascii="Arial" w:hAnsi="Arial" w:cs="Arial"/>
          <w:color w:val="373A3C"/>
        </w:rPr>
        <w:t>중동</w:t>
      </w:r>
      <w:r>
        <w:rPr>
          <w:rFonts w:ascii="Arial" w:hAnsi="Arial" w:cs="Arial"/>
          <w:color w:val="373A3C"/>
        </w:rPr>
        <w:t xml:space="preserve">, </w:t>
      </w:r>
      <w:r>
        <w:rPr>
          <w:rFonts w:ascii="Arial" w:hAnsi="Arial" w:cs="Arial"/>
          <w:color w:val="373A3C"/>
        </w:rPr>
        <w:t>베트남</w:t>
      </w:r>
      <w:r>
        <w:rPr>
          <w:rFonts w:ascii="Arial" w:hAnsi="Arial" w:cs="Arial"/>
          <w:color w:val="373A3C"/>
        </w:rPr>
        <w:t xml:space="preserve">, </w:t>
      </w:r>
      <w:r>
        <w:rPr>
          <w:rFonts w:ascii="Arial" w:hAnsi="Arial" w:cs="Arial"/>
          <w:color w:val="373A3C"/>
        </w:rPr>
        <w:t>아프가니스탄</w:t>
      </w:r>
      <w:r>
        <w:rPr>
          <w:rFonts w:ascii="Arial" w:hAnsi="Arial" w:cs="Arial"/>
          <w:color w:val="373A3C"/>
        </w:rPr>
        <w:t xml:space="preserve">, </w:t>
      </w:r>
      <w:r>
        <w:rPr>
          <w:rFonts w:ascii="Arial" w:hAnsi="Arial" w:cs="Arial"/>
          <w:color w:val="373A3C"/>
        </w:rPr>
        <w:t>한국에선</w:t>
      </w:r>
      <w:r>
        <w:rPr>
          <w:rFonts w:ascii="Arial" w:hAnsi="Arial" w:cs="Arial"/>
          <w:color w:val="373A3C"/>
        </w:rPr>
        <w:t xml:space="preserve"> </w:t>
      </w:r>
      <w:r>
        <w:rPr>
          <w:rFonts w:ascii="Arial" w:hAnsi="Arial" w:cs="Arial"/>
          <w:color w:val="373A3C"/>
        </w:rPr>
        <w:t>모두</w:t>
      </w:r>
      <w:r>
        <w:rPr>
          <w:rFonts w:ascii="Arial" w:hAnsi="Arial" w:cs="Arial"/>
          <w:color w:val="373A3C"/>
        </w:rPr>
        <w:t xml:space="preserve"> </w:t>
      </w:r>
      <w:r>
        <w:rPr>
          <w:rFonts w:ascii="Arial" w:hAnsi="Arial" w:cs="Arial"/>
          <w:color w:val="373A3C"/>
        </w:rPr>
        <w:t>전면전이</w:t>
      </w:r>
      <w:r>
        <w:rPr>
          <w:rFonts w:ascii="Arial" w:hAnsi="Arial" w:cs="Arial"/>
          <w:color w:val="373A3C"/>
        </w:rPr>
        <w:t xml:space="preserve"> </w:t>
      </w:r>
      <w:r>
        <w:rPr>
          <w:rFonts w:ascii="Arial" w:hAnsi="Arial" w:cs="Arial"/>
          <w:color w:val="373A3C"/>
        </w:rPr>
        <w:t>발발했다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이를</w:t>
      </w:r>
      <w:r>
        <w:rPr>
          <w:rFonts w:ascii="Arial" w:hAnsi="Arial" w:cs="Arial"/>
          <w:color w:val="373A3C"/>
        </w:rPr>
        <w:t xml:space="preserve"> </w:t>
      </w:r>
      <w:proofErr w:type="spellStart"/>
      <w:r>
        <w:rPr>
          <w:rFonts w:ascii="Arial" w:hAnsi="Arial" w:cs="Arial"/>
          <w:color w:val="373A3C"/>
        </w:rPr>
        <w:t>감안할때</w:t>
      </w:r>
      <w:proofErr w:type="spellEnd"/>
      <w:r>
        <w:rPr>
          <w:rStyle w:val="apple-converted-space"/>
          <w:rFonts w:ascii="Arial" w:hAnsi="Arial" w:cs="Arial"/>
          <w:color w:val="373A3C"/>
        </w:rPr>
        <w:t> </w:t>
      </w:r>
      <w:r>
        <w:rPr>
          <w:rStyle w:val="a9"/>
          <w:rFonts w:ascii="Arial" w:hAnsi="Arial" w:cs="Arial"/>
          <w:color w:val="373A3C"/>
        </w:rPr>
        <w:t>긴장강화로</w:t>
      </w:r>
      <w:r>
        <w:rPr>
          <w:rStyle w:val="a9"/>
          <w:rFonts w:ascii="Arial" w:hAnsi="Arial" w:cs="Arial"/>
          <w:color w:val="373A3C"/>
        </w:rPr>
        <w:t xml:space="preserve"> </w:t>
      </w:r>
      <w:r>
        <w:rPr>
          <w:rStyle w:val="a9"/>
          <w:rFonts w:ascii="Arial" w:hAnsi="Arial" w:cs="Arial"/>
          <w:color w:val="373A3C"/>
        </w:rPr>
        <w:t>초래된</w:t>
      </w:r>
      <w:r>
        <w:rPr>
          <w:rStyle w:val="a9"/>
          <w:rFonts w:ascii="Arial" w:hAnsi="Arial" w:cs="Arial"/>
          <w:color w:val="373A3C"/>
        </w:rPr>
        <w:t xml:space="preserve"> </w:t>
      </w:r>
      <w:proofErr w:type="spellStart"/>
      <w:r>
        <w:rPr>
          <w:rStyle w:val="a9"/>
          <w:rFonts w:ascii="Arial" w:hAnsi="Arial" w:cs="Arial"/>
          <w:color w:val="373A3C"/>
        </w:rPr>
        <w:t>신냉전이</w:t>
      </w:r>
      <w:proofErr w:type="spellEnd"/>
      <w:r>
        <w:rPr>
          <w:rStyle w:val="a9"/>
          <w:rFonts w:ascii="Arial" w:hAnsi="Arial" w:cs="Arial"/>
          <w:color w:val="373A3C"/>
        </w:rPr>
        <w:t xml:space="preserve"> </w:t>
      </w:r>
      <w:r>
        <w:rPr>
          <w:rStyle w:val="a9"/>
          <w:rFonts w:ascii="Arial" w:hAnsi="Arial" w:cs="Arial"/>
          <w:color w:val="373A3C"/>
        </w:rPr>
        <w:t>무조건</w:t>
      </w:r>
      <w:r>
        <w:rPr>
          <w:rStyle w:val="a9"/>
          <w:rFonts w:ascii="Arial" w:hAnsi="Arial" w:cs="Arial"/>
          <w:color w:val="373A3C"/>
        </w:rPr>
        <w:t xml:space="preserve"> </w:t>
      </w:r>
      <w:r>
        <w:rPr>
          <w:rStyle w:val="a9"/>
          <w:rFonts w:ascii="Arial" w:hAnsi="Arial" w:cs="Arial"/>
          <w:color w:val="373A3C"/>
        </w:rPr>
        <w:t>나쁘다고</w:t>
      </w:r>
      <w:r>
        <w:rPr>
          <w:rStyle w:val="a9"/>
          <w:rFonts w:ascii="Arial" w:hAnsi="Arial" w:cs="Arial"/>
          <w:color w:val="373A3C"/>
        </w:rPr>
        <w:t xml:space="preserve"> </w:t>
      </w:r>
      <w:proofErr w:type="spellStart"/>
      <w:r>
        <w:rPr>
          <w:rStyle w:val="a9"/>
          <w:rFonts w:ascii="Arial" w:hAnsi="Arial" w:cs="Arial"/>
          <w:color w:val="373A3C"/>
        </w:rPr>
        <w:t>할수</w:t>
      </w:r>
      <w:proofErr w:type="spellEnd"/>
      <w:r>
        <w:rPr>
          <w:rStyle w:val="a9"/>
          <w:rFonts w:ascii="Arial" w:hAnsi="Arial" w:cs="Arial"/>
          <w:color w:val="373A3C"/>
        </w:rPr>
        <w:t xml:space="preserve"> </w:t>
      </w:r>
      <w:r>
        <w:rPr>
          <w:rStyle w:val="a9"/>
          <w:rFonts w:ascii="Arial" w:hAnsi="Arial" w:cs="Arial"/>
          <w:color w:val="373A3C"/>
        </w:rPr>
        <w:t>있는가</w:t>
      </w:r>
      <w:r>
        <w:rPr>
          <w:rFonts w:ascii="Arial" w:hAnsi="Arial" w:cs="Arial"/>
          <w:color w:val="373A3C"/>
        </w:rPr>
        <w:t>를</w:t>
      </w:r>
      <w:r>
        <w:rPr>
          <w:rFonts w:ascii="Arial" w:hAnsi="Arial" w:cs="Arial"/>
          <w:color w:val="373A3C"/>
        </w:rPr>
        <w:t xml:space="preserve"> </w:t>
      </w:r>
      <w:r>
        <w:rPr>
          <w:rFonts w:ascii="Arial" w:hAnsi="Arial" w:cs="Arial"/>
          <w:color w:val="373A3C"/>
        </w:rPr>
        <w:t>고민해</w:t>
      </w:r>
      <w:r>
        <w:rPr>
          <w:rFonts w:ascii="Arial" w:hAnsi="Arial" w:cs="Arial"/>
          <w:color w:val="373A3C"/>
        </w:rPr>
        <w:t xml:space="preserve"> </w:t>
      </w:r>
      <w:proofErr w:type="spellStart"/>
      <w:r>
        <w:rPr>
          <w:rFonts w:ascii="Arial" w:hAnsi="Arial" w:cs="Arial"/>
          <w:color w:val="373A3C"/>
        </w:rPr>
        <w:t>봐야한다</w:t>
      </w:r>
      <w:proofErr w:type="spellEnd"/>
      <w:r>
        <w:rPr>
          <w:rFonts w:ascii="Arial" w:hAnsi="Arial" w:cs="Arial"/>
          <w:color w:val="373A3C"/>
        </w:rPr>
        <w:t xml:space="preserve">. </w:t>
      </w:r>
      <w:r>
        <w:rPr>
          <w:rFonts w:ascii="Arial" w:hAnsi="Arial" w:cs="Arial"/>
          <w:color w:val="373A3C"/>
        </w:rPr>
        <w:t>당장</w:t>
      </w:r>
      <w:r>
        <w:rPr>
          <w:rFonts w:ascii="Arial" w:hAnsi="Arial" w:cs="Arial"/>
          <w:color w:val="373A3C"/>
        </w:rPr>
        <w:t xml:space="preserve"> </w:t>
      </w:r>
      <w:proofErr w:type="spellStart"/>
      <w:r>
        <w:rPr>
          <w:rFonts w:ascii="Arial" w:hAnsi="Arial" w:cs="Arial"/>
          <w:color w:val="373A3C"/>
        </w:rPr>
        <w:t>애치슨</w:t>
      </w:r>
      <w:proofErr w:type="spellEnd"/>
      <w:r>
        <w:rPr>
          <w:rFonts w:ascii="Arial" w:hAnsi="Arial" w:cs="Arial"/>
          <w:color w:val="373A3C"/>
        </w:rPr>
        <w:t xml:space="preserve"> </w:t>
      </w:r>
      <w:r>
        <w:rPr>
          <w:rFonts w:ascii="Arial" w:hAnsi="Arial" w:cs="Arial"/>
          <w:color w:val="373A3C"/>
        </w:rPr>
        <w:t>선언으로</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방위라인에서</w:t>
      </w:r>
      <w:r>
        <w:rPr>
          <w:rFonts w:ascii="Arial" w:hAnsi="Arial" w:cs="Arial"/>
          <w:color w:val="373A3C"/>
        </w:rPr>
        <w:t xml:space="preserve"> </w:t>
      </w:r>
      <w:proofErr w:type="spellStart"/>
      <w:r>
        <w:rPr>
          <w:rFonts w:ascii="Arial" w:hAnsi="Arial" w:cs="Arial"/>
          <w:color w:val="373A3C"/>
        </w:rPr>
        <w:t>빠졌을때</w:t>
      </w:r>
      <w:proofErr w:type="spellEnd"/>
      <w:r>
        <w:rPr>
          <w:rFonts w:ascii="Arial" w:hAnsi="Arial" w:cs="Arial"/>
          <w:color w:val="373A3C"/>
        </w:rPr>
        <w:t xml:space="preserve"> </w:t>
      </w:r>
      <w:r>
        <w:rPr>
          <w:rFonts w:ascii="Arial" w:hAnsi="Arial" w:cs="Arial"/>
          <w:color w:val="373A3C"/>
        </w:rPr>
        <w:t>바로</w:t>
      </w:r>
      <w:r>
        <w:rPr>
          <w:rFonts w:ascii="Arial" w:hAnsi="Arial" w:cs="Arial"/>
          <w:color w:val="373A3C"/>
        </w:rPr>
        <w:t xml:space="preserve"> </w:t>
      </w:r>
      <w:r>
        <w:rPr>
          <w:rFonts w:ascii="Arial" w:hAnsi="Arial" w:cs="Arial"/>
          <w:color w:val="373A3C"/>
        </w:rPr>
        <w:t>한국전쟁이</w:t>
      </w:r>
      <w:r>
        <w:rPr>
          <w:rFonts w:ascii="Arial" w:hAnsi="Arial" w:cs="Arial"/>
          <w:color w:val="373A3C"/>
        </w:rPr>
        <w:t xml:space="preserve"> </w:t>
      </w:r>
      <w:proofErr w:type="spellStart"/>
      <w:r>
        <w:rPr>
          <w:rFonts w:ascii="Arial" w:hAnsi="Arial" w:cs="Arial"/>
          <w:color w:val="373A3C"/>
        </w:rPr>
        <w:t>터진것이</w:t>
      </w:r>
      <w:proofErr w:type="spellEnd"/>
      <w:r>
        <w:rPr>
          <w:rFonts w:ascii="Arial" w:hAnsi="Arial" w:cs="Arial"/>
          <w:color w:val="373A3C"/>
        </w:rPr>
        <w:t xml:space="preserve"> </w:t>
      </w:r>
      <w:r>
        <w:rPr>
          <w:rFonts w:ascii="Arial" w:hAnsi="Arial" w:cs="Arial"/>
          <w:color w:val="373A3C"/>
        </w:rPr>
        <w:t>고작</w:t>
      </w:r>
      <w:r>
        <w:rPr>
          <w:rFonts w:ascii="Arial" w:hAnsi="Arial" w:cs="Arial"/>
          <w:color w:val="373A3C"/>
        </w:rPr>
        <w:t xml:space="preserve"> 65</w:t>
      </w:r>
      <w:r>
        <w:rPr>
          <w:rFonts w:ascii="Arial" w:hAnsi="Arial" w:cs="Arial"/>
          <w:color w:val="373A3C"/>
        </w:rPr>
        <w:t>년전이라는걸</w:t>
      </w:r>
      <w:r>
        <w:rPr>
          <w:rFonts w:ascii="Arial" w:hAnsi="Arial" w:cs="Arial"/>
          <w:color w:val="373A3C"/>
        </w:rPr>
        <w:t xml:space="preserve"> </w:t>
      </w:r>
      <w:r>
        <w:rPr>
          <w:rFonts w:ascii="Arial" w:hAnsi="Arial" w:cs="Arial"/>
          <w:color w:val="373A3C"/>
        </w:rPr>
        <w:t>생각해보자</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중국의</w:t>
      </w:r>
      <w:r>
        <w:rPr>
          <w:rFonts w:ascii="Arial" w:hAnsi="Arial" w:cs="Arial"/>
          <w:color w:val="373A3C"/>
        </w:rPr>
        <w:t xml:space="preserve"> </w:t>
      </w:r>
      <w:r>
        <w:rPr>
          <w:rFonts w:ascii="Arial" w:hAnsi="Arial" w:cs="Arial"/>
          <w:color w:val="373A3C"/>
        </w:rPr>
        <w:t>경제보복을</w:t>
      </w:r>
      <w:r>
        <w:rPr>
          <w:rFonts w:ascii="Arial" w:hAnsi="Arial" w:cs="Arial"/>
          <w:color w:val="373A3C"/>
        </w:rPr>
        <w:t xml:space="preserve"> </w:t>
      </w:r>
      <w:r>
        <w:rPr>
          <w:rFonts w:ascii="Arial" w:hAnsi="Arial" w:cs="Arial"/>
          <w:color w:val="373A3C"/>
        </w:rPr>
        <w:t>우려하기도</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하락사이클에</w:t>
      </w:r>
      <w:r>
        <w:rPr>
          <w:rFonts w:ascii="Arial" w:hAnsi="Arial" w:cs="Arial"/>
          <w:color w:val="373A3C"/>
        </w:rPr>
        <w:t xml:space="preserve"> </w:t>
      </w:r>
      <w:r>
        <w:rPr>
          <w:rFonts w:ascii="Arial" w:hAnsi="Arial" w:cs="Arial"/>
          <w:color w:val="373A3C"/>
        </w:rPr>
        <w:t>들어선</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경제가</w:t>
      </w:r>
      <w:r>
        <w:rPr>
          <w:rFonts w:ascii="Arial" w:hAnsi="Arial" w:cs="Arial"/>
          <w:color w:val="373A3C"/>
        </w:rPr>
        <w:t xml:space="preserve"> </w:t>
      </w:r>
      <w:r>
        <w:rPr>
          <w:rFonts w:ascii="Arial" w:hAnsi="Arial" w:cs="Arial"/>
          <w:color w:val="373A3C"/>
        </w:rPr>
        <w:t>제</w:t>
      </w:r>
      <w:r>
        <w:rPr>
          <w:rFonts w:ascii="Arial" w:hAnsi="Arial" w:cs="Arial"/>
          <w:color w:val="373A3C"/>
        </w:rPr>
        <w:t>3</w:t>
      </w:r>
      <w:r>
        <w:rPr>
          <w:rFonts w:ascii="Arial" w:hAnsi="Arial" w:cs="Arial"/>
          <w:color w:val="373A3C"/>
        </w:rPr>
        <w:t>의</w:t>
      </w:r>
      <w:r>
        <w:rPr>
          <w:rFonts w:ascii="Arial" w:hAnsi="Arial" w:cs="Arial"/>
          <w:color w:val="373A3C"/>
        </w:rPr>
        <w:t xml:space="preserve"> </w:t>
      </w:r>
      <w:r>
        <w:rPr>
          <w:rFonts w:ascii="Arial" w:hAnsi="Arial" w:cs="Arial"/>
          <w:color w:val="373A3C"/>
        </w:rPr>
        <w:t>무역국인</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보복을</w:t>
      </w:r>
      <w:r>
        <w:rPr>
          <w:rFonts w:ascii="Arial" w:hAnsi="Arial" w:cs="Arial"/>
          <w:color w:val="373A3C"/>
        </w:rPr>
        <w:t xml:space="preserve"> </w:t>
      </w:r>
      <w:proofErr w:type="spellStart"/>
      <w:r>
        <w:rPr>
          <w:rFonts w:ascii="Arial" w:hAnsi="Arial" w:cs="Arial"/>
          <w:color w:val="373A3C"/>
        </w:rPr>
        <w:t>할수</w:t>
      </w:r>
      <w:proofErr w:type="spellEnd"/>
      <w:r>
        <w:rPr>
          <w:rFonts w:ascii="Arial" w:hAnsi="Arial" w:cs="Arial"/>
          <w:color w:val="373A3C"/>
        </w:rPr>
        <w:t xml:space="preserve"> </w:t>
      </w:r>
      <w:r>
        <w:rPr>
          <w:rFonts w:ascii="Arial" w:hAnsi="Arial" w:cs="Arial"/>
          <w:color w:val="373A3C"/>
        </w:rPr>
        <w:t>있을지</w:t>
      </w:r>
      <w:r>
        <w:rPr>
          <w:rFonts w:ascii="Arial" w:hAnsi="Arial" w:cs="Arial"/>
          <w:color w:val="373A3C"/>
        </w:rPr>
        <w:t xml:space="preserve"> </w:t>
      </w:r>
      <w:r>
        <w:rPr>
          <w:rFonts w:ascii="Arial" w:hAnsi="Arial" w:cs="Arial"/>
          <w:color w:val="373A3C"/>
        </w:rPr>
        <w:t>생각해보자</w:t>
      </w:r>
      <w:r>
        <w:rPr>
          <w:rFonts w:ascii="Arial" w:hAnsi="Arial" w:cs="Arial"/>
          <w:color w:val="373A3C"/>
        </w:rPr>
        <w:t xml:space="preserve">. </w:t>
      </w:r>
      <w:r>
        <w:rPr>
          <w:rFonts w:ascii="Arial" w:hAnsi="Arial" w:cs="Arial"/>
          <w:color w:val="373A3C"/>
        </w:rPr>
        <w:t>무역은</w:t>
      </w:r>
      <w:r>
        <w:rPr>
          <w:rFonts w:ascii="Arial" w:hAnsi="Arial" w:cs="Arial"/>
          <w:color w:val="373A3C"/>
        </w:rPr>
        <w:t xml:space="preserve"> </w:t>
      </w:r>
      <w:proofErr w:type="spellStart"/>
      <w:r>
        <w:rPr>
          <w:rFonts w:ascii="Arial" w:hAnsi="Arial" w:cs="Arial"/>
          <w:color w:val="373A3C"/>
        </w:rPr>
        <w:t>어느한쪽이</w:t>
      </w:r>
      <w:proofErr w:type="spellEnd"/>
      <w:r>
        <w:rPr>
          <w:rFonts w:ascii="Arial" w:hAnsi="Arial" w:cs="Arial"/>
          <w:color w:val="373A3C"/>
        </w:rPr>
        <w:t xml:space="preserve"> </w:t>
      </w:r>
      <w:r>
        <w:rPr>
          <w:rFonts w:ascii="Arial" w:hAnsi="Arial" w:cs="Arial"/>
          <w:color w:val="373A3C"/>
        </w:rPr>
        <w:t>멱살잡고</w:t>
      </w:r>
      <w:r>
        <w:rPr>
          <w:rFonts w:ascii="Arial" w:hAnsi="Arial" w:cs="Arial"/>
          <w:color w:val="373A3C"/>
        </w:rPr>
        <w:t xml:space="preserve"> </w:t>
      </w:r>
      <w:r>
        <w:rPr>
          <w:rFonts w:ascii="Arial" w:hAnsi="Arial" w:cs="Arial"/>
          <w:color w:val="373A3C"/>
        </w:rPr>
        <w:t>억지로</w:t>
      </w:r>
      <w:r>
        <w:rPr>
          <w:rFonts w:ascii="Arial" w:hAnsi="Arial" w:cs="Arial"/>
          <w:color w:val="373A3C"/>
        </w:rPr>
        <w:t xml:space="preserve"> </w:t>
      </w:r>
      <w:proofErr w:type="spellStart"/>
      <w:r>
        <w:rPr>
          <w:rFonts w:ascii="Arial" w:hAnsi="Arial" w:cs="Arial"/>
          <w:color w:val="373A3C"/>
        </w:rPr>
        <w:t>하는것이</w:t>
      </w:r>
      <w:proofErr w:type="spellEnd"/>
      <w:r>
        <w:rPr>
          <w:rFonts w:ascii="Arial" w:hAnsi="Arial" w:cs="Arial"/>
          <w:color w:val="373A3C"/>
        </w:rPr>
        <w:t xml:space="preserve"> </w:t>
      </w:r>
      <w:proofErr w:type="spellStart"/>
      <w:r>
        <w:rPr>
          <w:rFonts w:ascii="Arial" w:hAnsi="Arial" w:cs="Arial"/>
          <w:color w:val="373A3C"/>
        </w:rPr>
        <w:t>아니기때문에</w:t>
      </w:r>
      <w:proofErr w:type="spellEnd"/>
      <w:r>
        <w:rPr>
          <w:rFonts w:ascii="Arial" w:hAnsi="Arial" w:cs="Arial"/>
          <w:color w:val="373A3C"/>
        </w:rPr>
        <w:t xml:space="preserve"> </w:t>
      </w:r>
      <w:r>
        <w:rPr>
          <w:rFonts w:ascii="Arial" w:hAnsi="Arial" w:cs="Arial"/>
          <w:color w:val="373A3C"/>
        </w:rPr>
        <w:t>당연히</w:t>
      </w:r>
      <w:r>
        <w:rPr>
          <w:rFonts w:ascii="Arial" w:hAnsi="Arial" w:cs="Arial"/>
          <w:color w:val="373A3C"/>
        </w:rPr>
        <w:t xml:space="preserve"> </w:t>
      </w:r>
      <w:r>
        <w:rPr>
          <w:rFonts w:ascii="Arial" w:hAnsi="Arial" w:cs="Arial"/>
          <w:color w:val="373A3C"/>
        </w:rPr>
        <w:t>상호이익적이다</w:t>
      </w:r>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보복을</w:t>
      </w:r>
      <w:r>
        <w:rPr>
          <w:rFonts w:ascii="Arial" w:hAnsi="Arial" w:cs="Arial"/>
          <w:color w:val="373A3C"/>
        </w:rPr>
        <w:t xml:space="preserve"> </w:t>
      </w:r>
      <w:proofErr w:type="spellStart"/>
      <w:r>
        <w:rPr>
          <w:rFonts w:ascii="Arial" w:hAnsi="Arial" w:cs="Arial"/>
          <w:color w:val="373A3C"/>
        </w:rPr>
        <w:t>할수있는것은</w:t>
      </w:r>
      <w:proofErr w:type="spellEnd"/>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경제규모와</w:t>
      </w:r>
      <w:r>
        <w:rPr>
          <w:rFonts w:ascii="Arial" w:hAnsi="Arial" w:cs="Arial"/>
          <w:color w:val="373A3C"/>
        </w:rPr>
        <w:t xml:space="preserve"> </w:t>
      </w:r>
      <w:r>
        <w:rPr>
          <w:rFonts w:ascii="Arial" w:hAnsi="Arial" w:cs="Arial"/>
          <w:color w:val="373A3C"/>
        </w:rPr>
        <w:t>교류규모가</w:t>
      </w:r>
      <w:r>
        <w:rPr>
          <w:rFonts w:ascii="Arial" w:hAnsi="Arial" w:cs="Arial"/>
          <w:color w:val="373A3C"/>
        </w:rPr>
        <w:t xml:space="preserve"> 15</w:t>
      </w:r>
      <w:r>
        <w:rPr>
          <w:rFonts w:ascii="Arial" w:hAnsi="Arial" w:cs="Arial"/>
          <w:color w:val="373A3C"/>
        </w:rPr>
        <w:t>조달러</w:t>
      </w:r>
      <w:r>
        <w:rPr>
          <w:rFonts w:ascii="Arial" w:hAnsi="Arial" w:cs="Arial"/>
          <w:color w:val="373A3C"/>
        </w:rPr>
        <w:t xml:space="preserve"> </w:t>
      </w:r>
      <w:r>
        <w:rPr>
          <w:rFonts w:ascii="Arial" w:hAnsi="Arial" w:cs="Arial"/>
          <w:color w:val="373A3C"/>
        </w:rPr>
        <w:t>경제에는</w:t>
      </w:r>
      <w:r>
        <w:rPr>
          <w:rFonts w:ascii="Arial" w:hAnsi="Arial" w:cs="Arial"/>
          <w:color w:val="373A3C"/>
        </w:rPr>
        <w:t xml:space="preserve"> </w:t>
      </w:r>
      <w:r>
        <w:rPr>
          <w:rFonts w:ascii="Arial" w:hAnsi="Arial" w:cs="Arial"/>
          <w:color w:val="373A3C"/>
        </w:rPr>
        <w:t>기별도</w:t>
      </w:r>
      <w:r>
        <w:rPr>
          <w:rFonts w:ascii="Arial" w:hAnsi="Arial" w:cs="Arial"/>
          <w:color w:val="373A3C"/>
        </w:rPr>
        <w:t xml:space="preserve"> </w:t>
      </w:r>
      <w:proofErr w:type="spellStart"/>
      <w:r>
        <w:rPr>
          <w:rFonts w:ascii="Arial" w:hAnsi="Arial" w:cs="Arial"/>
          <w:color w:val="373A3C"/>
        </w:rPr>
        <w:t>안갈</w:t>
      </w:r>
      <w:proofErr w:type="spellEnd"/>
      <w:r>
        <w:rPr>
          <w:rFonts w:ascii="Arial" w:hAnsi="Arial" w:cs="Arial"/>
          <w:color w:val="373A3C"/>
        </w:rPr>
        <w:t xml:space="preserve"> </w:t>
      </w:r>
      <w:r>
        <w:rPr>
          <w:rFonts w:ascii="Arial" w:hAnsi="Arial" w:cs="Arial"/>
          <w:color w:val="373A3C"/>
        </w:rPr>
        <w:t>정도로</w:t>
      </w:r>
      <w:r>
        <w:rPr>
          <w:rFonts w:ascii="Arial" w:hAnsi="Arial" w:cs="Arial"/>
          <w:color w:val="373A3C"/>
        </w:rPr>
        <w:t xml:space="preserve"> </w:t>
      </w:r>
      <w:r>
        <w:rPr>
          <w:rFonts w:ascii="Arial" w:hAnsi="Arial" w:cs="Arial"/>
          <w:color w:val="373A3C"/>
        </w:rPr>
        <w:t>작아서</w:t>
      </w:r>
      <w:r>
        <w:rPr>
          <w:rFonts w:ascii="Arial" w:hAnsi="Arial" w:cs="Arial"/>
          <w:color w:val="373A3C"/>
        </w:rPr>
        <w:t xml:space="preserve"> </w:t>
      </w:r>
      <w:r>
        <w:rPr>
          <w:rFonts w:ascii="Arial" w:hAnsi="Arial" w:cs="Arial"/>
          <w:color w:val="373A3C"/>
        </w:rPr>
        <w:t>미국경제가</w:t>
      </w:r>
      <w:r>
        <w:rPr>
          <w:rFonts w:ascii="Arial" w:hAnsi="Arial" w:cs="Arial"/>
          <w:color w:val="373A3C"/>
        </w:rPr>
        <w:t xml:space="preserve"> </w:t>
      </w:r>
      <w:r>
        <w:rPr>
          <w:rFonts w:ascii="Arial" w:hAnsi="Arial" w:cs="Arial"/>
          <w:color w:val="373A3C"/>
        </w:rPr>
        <w:t>받는</w:t>
      </w:r>
      <w:r>
        <w:rPr>
          <w:rFonts w:ascii="Arial" w:hAnsi="Arial" w:cs="Arial"/>
          <w:color w:val="373A3C"/>
        </w:rPr>
        <w:t xml:space="preserve"> </w:t>
      </w:r>
      <w:r>
        <w:rPr>
          <w:rFonts w:ascii="Arial" w:hAnsi="Arial" w:cs="Arial"/>
          <w:color w:val="373A3C"/>
        </w:rPr>
        <w:lastRenderedPageBreak/>
        <w:t>손해가</w:t>
      </w:r>
      <w:r>
        <w:rPr>
          <w:rFonts w:ascii="Arial" w:hAnsi="Arial" w:cs="Arial"/>
          <w:color w:val="373A3C"/>
        </w:rPr>
        <w:t xml:space="preserve"> </w:t>
      </w:r>
      <w:proofErr w:type="spellStart"/>
      <w:r>
        <w:rPr>
          <w:rFonts w:ascii="Arial" w:hAnsi="Arial" w:cs="Arial"/>
          <w:color w:val="373A3C"/>
        </w:rPr>
        <w:t>미미하기때문에</w:t>
      </w:r>
      <w:proofErr w:type="spellEnd"/>
      <w:r>
        <w:rPr>
          <w:rFonts w:ascii="Arial" w:hAnsi="Arial" w:cs="Arial"/>
          <w:color w:val="373A3C"/>
        </w:rPr>
        <w:t xml:space="preserve"> </w:t>
      </w:r>
      <w:proofErr w:type="spellStart"/>
      <w:r>
        <w:rPr>
          <w:rFonts w:ascii="Arial" w:hAnsi="Arial" w:cs="Arial"/>
          <w:color w:val="373A3C"/>
        </w:rPr>
        <w:t>가능한것이다</w:t>
      </w:r>
      <w:proofErr w:type="spellEnd"/>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그리고</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경제보복은</w:t>
      </w:r>
      <w:r>
        <w:rPr>
          <w:rFonts w:ascii="Arial" w:hAnsi="Arial" w:cs="Arial"/>
          <w:color w:val="373A3C"/>
        </w:rPr>
        <w:t xml:space="preserve"> </w:t>
      </w:r>
      <w:r>
        <w:rPr>
          <w:rFonts w:ascii="Arial" w:hAnsi="Arial" w:cs="Arial"/>
          <w:color w:val="373A3C"/>
        </w:rPr>
        <w:t>일반</w:t>
      </w:r>
      <w:r>
        <w:rPr>
          <w:rFonts w:ascii="Arial" w:hAnsi="Arial" w:cs="Arial"/>
          <w:color w:val="373A3C"/>
        </w:rPr>
        <w:t xml:space="preserve"> </w:t>
      </w:r>
      <w:r>
        <w:rPr>
          <w:rFonts w:ascii="Arial" w:hAnsi="Arial" w:cs="Arial"/>
          <w:color w:val="373A3C"/>
        </w:rPr>
        <w:t>제조업</w:t>
      </w:r>
      <w:r>
        <w:rPr>
          <w:rFonts w:ascii="Arial" w:hAnsi="Arial" w:cs="Arial"/>
          <w:color w:val="373A3C"/>
        </w:rPr>
        <w:t xml:space="preserve"> </w:t>
      </w:r>
      <w:r>
        <w:rPr>
          <w:rFonts w:ascii="Arial" w:hAnsi="Arial" w:cs="Arial"/>
          <w:color w:val="373A3C"/>
        </w:rPr>
        <w:t>수출</w:t>
      </w:r>
      <w:r>
        <w:rPr>
          <w:rFonts w:ascii="Arial" w:hAnsi="Arial" w:cs="Arial"/>
          <w:color w:val="373A3C"/>
        </w:rPr>
        <w:t xml:space="preserve"> </w:t>
      </w:r>
      <w:r>
        <w:rPr>
          <w:rFonts w:ascii="Arial" w:hAnsi="Arial" w:cs="Arial"/>
          <w:color w:val="373A3C"/>
        </w:rPr>
        <w:t>분야가</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엔터테인먼트</w:t>
      </w:r>
      <w:r>
        <w:rPr>
          <w:rFonts w:ascii="Arial" w:hAnsi="Arial" w:cs="Arial"/>
          <w:color w:val="373A3C"/>
        </w:rPr>
        <w:t xml:space="preserve"> </w:t>
      </w:r>
      <w:r>
        <w:rPr>
          <w:rFonts w:ascii="Arial" w:hAnsi="Arial" w:cs="Arial"/>
          <w:color w:val="373A3C"/>
        </w:rPr>
        <w:t>같이</w:t>
      </w:r>
      <w:r>
        <w:rPr>
          <w:rFonts w:ascii="Arial" w:hAnsi="Arial" w:cs="Arial"/>
          <w:color w:val="373A3C"/>
        </w:rPr>
        <w:t xml:space="preserve"> </w:t>
      </w:r>
      <w:r>
        <w:rPr>
          <w:rFonts w:ascii="Arial" w:hAnsi="Arial" w:cs="Arial"/>
          <w:color w:val="373A3C"/>
        </w:rPr>
        <w:t>경제적으로</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비중은</w:t>
      </w:r>
      <w:r>
        <w:rPr>
          <w:rFonts w:ascii="Arial" w:hAnsi="Arial" w:cs="Arial"/>
          <w:color w:val="373A3C"/>
        </w:rPr>
        <w:t xml:space="preserve"> </w:t>
      </w:r>
      <w:r>
        <w:rPr>
          <w:rFonts w:ascii="Arial" w:hAnsi="Arial" w:cs="Arial"/>
          <w:color w:val="373A3C"/>
        </w:rPr>
        <w:t>차지하지</w:t>
      </w:r>
      <w:r>
        <w:rPr>
          <w:rFonts w:ascii="Arial" w:hAnsi="Arial" w:cs="Arial"/>
          <w:color w:val="373A3C"/>
        </w:rPr>
        <w:t xml:space="preserve"> </w:t>
      </w:r>
      <w:r>
        <w:rPr>
          <w:rFonts w:ascii="Arial" w:hAnsi="Arial" w:cs="Arial"/>
          <w:color w:val="373A3C"/>
        </w:rPr>
        <w:t>않지만</w:t>
      </w:r>
      <w:r>
        <w:rPr>
          <w:rFonts w:ascii="Arial" w:hAnsi="Arial" w:cs="Arial"/>
          <w:color w:val="373A3C"/>
        </w:rPr>
        <w:t xml:space="preserve"> </w:t>
      </w:r>
      <w:r>
        <w:rPr>
          <w:rFonts w:ascii="Arial" w:hAnsi="Arial" w:cs="Arial"/>
          <w:color w:val="373A3C"/>
        </w:rPr>
        <w:t>뉴스에는</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나며</w:t>
      </w:r>
      <w:r>
        <w:rPr>
          <w:rFonts w:ascii="Arial" w:hAnsi="Arial" w:cs="Arial"/>
          <w:color w:val="373A3C"/>
        </w:rPr>
        <w:t xml:space="preserve"> </w:t>
      </w:r>
      <w:r>
        <w:rPr>
          <w:rFonts w:ascii="Arial" w:hAnsi="Arial" w:cs="Arial"/>
          <w:color w:val="373A3C"/>
        </w:rPr>
        <w:t>대중의</w:t>
      </w:r>
      <w:r>
        <w:rPr>
          <w:rFonts w:ascii="Arial" w:hAnsi="Arial" w:cs="Arial"/>
          <w:color w:val="373A3C"/>
        </w:rPr>
        <w:t xml:space="preserve"> </w:t>
      </w:r>
      <w:r>
        <w:rPr>
          <w:rFonts w:ascii="Arial" w:hAnsi="Arial" w:cs="Arial"/>
          <w:color w:val="373A3C"/>
        </w:rPr>
        <w:t>관심을</w:t>
      </w:r>
      <w:r>
        <w:rPr>
          <w:rFonts w:ascii="Arial" w:hAnsi="Arial" w:cs="Arial"/>
          <w:color w:val="373A3C"/>
        </w:rPr>
        <w:t xml:space="preserve"> </w:t>
      </w:r>
      <w:r>
        <w:rPr>
          <w:rFonts w:ascii="Arial" w:hAnsi="Arial" w:cs="Arial"/>
          <w:color w:val="373A3C"/>
        </w:rPr>
        <w:t>많이</w:t>
      </w:r>
      <w:r>
        <w:rPr>
          <w:rFonts w:ascii="Arial" w:hAnsi="Arial" w:cs="Arial"/>
          <w:color w:val="373A3C"/>
        </w:rPr>
        <w:t xml:space="preserve"> </w:t>
      </w:r>
      <w:r>
        <w:rPr>
          <w:rFonts w:ascii="Arial" w:hAnsi="Arial" w:cs="Arial"/>
          <w:color w:val="373A3C"/>
        </w:rPr>
        <w:t>받는</w:t>
      </w:r>
      <w:r>
        <w:rPr>
          <w:rFonts w:ascii="Arial" w:hAnsi="Arial" w:cs="Arial"/>
          <w:color w:val="373A3C"/>
        </w:rPr>
        <w:t xml:space="preserve"> </w:t>
      </w:r>
      <w:r>
        <w:rPr>
          <w:rFonts w:ascii="Arial" w:hAnsi="Arial" w:cs="Arial"/>
          <w:color w:val="373A3C"/>
        </w:rPr>
        <w:t>분야에</w:t>
      </w:r>
      <w:r>
        <w:rPr>
          <w:rFonts w:ascii="Arial" w:hAnsi="Arial" w:cs="Arial"/>
          <w:color w:val="373A3C"/>
        </w:rPr>
        <w:t xml:space="preserve"> </w:t>
      </w:r>
      <w:r>
        <w:rPr>
          <w:rFonts w:ascii="Arial" w:hAnsi="Arial" w:cs="Arial"/>
          <w:color w:val="373A3C"/>
        </w:rPr>
        <w:t>집중되어</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방송사를</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공산당이</w:t>
      </w:r>
      <w:r>
        <w:rPr>
          <w:rFonts w:ascii="Arial" w:hAnsi="Arial" w:cs="Arial"/>
          <w:color w:val="373A3C"/>
        </w:rPr>
        <w:t xml:space="preserve"> </w:t>
      </w:r>
      <w:r>
        <w:rPr>
          <w:rFonts w:ascii="Arial" w:hAnsi="Arial" w:cs="Arial"/>
          <w:color w:val="373A3C"/>
        </w:rPr>
        <w:t>컨트롤</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있다는</w:t>
      </w:r>
      <w:r>
        <w:rPr>
          <w:rFonts w:ascii="Arial" w:hAnsi="Arial" w:cs="Arial"/>
          <w:color w:val="373A3C"/>
        </w:rPr>
        <w:t xml:space="preserve"> </w:t>
      </w:r>
      <w:r>
        <w:rPr>
          <w:rFonts w:ascii="Arial" w:hAnsi="Arial" w:cs="Arial"/>
          <w:color w:val="373A3C"/>
        </w:rPr>
        <w:t>점을</w:t>
      </w:r>
      <w:r>
        <w:rPr>
          <w:rFonts w:ascii="Arial" w:hAnsi="Arial" w:cs="Arial"/>
          <w:color w:val="373A3C"/>
        </w:rPr>
        <w:t xml:space="preserve"> </w:t>
      </w:r>
      <w:r>
        <w:rPr>
          <w:rFonts w:ascii="Arial" w:hAnsi="Arial" w:cs="Arial"/>
          <w:color w:val="373A3C"/>
        </w:rPr>
        <w:t>이용한</w:t>
      </w:r>
      <w:r>
        <w:rPr>
          <w:rFonts w:ascii="Arial" w:hAnsi="Arial" w:cs="Arial"/>
          <w:color w:val="373A3C"/>
        </w:rPr>
        <w:t xml:space="preserve"> </w:t>
      </w:r>
      <w:r>
        <w:rPr>
          <w:rFonts w:ascii="Arial" w:hAnsi="Arial" w:cs="Arial"/>
          <w:color w:val="373A3C"/>
        </w:rPr>
        <w:t>국가적</w:t>
      </w:r>
      <w:r>
        <w:rPr>
          <w:rFonts w:ascii="Arial" w:hAnsi="Arial" w:cs="Arial"/>
          <w:color w:val="373A3C"/>
        </w:rPr>
        <w:t xml:space="preserve"> </w:t>
      </w:r>
      <w:r>
        <w:rPr>
          <w:rFonts w:ascii="Arial" w:hAnsi="Arial" w:cs="Arial"/>
          <w:color w:val="373A3C"/>
        </w:rPr>
        <w:t>언론플레이다</w:t>
      </w:r>
      <w:r>
        <w:rPr>
          <w:rFonts w:ascii="Arial" w:hAnsi="Arial" w:cs="Arial"/>
          <w:color w:val="373A3C"/>
        </w:rPr>
        <w:t xml:space="preserve">. </w:t>
      </w:r>
      <w:r>
        <w:rPr>
          <w:rFonts w:ascii="Arial" w:hAnsi="Arial" w:cs="Arial"/>
          <w:color w:val="373A3C"/>
        </w:rPr>
        <w:t>그리고</w:t>
      </w:r>
      <w:r>
        <w:rPr>
          <w:rFonts w:ascii="Arial" w:hAnsi="Arial" w:cs="Arial"/>
          <w:color w:val="373A3C"/>
        </w:rPr>
        <w:t xml:space="preserve"> </w:t>
      </w:r>
      <w:r>
        <w:rPr>
          <w:rFonts w:ascii="Arial" w:hAnsi="Arial" w:cs="Arial"/>
          <w:color w:val="373A3C"/>
        </w:rPr>
        <w:t>엔터테인먼트</w:t>
      </w:r>
      <w:r>
        <w:rPr>
          <w:rFonts w:ascii="Arial" w:hAnsi="Arial" w:cs="Arial"/>
          <w:color w:val="373A3C"/>
        </w:rPr>
        <w:t xml:space="preserve"> </w:t>
      </w:r>
      <w:r>
        <w:rPr>
          <w:rFonts w:ascii="Arial" w:hAnsi="Arial" w:cs="Arial"/>
          <w:color w:val="373A3C"/>
        </w:rPr>
        <w:t>사업의</w:t>
      </w:r>
      <w:r>
        <w:rPr>
          <w:rFonts w:ascii="Arial" w:hAnsi="Arial" w:cs="Arial"/>
          <w:color w:val="373A3C"/>
        </w:rPr>
        <w:t xml:space="preserve"> </w:t>
      </w:r>
      <w:r>
        <w:rPr>
          <w:rFonts w:ascii="Arial" w:hAnsi="Arial" w:cs="Arial"/>
          <w:color w:val="373A3C"/>
        </w:rPr>
        <w:t>지나친</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의존은</w:t>
      </w:r>
      <w:r>
        <w:rPr>
          <w:rFonts w:ascii="Arial" w:hAnsi="Arial" w:cs="Arial"/>
          <w:color w:val="373A3C"/>
        </w:rPr>
        <w:t xml:space="preserve"> </w:t>
      </w:r>
      <w:r>
        <w:rPr>
          <w:rFonts w:ascii="Arial" w:hAnsi="Arial" w:cs="Arial"/>
          <w:color w:val="373A3C"/>
        </w:rPr>
        <w:t>이번</w:t>
      </w:r>
      <w:r>
        <w:rPr>
          <w:rFonts w:ascii="Arial" w:hAnsi="Arial" w:cs="Arial"/>
          <w:color w:val="373A3C"/>
        </w:rPr>
        <w:t xml:space="preserve"> </w:t>
      </w:r>
      <w:r>
        <w:rPr>
          <w:rFonts w:ascii="Arial" w:hAnsi="Arial" w:cs="Arial"/>
          <w:color w:val="373A3C"/>
        </w:rPr>
        <w:t>기회에</w:t>
      </w:r>
      <w:r>
        <w:rPr>
          <w:rFonts w:ascii="Arial" w:hAnsi="Arial" w:cs="Arial"/>
          <w:color w:val="373A3C"/>
        </w:rPr>
        <w:t xml:space="preserve"> </w:t>
      </w:r>
      <w:r>
        <w:rPr>
          <w:rFonts w:ascii="Arial" w:hAnsi="Arial" w:cs="Arial"/>
          <w:color w:val="373A3C"/>
        </w:rPr>
        <w:t>경계할</w:t>
      </w:r>
      <w:r>
        <w:rPr>
          <w:rFonts w:ascii="Arial" w:hAnsi="Arial" w:cs="Arial"/>
          <w:color w:val="373A3C"/>
        </w:rPr>
        <w:t xml:space="preserve"> </w:t>
      </w:r>
      <w:r>
        <w:rPr>
          <w:rFonts w:ascii="Arial" w:hAnsi="Arial" w:cs="Arial"/>
          <w:color w:val="373A3C"/>
        </w:rPr>
        <w:t>필요가</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중국에</w:t>
      </w:r>
      <w:r>
        <w:rPr>
          <w:rFonts w:ascii="Arial" w:hAnsi="Arial" w:cs="Arial"/>
          <w:color w:val="373A3C"/>
        </w:rPr>
        <w:t xml:space="preserve"> </w:t>
      </w:r>
      <w:r>
        <w:rPr>
          <w:rFonts w:ascii="Arial" w:hAnsi="Arial" w:cs="Arial"/>
          <w:color w:val="373A3C"/>
        </w:rPr>
        <w:t>방송사들이</w:t>
      </w:r>
      <w:r>
        <w:rPr>
          <w:rFonts w:ascii="Arial" w:hAnsi="Arial" w:cs="Arial"/>
          <w:color w:val="373A3C"/>
        </w:rPr>
        <w:t xml:space="preserve"> </w:t>
      </w:r>
      <w:r>
        <w:rPr>
          <w:rFonts w:ascii="Arial" w:hAnsi="Arial" w:cs="Arial"/>
          <w:color w:val="373A3C"/>
        </w:rPr>
        <w:t>수익을</w:t>
      </w:r>
      <w:r>
        <w:rPr>
          <w:rFonts w:ascii="Arial" w:hAnsi="Arial" w:cs="Arial"/>
          <w:color w:val="373A3C"/>
        </w:rPr>
        <w:t xml:space="preserve"> </w:t>
      </w:r>
      <w:r>
        <w:rPr>
          <w:rFonts w:ascii="Arial" w:hAnsi="Arial" w:cs="Arial"/>
          <w:color w:val="373A3C"/>
        </w:rPr>
        <w:t>의존하게</w:t>
      </w:r>
      <w:r>
        <w:rPr>
          <w:rFonts w:ascii="Arial" w:hAnsi="Arial" w:cs="Arial"/>
          <w:color w:val="373A3C"/>
        </w:rPr>
        <w:t xml:space="preserve"> </w:t>
      </w:r>
      <w:r>
        <w:rPr>
          <w:rFonts w:ascii="Arial" w:hAnsi="Arial" w:cs="Arial"/>
          <w:color w:val="373A3C"/>
        </w:rPr>
        <w:t>되면</w:t>
      </w:r>
      <w:r>
        <w:rPr>
          <w:rFonts w:ascii="Arial" w:hAnsi="Arial" w:cs="Arial"/>
          <w:color w:val="373A3C"/>
        </w:rPr>
        <w:t xml:space="preserve"> </w:t>
      </w:r>
      <w:r>
        <w:rPr>
          <w:rFonts w:ascii="Arial" w:hAnsi="Arial" w:cs="Arial"/>
          <w:color w:val="373A3C"/>
        </w:rPr>
        <w:t>언론이</w:t>
      </w:r>
      <w:r>
        <w:rPr>
          <w:rFonts w:ascii="Arial" w:hAnsi="Arial" w:cs="Arial"/>
          <w:color w:val="373A3C"/>
        </w:rPr>
        <w:t xml:space="preserve"> </w:t>
      </w:r>
      <w:r>
        <w:rPr>
          <w:rFonts w:ascii="Arial" w:hAnsi="Arial" w:cs="Arial"/>
          <w:color w:val="373A3C"/>
        </w:rPr>
        <w:t>객관성을</w:t>
      </w:r>
      <w:r>
        <w:rPr>
          <w:rFonts w:ascii="Arial" w:hAnsi="Arial" w:cs="Arial"/>
          <w:color w:val="373A3C"/>
        </w:rPr>
        <w:t xml:space="preserve"> </w:t>
      </w:r>
      <w:r>
        <w:rPr>
          <w:rFonts w:ascii="Arial" w:hAnsi="Arial" w:cs="Arial"/>
          <w:color w:val="373A3C"/>
        </w:rPr>
        <w:t>잃어버린</w:t>
      </w:r>
      <w:r>
        <w:rPr>
          <w:rStyle w:val="apple-converted-space"/>
          <w:rFonts w:ascii="Arial" w:hAnsi="Arial" w:cs="Arial"/>
          <w:color w:val="373A3C"/>
        </w:rPr>
        <w:t> </w:t>
      </w:r>
      <w:r>
        <w:rPr>
          <w:rFonts w:ascii="Arial" w:hAnsi="Arial" w:cs="Arial"/>
          <w:color w:val="373A3C"/>
        </w:rPr>
        <w:br/>
      </w:r>
      <w:proofErr w:type="spellStart"/>
      <w:r>
        <w:rPr>
          <w:rFonts w:ascii="Arial" w:hAnsi="Arial" w:cs="Arial"/>
          <w:color w:val="373A3C"/>
        </w:rPr>
        <w:t>친중</w:t>
      </w:r>
      <w:proofErr w:type="spellEnd"/>
      <w:r>
        <w:rPr>
          <w:rFonts w:ascii="Arial" w:hAnsi="Arial" w:cs="Arial"/>
          <w:color w:val="373A3C"/>
        </w:rPr>
        <w:t xml:space="preserve"> </w:t>
      </w:r>
      <w:r>
        <w:rPr>
          <w:rFonts w:ascii="Arial" w:hAnsi="Arial" w:cs="Arial"/>
          <w:color w:val="373A3C"/>
        </w:rPr>
        <w:t>언론사가</w:t>
      </w:r>
      <w:r>
        <w:rPr>
          <w:rFonts w:ascii="Arial" w:hAnsi="Arial" w:cs="Arial"/>
          <w:color w:val="373A3C"/>
        </w:rPr>
        <w:t xml:space="preserve"> </w:t>
      </w:r>
      <w:r>
        <w:rPr>
          <w:rFonts w:ascii="Arial" w:hAnsi="Arial" w:cs="Arial"/>
          <w:color w:val="373A3C"/>
        </w:rPr>
        <w:t>되어버리게</w:t>
      </w:r>
      <w:r>
        <w:rPr>
          <w:rFonts w:ascii="Arial" w:hAnsi="Arial" w:cs="Arial"/>
          <w:color w:val="373A3C"/>
        </w:rPr>
        <w:t xml:space="preserve"> </w:t>
      </w:r>
      <w:r>
        <w:rPr>
          <w:rFonts w:ascii="Arial" w:hAnsi="Arial" w:cs="Arial"/>
          <w:color w:val="373A3C"/>
        </w:rPr>
        <w:t>되며</w:t>
      </w:r>
      <w:r>
        <w:rPr>
          <w:rFonts w:ascii="Arial" w:hAnsi="Arial" w:cs="Arial"/>
          <w:color w:val="373A3C"/>
        </w:rPr>
        <w:t>,</w:t>
      </w:r>
      <w:r>
        <w:rPr>
          <w:rStyle w:val="apple-converted-space"/>
          <w:rFonts w:ascii="Arial" w:hAnsi="Arial" w:cs="Arial"/>
          <w:color w:val="373A3C"/>
        </w:rPr>
        <w:t> </w:t>
      </w:r>
      <w:hyperlink r:id="rId84" w:tooltip="임진왜란 1592" w:history="1">
        <w:r>
          <w:rPr>
            <w:rStyle w:val="a3"/>
            <w:rFonts w:ascii="Arial" w:hAnsi="Arial" w:cs="Arial"/>
            <w:color w:val="0275D8"/>
          </w:rPr>
          <w:t>임진왜란</w:t>
        </w:r>
        <w:r>
          <w:rPr>
            <w:rStyle w:val="a3"/>
            <w:rFonts w:ascii="Arial" w:hAnsi="Arial" w:cs="Arial"/>
            <w:color w:val="0275D8"/>
          </w:rPr>
          <w:t xml:space="preserve"> 1592</w:t>
        </w:r>
      </w:hyperlink>
      <w:r>
        <w:rPr>
          <w:rFonts w:ascii="Arial" w:hAnsi="Arial" w:cs="Arial"/>
          <w:color w:val="373A3C"/>
        </w:rPr>
        <w:t>등</w:t>
      </w:r>
      <w:r>
        <w:rPr>
          <w:rFonts w:ascii="Arial" w:hAnsi="Arial" w:cs="Arial"/>
          <w:color w:val="373A3C"/>
        </w:rPr>
        <w:t xml:space="preserve"> </w:t>
      </w:r>
      <w:proofErr w:type="spellStart"/>
      <w:r>
        <w:rPr>
          <w:rFonts w:ascii="Arial" w:hAnsi="Arial" w:cs="Arial"/>
          <w:color w:val="373A3C"/>
        </w:rPr>
        <w:t>친중</w:t>
      </w:r>
      <w:proofErr w:type="spellEnd"/>
      <w:r>
        <w:rPr>
          <w:rFonts w:ascii="Arial" w:hAnsi="Arial" w:cs="Arial"/>
          <w:color w:val="373A3C"/>
        </w:rPr>
        <w:t xml:space="preserve"> </w:t>
      </w:r>
      <w:r>
        <w:rPr>
          <w:rFonts w:ascii="Arial" w:hAnsi="Arial" w:cs="Arial"/>
          <w:color w:val="373A3C"/>
        </w:rPr>
        <w:t>편향</w:t>
      </w:r>
      <w:r>
        <w:rPr>
          <w:rFonts w:ascii="Arial" w:hAnsi="Arial" w:cs="Arial"/>
          <w:color w:val="373A3C"/>
        </w:rPr>
        <w:t xml:space="preserve"> </w:t>
      </w:r>
      <w:r>
        <w:rPr>
          <w:rFonts w:ascii="Arial" w:hAnsi="Arial" w:cs="Arial"/>
          <w:color w:val="373A3C"/>
        </w:rPr>
        <w:t>드라마가</w:t>
      </w:r>
      <w:r>
        <w:rPr>
          <w:rFonts w:ascii="Arial" w:hAnsi="Arial" w:cs="Arial"/>
          <w:color w:val="373A3C"/>
        </w:rPr>
        <w:t xml:space="preserve"> </w:t>
      </w:r>
      <w:r>
        <w:rPr>
          <w:rFonts w:ascii="Arial" w:hAnsi="Arial" w:cs="Arial"/>
          <w:color w:val="373A3C"/>
        </w:rPr>
        <w:t>제작되는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예이다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85" w:anchor="toc" w:history="1">
        <w:r w:rsidR="002B0B10">
          <w:rPr>
            <w:rStyle w:val="a3"/>
            <w:rFonts w:ascii="Arial" w:hAnsi="Arial" w:cs="Arial"/>
            <w:color w:val="0275D8"/>
            <w:sz w:val="38"/>
            <w:szCs w:val="38"/>
          </w:rPr>
          <w:t>2.5.</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주한미군의</w:t>
      </w:r>
      <w:r w:rsidR="002B0B10">
        <w:rPr>
          <w:rFonts w:ascii="Arial" w:hAnsi="Arial" w:cs="Arial"/>
          <w:color w:val="373A3C"/>
          <w:sz w:val="38"/>
          <w:szCs w:val="38"/>
        </w:rPr>
        <w:t xml:space="preserve"> </w:t>
      </w:r>
      <w:r w:rsidR="002B0B10">
        <w:rPr>
          <w:rFonts w:ascii="Arial" w:hAnsi="Arial" w:cs="Arial"/>
          <w:color w:val="373A3C"/>
          <w:sz w:val="38"/>
          <w:szCs w:val="38"/>
        </w:rPr>
        <w:t>필요성</w:t>
      </w:r>
      <w:hyperlink r:id="rId86"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t>북한은</w:t>
      </w:r>
      <w:r>
        <w:rPr>
          <w:rFonts w:ascii="Arial" w:hAnsi="Arial" w:cs="Arial"/>
          <w:color w:val="373A3C"/>
        </w:rPr>
        <w:t xml:space="preserve"> </w:t>
      </w:r>
      <w:r>
        <w:rPr>
          <w:rFonts w:ascii="Arial" w:hAnsi="Arial" w:cs="Arial"/>
          <w:color w:val="373A3C"/>
        </w:rPr>
        <w:t>탄도미사일을</w:t>
      </w:r>
      <w:r>
        <w:rPr>
          <w:rFonts w:ascii="Arial" w:hAnsi="Arial" w:cs="Arial"/>
          <w:color w:val="373A3C"/>
        </w:rPr>
        <w:t xml:space="preserve"> </w:t>
      </w:r>
      <w:r>
        <w:rPr>
          <w:rFonts w:ascii="Arial" w:hAnsi="Arial" w:cs="Arial"/>
          <w:color w:val="373A3C"/>
        </w:rPr>
        <w:t>다음</w:t>
      </w:r>
      <w:r>
        <w:rPr>
          <w:rFonts w:ascii="Arial" w:hAnsi="Arial" w:cs="Arial"/>
          <w:color w:val="373A3C"/>
        </w:rPr>
        <w:t xml:space="preserve"> </w:t>
      </w:r>
      <w:r>
        <w:rPr>
          <w:rFonts w:ascii="Arial" w:hAnsi="Arial" w:cs="Arial"/>
          <w:color w:val="373A3C"/>
        </w:rPr>
        <w:t>용도로</w:t>
      </w:r>
      <w:r>
        <w:rPr>
          <w:rFonts w:ascii="Arial" w:hAnsi="Arial" w:cs="Arial"/>
          <w:color w:val="373A3C"/>
        </w:rPr>
        <w:t xml:space="preserve"> </w:t>
      </w:r>
      <w:r>
        <w:rPr>
          <w:rFonts w:ascii="Arial" w:hAnsi="Arial" w:cs="Arial"/>
          <w:color w:val="373A3C"/>
        </w:rPr>
        <w:t>사용할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첫째</w:t>
      </w:r>
      <w:r>
        <w:rPr>
          <w:rFonts w:ascii="Arial" w:hAnsi="Arial" w:cs="Arial"/>
          <w:color w:val="373A3C"/>
        </w:rPr>
        <w:t xml:space="preserve">. </w:t>
      </w:r>
      <w:r>
        <w:rPr>
          <w:rFonts w:ascii="Arial" w:hAnsi="Arial" w:cs="Arial"/>
          <w:color w:val="373A3C"/>
        </w:rPr>
        <w:t>후방지역</w:t>
      </w:r>
      <w:r>
        <w:rPr>
          <w:rFonts w:ascii="Arial" w:hAnsi="Arial" w:cs="Arial"/>
          <w:color w:val="373A3C"/>
        </w:rPr>
        <w:t xml:space="preserve"> </w:t>
      </w:r>
      <w:r>
        <w:rPr>
          <w:rFonts w:ascii="Arial" w:hAnsi="Arial" w:cs="Arial"/>
          <w:color w:val="373A3C"/>
        </w:rPr>
        <w:t>주민에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불안감</w:t>
      </w:r>
      <w:r>
        <w:rPr>
          <w:rFonts w:ascii="Arial" w:hAnsi="Arial" w:cs="Arial"/>
          <w:color w:val="373A3C"/>
        </w:rPr>
        <w:t xml:space="preserve"> </w:t>
      </w:r>
      <w:r>
        <w:rPr>
          <w:rFonts w:ascii="Arial" w:hAnsi="Arial" w:cs="Arial"/>
          <w:color w:val="373A3C"/>
        </w:rPr>
        <w:t>유도</w:t>
      </w:r>
      <w:r>
        <w:rPr>
          <w:rFonts w:ascii="Arial" w:hAnsi="Arial" w:cs="Arial"/>
          <w:color w:val="373A3C"/>
        </w:rPr>
        <w:t xml:space="preserve">. </w:t>
      </w:r>
      <w:r>
        <w:rPr>
          <w:rFonts w:ascii="Arial" w:hAnsi="Arial" w:cs="Arial"/>
          <w:color w:val="373A3C"/>
        </w:rPr>
        <w:t>둘째</w:t>
      </w:r>
      <w:r>
        <w:rPr>
          <w:rFonts w:ascii="Arial" w:hAnsi="Arial" w:cs="Arial"/>
          <w:color w:val="373A3C"/>
        </w:rPr>
        <w:t xml:space="preserve">. </w:t>
      </w:r>
      <w:r>
        <w:rPr>
          <w:rFonts w:ascii="Arial" w:hAnsi="Arial" w:cs="Arial"/>
          <w:color w:val="373A3C"/>
        </w:rPr>
        <w:t>사령부</w:t>
      </w:r>
      <w:r>
        <w:rPr>
          <w:rFonts w:ascii="Arial" w:hAnsi="Arial" w:cs="Arial"/>
          <w:color w:val="373A3C"/>
        </w:rPr>
        <w:t>/</w:t>
      </w:r>
      <w:r>
        <w:rPr>
          <w:rFonts w:ascii="Arial" w:hAnsi="Arial" w:cs="Arial"/>
          <w:color w:val="373A3C"/>
        </w:rPr>
        <w:t>비행장</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핵심</w:t>
      </w:r>
      <w:r>
        <w:rPr>
          <w:rFonts w:ascii="Arial" w:hAnsi="Arial" w:cs="Arial"/>
          <w:color w:val="373A3C"/>
        </w:rPr>
        <w:t xml:space="preserve"> </w:t>
      </w:r>
      <w:r>
        <w:rPr>
          <w:rFonts w:ascii="Arial" w:hAnsi="Arial" w:cs="Arial"/>
          <w:color w:val="373A3C"/>
        </w:rPr>
        <w:t>군사시설</w:t>
      </w:r>
      <w:r>
        <w:rPr>
          <w:rFonts w:ascii="Arial" w:hAnsi="Arial" w:cs="Arial"/>
          <w:color w:val="373A3C"/>
        </w:rPr>
        <w:t xml:space="preserve"> </w:t>
      </w:r>
      <w:r>
        <w:rPr>
          <w:rFonts w:ascii="Arial" w:hAnsi="Arial" w:cs="Arial"/>
          <w:color w:val="373A3C"/>
        </w:rPr>
        <w:t>타격</w:t>
      </w:r>
      <w:r>
        <w:rPr>
          <w:rFonts w:ascii="Arial" w:hAnsi="Arial" w:cs="Arial"/>
          <w:color w:val="373A3C"/>
        </w:rPr>
        <w:t xml:space="preserve">. </w:t>
      </w:r>
      <w:r>
        <w:rPr>
          <w:rFonts w:ascii="Arial" w:hAnsi="Arial" w:cs="Arial"/>
          <w:color w:val="373A3C"/>
        </w:rPr>
        <w:t>셋째</w:t>
      </w:r>
      <w:r>
        <w:rPr>
          <w:rFonts w:ascii="Arial" w:hAnsi="Arial" w:cs="Arial"/>
          <w:color w:val="373A3C"/>
        </w:rPr>
        <w:t xml:space="preserve">. </w:t>
      </w:r>
      <w:r>
        <w:rPr>
          <w:rFonts w:ascii="Arial" w:hAnsi="Arial" w:cs="Arial"/>
          <w:color w:val="373A3C"/>
        </w:rPr>
        <w:t>핵무기</w:t>
      </w:r>
      <w:r>
        <w:rPr>
          <w:rFonts w:ascii="Arial" w:hAnsi="Arial" w:cs="Arial"/>
          <w:color w:val="373A3C"/>
        </w:rPr>
        <w:t xml:space="preserve"> </w:t>
      </w:r>
      <w:proofErr w:type="spellStart"/>
      <w:r>
        <w:rPr>
          <w:rFonts w:ascii="Arial" w:hAnsi="Arial" w:cs="Arial"/>
          <w:color w:val="373A3C"/>
        </w:rPr>
        <w:t>투발</w:t>
      </w:r>
      <w:proofErr w:type="spellEnd"/>
      <w:r>
        <w:rPr>
          <w:rFonts w:ascii="Arial" w:hAnsi="Arial" w:cs="Arial"/>
          <w:color w:val="373A3C"/>
        </w:rPr>
        <w:t xml:space="preserve">. </w:t>
      </w:r>
      <w:r>
        <w:rPr>
          <w:rFonts w:ascii="Arial" w:hAnsi="Arial" w:cs="Arial"/>
          <w:color w:val="373A3C"/>
        </w:rPr>
        <w:t>첫째</w:t>
      </w:r>
      <w:r>
        <w:rPr>
          <w:rFonts w:ascii="Arial" w:hAnsi="Arial" w:cs="Arial"/>
          <w:color w:val="373A3C"/>
        </w:rPr>
        <w:t xml:space="preserve"> </w:t>
      </w:r>
      <w:r>
        <w:rPr>
          <w:rFonts w:ascii="Arial" w:hAnsi="Arial" w:cs="Arial"/>
          <w:color w:val="373A3C"/>
        </w:rPr>
        <w:t>수단의</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비싼</w:t>
      </w:r>
      <w:r>
        <w:rPr>
          <w:rFonts w:ascii="Arial" w:hAnsi="Arial" w:cs="Arial"/>
          <w:color w:val="373A3C"/>
        </w:rPr>
        <w:t xml:space="preserve"> </w:t>
      </w:r>
      <w:r>
        <w:rPr>
          <w:rFonts w:ascii="Arial" w:hAnsi="Arial" w:cs="Arial"/>
          <w:color w:val="373A3C"/>
        </w:rPr>
        <w:t>탄도미사일을</w:t>
      </w:r>
      <w:r>
        <w:rPr>
          <w:rFonts w:ascii="Arial" w:hAnsi="Arial" w:cs="Arial"/>
          <w:color w:val="373A3C"/>
        </w:rPr>
        <w:t xml:space="preserve"> </w:t>
      </w:r>
      <w:r>
        <w:rPr>
          <w:rFonts w:ascii="Arial" w:hAnsi="Arial" w:cs="Arial"/>
          <w:color w:val="373A3C"/>
        </w:rPr>
        <w:t>쓸</w:t>
      </w:r>
      <w:r>
        <w:rPr>
          <w:rFonts w:ascii="Arial" w:hAnsi="Arial" w:cs="Arial"/>
          <w:color w:val="373A3C"/>
        </w:rPr>
        <w:t xml:space="preserve"> </w:t>
      </w:r>
      <w:r>
        <w:rPr>
          <w:rFonts w:ascii="Arial" w:hAnsi="Arial" w:cs="Arial"/>
          <w:color w:val="373A3C"/>
        </w:rPr>
        <w:t>가능성은</w:t>
      </w:r>
      <w:r>
        <w:rPr>
          <w:rFonts w:ascii="Arial" w:hAnsi="Arial" w:cs="Arial"/>
          <w:color w:val="373A3C"/>
        </w:rPr>
        <w:t xml:space="preserve"> </w:t>
      </w:r>
      <w:r>
        <w:rPr>
          <w:rFonts w:ascii="Arial" w:hAnsi="Arial" w:cs="Arial"/>
          <w:color w:val="373A3C"/>
        </w:rPr>
        <w:t>낮으며</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proofErr w:type="spellStart"/>
      <w:r>
        <w:rPr>
          <w:rFonts w:ascii="Arial" w:hAnsi="Arial" w:cs="Arial"/>
          <w:color w:val="373A3C"/>
        </w:rPr>
        <w:t>방사포</w:t>
      </w:r>
      <w:proofErr w:type="spellEnd"/>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수단을</w:t>
      </w:r>
      <w:r>
        <w:rPr>
          <w:rFonts w:ascii="Arial" w:hAnsi="Arial" w:cs="Arial"/>
          <w:color w:val="373A3C"/>
        </w:rPr>
        <w:t xml:space="preserve"> </w:t>
      </w:r>
      <w:r>
        <w:rPr>
          <w:rFonts w:ascii="Arial" w:hAnsi="Arial" w:cs="Arial"/>
          <w:color w:val="373A3C"/>
        </w:rPr>
        <w:t>가지고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탄도미사일의</w:t>
      </w:r>
      <w:r>
        <w:rPr>
          <w:rFonts w:ascii="Arial" w:hAnsi="Arial" w:cs="Arial"/>
          <w:color w:val="373A3C"/>
        </w:rPr>
        <w:t xml:space="preserve"> </w:t>
      </w:r>
      <w:r>
        <w:rPr>
          <w:rFonts w:ascii="Arial" w:hAnsi="Arial" w:cs="Arial"/>
          <w:color w:val="373A3C"/>
        </w:rPr>
        <w:t>주</w:t>
      </w:r>
      <w:r>
        <w:rPr>
          <w:rFonts w:ascii="Arial" w:hAnsi="Arial" w:cs="Arial"/>
          <w:color w:val="373A3C"/>
        </w:rPr>
        <w:t xml:space="preserve"> </w:t>
      </w:r>
      <w:r>
        <w:rPr>
          <w:rFonts w:ascii="Arial" w:hAnsi="Arial" w:cs="Arial"/>
          <w:color w:val="373A3C"/>
        </w:rPr>
        <w:t>용도는</w:t>
      </w:r>
      <w:r>
        <w:rPr>
          <w:rFonts w:ascii="Arial" w:hAnsi="Arial" w:cs="Arial"/>
          <w:color w:val="373A3C"/>
        </w:rPr>
        <w:t xml:space="preserve"> </w:t>
      </w:r>
      <w:r>
        <w:rPr>
          <w:rFonts w:ascii="Arial" w:hAnsi="Arial" w:cs="Arial"/>
          <w:color w:val="373A3C"/>
        </w:rPr>
        <w:t>둘째</w:t>
      </w:r>
      <w:r>
        <w:rPr>
          <w:rFonts w:ascii="Arial" w:hAnsi="Arial" w:cs="Arial"/>
          <w:color w:val="373A3C"/>
        </w:rPr>
        <w:t xml:space="preserve"> </w:t>
      </w:r>
      <w:r>
        <w:rPr>
          <w:rFonts w:ascii="Arial" w:hAnsi="Arial" w:cs="Arial"/>
          <w:color w:val="373A3C"/>
        </w:rPr>
        <w:t>및</w:t>
      </w:r>
      <w:r>
        <w:rPr>
          <w:rFonts w:ascii="Arial" w:hAnsi="Arial" w:cs="Arial"/>
          <w:color w:val="373A3C"/>
        </w:rPr>
        <w:t xml:space="preserve"> </w:t>
      </w:r>
      <w:r>
        <w:rPr>
          <w:rFonts w:ascii="Arial" w:hAnsi="Arial" w:cs="Arial"/>
          <w:color w:val="373A3C"/>
        </w:rPr>
        <w:t>셋째</w:t>
      </w:r>
      <w:r>
        <w:rPr>
          <w:rFonts w:ascii="Arial" w:hAnsi="Arial" w:cs="Arial"/>
          <w:color w:val="373A3C"/>
        </w:rPr>
        <w:t xml:space="preserve"> </w:t>
      </w:r>
      <w:r>
        <w:rPr>
          <w:rFonts w:ascii="Arial" w:hAnsi="Arial" w:cs="Arial"/>
          <w:color w:val="373A3C"/>
        </w:rPr>
        <w:t>용도이다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군의</w:t>
      </w:r>
      <w:r>
        <w:rPr>
          <w:rFonts w:ascii="Arial" w:hAnsi="Arial" w:cs="Arial"/>
          <w:color w:val="373A3C"/>
        </w:rPr>
        <w:t xml:space="preserve"> </w:t>
      </w:r>
      <w:r>
        <w:rPr>
          <w:rFonts w:ascii="Arial" w:hAnsi="Arial" w:cs="Arial"/>
          <w:color w:val="373A3C"/>
        </w:rPr>
        <w:t>목적은</w:t>
      </w:r>
      <w:r>
        <w:rPr>
          <w:rFonts w:ascii="Arial" w:hAnsi="Arial" w:cs="Arial"/>
          <w:color w:val="373A3C"/>
        </w:rPr>
        <w:t xml:space="preserve"> </w:t>
      </w:r>
      <w:r>
        <w:rPr>
          <w:rFonts w:ascii="Arial" w:hAnsi="Arial" w:cs="Arial"/>
          <w:color w:val="373A3C"/>
        </w:rPr>
        <w:t>자국민의</w:t>
      </w:r>
      <w:r>
        <w:rPr>
          <w:rFonts w:ascii="Arial" w:hAnsi="Arial" w:cs="Arial"/>
          <w:color w:val="373A3C"/>
        </w:rPr>
        <w:t xml:space="preserve"> </w:t>
      </w:r>
      <w:r>
        <w:rPr>
          <w:rFonts w:ascii="Arial" w:hAnsi="Arial" w:cs="Arial"/>
          <w:color w:val="373A3C"/>
        </w:rPr>
        <w:t>보호이다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r>
        <w:rPr>
          <w:rFonts w:ascii="Arial" w:hAnsi="Arial" w:cs="Arial"/>
          <w:color w:val="373A3C"/>
        </w:rPr>
        <w:t>그보다</w:t>
      </w:r>
      <w:r>
        <w:rPr>
          <w:rFonts w:ascii="Arial" w:hAnsi="Arial" w:cs="Arial"/>
          <w:color w:val="373A3C"/>
        </w:rPr>
        <w:t xml:space="preserve"> </w:t>
      </w:r>
      <w:r>
        <w:rPr>
          <w:rFonts w:ascii="Arial" w:hAnsi="Arial" w:cs="Arial"/>
          <w:color w:val="373A3C"/>
        </w:rPr>
        <w:t>우선되는</w:t>
      </w:r>
      <w:r>
        <w:rPr>
          <w:rFonts w:ascii="Arial" w:hAnsi="Arial" w:cs="Arial"/>
          <w:color w:val="373A3C"/>
        </w:rPr>
        <w:t xml:space="preserve"> </w:t>
      </w:r>
      <w:r>
        <w:rPr>
          <w:rFonts w:ascii="Arial" w:hAnsi="Arial" w:cs="Arial"/>
          <w:color w:val="373A3C"/>
        </w:rPr>
        <w:t>목표는</w:t>
      </w:r>
      <w:r>
        <w:rPr>
          <w:rFonts w:ascii="Arial" w:hAnsi="Arial" w:cs="Arial"/>
          <w:color w:val="373A3C"/>
        </w:rPr>
        <w:t xml:space="preserve"> </w:t>
      </w:r>
      <w:r>
        <w:rPr>
          <w:rFonts w:ascii="Arial" w:hAnsi="Arial" w:cs="Arial"/>
          <w:color w:val="373A3C"/>
        </w:rPr>
        <w:t>군</w:t>
      </w:r>
      <w:r>
        <w:rPr>
          <w:rFonts w:ascii="Arial" w:hAnsi="Arial" w:cs="Arial"/>
          <w:color w:val="373A3C"/>
        </w:rPr>
        <w:t xml:space="preserve"> </w:t>
      </w:r>
      <w:r>
        <w:rPr>
          <w:rFonts w:ascii="Arial" w:hAnsi="Arial" w:cs="Arial"/>
          <w:color w:val="373A3C"/>
        </w:rPr>
        <w:t>전력의</w:t>
      </w:r>
      <w:r>
        <w:rPr>
          <w:rFonts w:ascii="Arial" w:hAnsi="Arial" w:cs="Arial"/>
          <w:color w:val="373A3C"/>
        </w:rPr>
        <w:t xml:space="preserve"> </w:t>
      </w:r>
      <w:r>
        <w:rPr>
          <w:rFonts w:ascii="Arial" w:hAnsi="Arial" w:cs="Arial"/>
          <w:color w:val="373A3C"/>
        </w:rPr>
        <w:t>보전이다</w:t>
      </w:r>
      <w:r>
        <w:rPr>
          <w:rFonts w:ascii="Arial" w:hAnsi="Arial" w:cs="Arial"/>
          <w:color w:val="373A3C"/>
        </w:rPr>
        <w:t xml:space="preserve">. </w:t>
      </w:r>
      <w:r>
        <w:rPr>
          <w:rFonts w:ascii="Arial" w:hAnsi="Arial" w:cs="Arial"/>
          <w:color w:val="373A3C"/>
        </w:rPr>
        <w:t>군</w:t>
      </w:r>
      <w:r>
        <w:rPr>
          <w:rFonts w:ascii="Arial" w:hAnsi="Arial" w:cs="Arial"/>
          <w:color w:val="373A3C"/>
        </w:rPr>
        <w:t xml:space="preserve"> </w:t>
      </w:r>
      <w:r>
        <w:rPr>
          <w:rFonts w:ascii="Arial" w:hAnsi="Arial" w:cs="Arial"/>
          <w:color w:val="373A3C"/>
        </w:rPr>
        <w:t>전력의</w:t>
      </w:r>
      <w:r>
        <w:rPr>
          <w:rFonts w:ascii="Arial" w:hAnsi="Arial" w:cs="Arial"/>
          <w:color w:val="373A3C"/>
        </w:rPr>
        <w:t xml:space="preserve"> </w:t>
      </w:r>
      <w:r>
        <w:rPr>
          <w:rFonts w:ascii="Arial" w:hAnsi="Arial" w:cs="Arial"/>
          <w:color w:val="373A3C"/>
        </w:rPr>
        <w:t>보전에서</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지휘관의</w:t>
      </w:r>
      <w:r>
        <w:rPr>
          <w:rFonts w:ascii="Arial" w:hAnsi="Arial" w:cs="Arial"/>
          <w:color w:val="373A3C"/>
        </w:rPr>
        <w:t xml:space="preserve"> </w:t>
      </w:r>
      <w:r>
        <w:rPr>
          <w:rFonts w:ascii="Arial" w:hAnsi="Arial" w:cs="Arial"/>
          <w:color w:val="373A3C"/>
        </w:rPr>
        <w:t>안전이다</w:t>
      </w:r>
      <w:r>
        <w:rPr>
          <w:rFonts w:ascii="Arial" w:hAnsi="Arial" w:cs="Arial"/>
          <w:color w:val="373A3C"/>
        </w:rPr>
        <w:t xml:space="preserve">. </w:t>
      </w:r>
      <w:r>
        <w:rPr>
          <w:rFonts w:ascii="Arial" w:hAnsi="Arial" w:cs="Arial"/>
          <w:color w:val="373A3C"/>
        </w:rPr>
        <w:t>군</w:t>
      </w:r>
      <w:r>
        <w:rPr>
          <w:rFonts w:ascii="Arial" w:hAnsi="Arial" w:cs="Arial"/>
          <w:color w:val="373A3C"/>
        </w:rPr>
        <w:t xml:space="preserve"> </w:t>
      </w:r>
      <w:r>
        <w:rPr>
          <w:rFonts w:ascii="Arial" w:hAnsi="Arial" w:cs="Arial"/>
          <w:color w:val="373A3C"/>
        </w:rPr>
        <w:t>전력이</w:t>
      </w:r>
      <w:r>
        <w:rPr>
          <w:rFonts w:ascii="Arial" w:hAnsi="Arial" w:cs="Arial"/>
          <w:color w:val="373A3C"/>
        </w:rPr>
        <w:t xml:space="preserve"> </w:t>
      </w:r>
      <w:r>
        <w:rPr>
          <w:rFonts w:ascii="Arial" w:hAnsi="Arial" w:cs="Arial"/>
          <w:color w:val="373A3C"/>
        </w:rPr>
        <w:t>보호되어</w:t>
      </w:r>
      <w:r>
        <w:rPr>
          <w:rFonts w:ascii="Arial" w:hAnsi="Arial" w:cs="Arial"/>
          <w:color w:val="373A3C"/>
        </w:rPr>
        <w:t xml:space="preserve"> </w:t>
      </w:r>
      <w:r>
        <w:rPr>
          <w:rFonts w:ascii="Arial" w:hAnsi="Arial" w:cs="Arial"/>
          <w:color w:val="373A3C"/>
        </w:rPr>
        <w:t>있어야</w:t>
      </w:r>
      <w:r>
        <w:rPr>
          <w:rFonts w:ascii="Arial" w:hAnsi="Arial" w:cs="Arial"/>
          <w:color w:val="373A3C"/>
        </w:rPr>
        <w:t xml:space="preserve"> </w:t>
      </w:r>
      <w:r>
        <w:rPr>
          <w:rFonts w:ascii="Arial" w:hAnsi="Arial" w:cs="Arial"/>
          <w:color w:val="373A3C"/>
        </w:rPr>
        <w:t>적의</w:t>
      </w:r>
      <w:r>
        <w:rPr>
          <w:rFonts w:ascii="Arial" w:hAnsi="Arial" w:cs="Arial"/>
          <w:color w:val="373A3C"/>
        </w:rPr>
        <w:t xml:space="preserve"> </w:t>
      </w:r>
      <w:r>
        <w:rPr>
          <w:rFonts w:ascii="Arial" w:hAnsi="Arial" w:cs="Arial"/>
          <w:color w:val="373A3C"/>
        </w:rPr>
        <w:t>군사력에서</w:t>
      </w:r>
      <w:r>
        <w:rPr>
          <w:rFonts w:ascii="Arial" w:hAnsi="Arial" w:cs="Arial"/>
          <w:color w:val="373A3C"/>
        </w:rPr>
        <w:t xml:space="preserve"> </w:t>
      </w:r>
      <w:r>
        <w:rPr>
          <w:rFonts w:ascii="Arial" w:hAnsi="Arial" w:cs="Arial"/>
          <w:color w:val="373A3C"/>
        </w:rPr>
        <w:t>국민을</w:t>
      </w:r>
      <w:r>
        <w:rPr>
          <w:rFonts w:ascii="Arial" w:hAnsi="Arial" w:cs="Arial"/>
          <w:color w:val="373A3C"/>
        </w:rPr>
        <w:t xml:space="preserve"> </w:t>
      </w:r>
      <w:r>
        <w:rPr>
          <w:rFonts w:ascii="Arial" w:hAnsi="Arial" w:cs="Arial"/>
          <w:color w:val="373A3C"/>
        </w:rPr>
        <w:t>지킬</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지휘관이</w:t>
      </w:r>
      <w:r>
        <w:rPr>
          <w:rFonts w:ascii="Arial" w:hAnsi="Arial" w:cs="Arial"/>
          <w:color w:val="373A3C"/>
        </w:rPr>
        <w:t xml:space="preserve"> </w:t>
      </w:r>
      <w:r>
        <w:rPr>
          <w:rFonts w:ascii="Arial" w:hAnsi="Arial" w:cs="Arial"/>
          <w:color w:val="373A3C"/>
        </w:rPr>
        <w:t>있어야</w:t>
      </w:r>
      <w:r>
        <w:rPr>
          <w:rFonts w:ascii="Arial" w:hAnsi="Arial" w:cs="Arial"/>
          <w:color w:val="373A3C"/>
        </w:rPr>
        <w:t xml:space="preserve"> </w:t>
      </w:r>
      <w:proofErr w:type="spellStart"/>
      <w:r>
        <w:rPr>
          <w:rFonts w:ascii="Arial" w:hAnsi="Arial" w:cs="Arial"/>
          <w:color w:val="373A3C"/>
        </w:rPr>
        <w:t>지휘할수</w:t>
      </w:r>
      <w:proofErr w:type="spellEnd"/>
      <w:r>
        <w:rPr>
          <w:rFonts w:ascii="Arial" w:hAnsi="Arial" w:cs="Arial"/>
          <w:color w:val="373A3C"/>
        </w:rPr>
        <w:t xml:space="preserve"> </w:t>
      </w:r>
      <w:r>
        <w:rPr>
          <w:rFonts w:ascii="Arial" w:hAnsi="Arial" w:cs="Arial"/>
          <w:color w:val="373A3C"/>
        </w:rPr>
        <w:t>있기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재난이</w:t>
      </w:r>
      <w:r>
        <w:rPr>
          <w:rFonts w:ascii="Arial" w:hAnsi="Arial" w:cs="Arial"/>
          <w:color w:val="373A3C"/>
        </w:rPr>
        <w:t xml:space="preserve"> </w:t>
      </w:r>
      <w:r>
        <w:rPr>
          <w:rFonts w:ascii="Arial" w:hAnsi="Arial" w:cs="Arial"/>
          <w:color w:val="373A3C"/>
        </w:rPr>
        <w:t>발생하고</w:t>
      </w:r>
      <w:r>
        <w:rPr>
          <w:rFonts w:ascii="Arial" w:hAnsi="Arial" w:cs="Arial"/>
          <w:color w:val="373A3C"/>
        </w:rPr>
        <w:t xml:space="preserve"> </w:t>
      </w:r>
      <w:r>
        <w:rPr>
          <w:rFonts w:ascii="Arial" w:hAnsi="Arial" w:cs="Arial"/>
          <w:color w:val="373A3C"/>
        </w:rPr>
        <w:t>의약품이</w:t>
      </w:r>
      <w:r>
        <w:rPr>
          <w:rFonts w:ascii="Arial" w:hAnsi="Arial" w:cs="Arial"/>
          <w:color w:val="373A3C"/>
        </w:rPr>
        <w:t xml:space="preserve"> </w:t>
      </w:r>
      <w:r>
        <w:rPr>
          <w:rFonts w:ascii="Arial" w:hAnsi="Arial" w:cs="Arial"/>
          <w:color w:val="373A3C"/>
        </w:rPr>
        <w:t>부족할</w:t>
      </w:r>
      <w:r>
        <w:rPr>
          <w:rFonts w:ascii="Arial" w:hAnsi="Arial" w:cs="Arial"/>
          <w:color w:val="373A3C"/>
        </w:rPr>
        <w:t xml:space="preserve"> </w:t>
      </w:r>
      <w:r>
        <w:rPr>
          <w:rFonts w:ascii="Arial" w:hAnsi="Arial" w:cs="Arial"/>
          <w:color w:val="373A3C"/>
        </w:rPr>
        <w:t>때</w:t>
      </w:r>
      <w:r>
        <w:rPr>
          <w:rFonts w:ascii="Arial" w:hAnsi="Arial" w:cs="Arial"/>
          <w:color w:val="373A3C"/>
        </w:rPr>
        <w:t xml:space="preserve"> </w:t>
      </w:r>
      <w:r>
        <w:rPr>
          <w:rFonts w:ascii="Arial" w:hAnsi="Arial" w:cs="Arial"/>
          <w:color w:val="373A3C"/>
        </w:rPr>
        <w:t>제일</w:t>
      </w:r>
      <w:r>
        <w:rPr>
          <w:rFonts w:ascii="Arial" w:hAnsi="Arial" w:cs="Arial"/>
          <w:color w:val="373A3C"/>
        </w:rPr>
        <w:t xml:space="preserve"> </w:t>
      </w:r>
      <w:r>
        <w:rPr>
          <w:rFonts w:ascii="Arial" w:hAnsi="Arial" w:cs="Arial"/>
          <w:color w:val="373A3C"/>
        </w:rPr>
        <w:t>먼저</w:t>
      </w:r>
      <w:r>
        <w:rPr>
          <w:rFonts w:ascii="Arial" w:hAnsi="Arial" w:cs="Arial"/>
          <w:color w:val="373A3C"/>
        </w:rPr>
        <w:t xml:space="preserve"> </w:t>
      </w:r>
      <w:r>
        <w:rPr>
          <w:rFonts w:ascii="Arial" w:hAnsi="Arial" w:cs="Arial"/>
          <w:color w:val="373A3C"/>
        </w:rPr>
        <w:t>살려야</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사람은</w:t>
      </w:r>
      <w:r>
        <w:rPr>
          <w:rFonts w:ascii="Arial" w:hAnsi="Arial" w:cs="Arial"/>
          <w:color w:val="373A3C"/>
        </w:rPr>
        <w:t xml:space="preserve"> </w:t>
      </w:r>
      <w:r>
        <w:rPr>
          <w:rFonts w:ascii="Arial" w:hAnsi="Arial" w:cs="Arial"/>
          <w:color w:val="373A3C"/>
        </w:rPr>
        <w:t>의료진이다</w:t>
      </w:r>
      <w:r>
        <w:rPr>
          <w:rFonts w:ascii="Arial" w:hAnsi="Arial" w:cs="Arial"/>
          <w:color w:val="373A3C"/>
        </w:rPr>
        <w:t xml:space="preserve">. </w:t>
      </w:r>
      <w:r>
        <w:rPr>
          <w:rFonts w:ascii="Arial" w:hAnsi="Arial" w:cs="Arial"/>
          <w:color w:val="373A3C"/>
        </w:rPr>
        <w:t>자기</w:t>
      </w:r>
      <w:r>
        <w:rPr>
          <w:rFonts w:ascii="Arial" w:hAnsi="Arial" w:cs="Arial"/>
          <w:color w:val="373A3C"/>
        </w:rPr>
        <w:t xml:space="preserve"> </w:t>
      </w:r>
      <w:r>
        <w:rPr>
          <w:rFonts w:ascii="Arial" w:hAnsi="Arial" w:cs="Arial"/>
          <w:color w:val="373A3C"/>
        </w:rPr>
        <w:t>목숨을</w:t>
      </w:r>
      <w:r>
        <w:rPr>
          <w:rFonts w:ascii="Arial" w:hAnsi="Arial" w:cs="Arial"/>
          <w:color w:val="373A3C"/>
        </w:rPr>
        <w:t xml:space="preserve"> </w:t>
      </w:r>
      <w:r>
        <w:rPr>
          <w:rFonts w:ascii="Arial" w:hAnsi="Arial" w:cs="Arial"/>
          <w:color w:val="373A3C"/>
        </w:rPr>
        <w:t>버려</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사람을</w:t>
      </w:r>
      <w:r>
        <w:rPr>
          <w:rFonts w:ascii="Arial" w:hAnsi="Arial" w:cs="Arial"/>
          <w:color w:val="373A3C"/>
        </w:rPr>
        <w:t xml:space="preserve"> </w:t>
      </w:r>
      <w:r>
        <w:rPr>
          <w:rFonts w:ascii="Arial" w:hAnsi="Arial" w:cs="Arial"/>
          <w:color w:val="373A3C"/>
        </w:rPr>
        <w:t>살리는</w:t>
      </w:r>
      <w:r>
        <w:rPr>
          <w:rFonts w:ascii="Arial" w:hAnsi="Arial" w:cs="Arial"/>
          <w:color w:val="373A3C"/>
        </w:rPr>
        <w:t xml:space="preserve"> </w:t>
      </w:r>
      <w:r>
        <w:rPr>
          <w:rFonts w:ascii="Arial" w:hAnsi="Arial" w:cs="Arial"/>
          <w:color w:val="373A3C"/>
        </w:rPr>
        <w:t>의사의</w:t>
      </w:r>
      <w:r>
        <w:rPr>
          <w:rFonts w:ascii="Arial" w:hAnsi="Arial" w:cs="Arial"/>
          <w:color w:val="373A3C"/>
        </w:rPr>
        <w:t xml:space="preserve"> </w:t>
      </w:r>
      <w:r>
        <w:rPr>
          <w:rFonts w:ascii="Arial" w:hAnsi="Arial" w:cs="Arial"/>
          <w:color w:val="373A3C"/>
        </w:rPr>
        <w:t>이야기는</w:t>
      </w:r>
      <w:r>
        <w:rPr>
          <w:rFonts w:ascii="Arial" w:hAnsi="Arial" w:cs="Arial"/>
          <w:color w:val="373A3C"/>
        </w:rPr>
        <w:t xml:space="preserve"> </w:t>
      </w:r>
      <w:r>
        <w:rPr>
          <w:rFonts w:ascii="Arial" w:hAnsi="Arial" w:cs="Arial"/>
          <w:color w:val="373A3C"/>
        </w:rPr>
        <w:t>아름답다</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현실에서</w:t>
      </w:r>
      <w:r>
        <w:rPr>
          <w:rFonts w:ascii="Arial" w:hAnsi="Arial" w:cs="Arial"/>
          <w:color w:val="373A3C"/>
        </w:rPr>
        <w:t xml:space="preserve"> </w:t>
      </w:r>
      <w:r>
        <w:rPr>
          <w:rFonts w:ascii="Arial" w:hAnsi="Arial" w:cs="Arial"/>
          <w:color w:val="373A3C"/>
        </w:rPr>
        <w:t>그런</w:t>
      </w:r>
      <w:r>
        <w:rPr>
          <w:rFonts w:ascii="Arial" w:hAnsi="Arial" w:cs="Arial"/>
          <w:color w:val="373A3C"/>
        </w:rPr>
        <w:t xml:space="preserve"> </w:t>
      </w:r>
      <w:r>
        <w:rPr>
          <w:rFonts w:ascii="Arial" w:hAnsi="Arial" w:cs="Arial"/>
          <w:color w:val="373A3C"/>
        </w:rPr>
        <w:t>행동은</w:t>
      </w:r>
      <w:r>
        <w:rPr>
          <w:rFonts w:ascii="Arial" w:hAnsi="Arial" w:cs="Arial"/>
          <w:color w:val="373A3C"/>
        </w:rPr>
        <w:t xml:space="preserve"> </w:t>
      </w:r>
      <w:r>
        <w:rPr>
          <w:rFonts w:ascii="Arial" w:hAnsi="Arial" w:cs="Arial"/>
          <w:color w:val="373A3C"/>
        </w:rPr>
        <w:t>사람을</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많이</w:t>
      </w:r>
      <w:r>
        <w:rPr>
          <w:rFonts w:ascii="Arial" w:hAnsi="Arial" w:cs="Arial"/>
          <w:color w:val="373A3C"/>
        </w:rPr>
        <w:t xml:space="preserve"> </w:t>
      </w:r>
      <w:r>
        <w:rPr>
          <w:rFonts w:ascii="Arial" w:hAnsi="Arial" w:cs="Arial"/>
          <w:color w:val="373A3C"/>
        </w:rPr>
        <w:t>죽이는</w:t>
      </w:r>
      <w:r>
        <w:rPr>
          <w:rFonts w:ascii="Arial" w:hAnsi="Arial" w:cs="Arial"/>
          <w:color w:val="373A3C"/>
        </w:rPr>
        <w:t xml:space="preserve"> </w:t>
      </w:r>
      <w:r>
        <w:rPr>
          <w:rFonts w:ascii="Arial" w:hAnsi="Arial" w:cs="Arial"/>
          <w:color w:val="373A3C"/>
        </w:rPr>
        <w:t>바보짓에</w:t>
      </w:r>
      <w:r>
        <w:rPr>
          <w:rFonts w:ascii="Arial" w:hAnsi="Arial" w:cs="Arial"/>
          <w:color w:val="373A3C"/>
        </w:rPr>
        <w:t xml:space="preserve"> </w:t>
      </w:r>
      <w:r>
        <w:rPr>
          <w:rFonts w:ascii="Arial" w:hAnsi="Arial" w:cs="Arial"/>
          <w:color w:val="373A3C"/>
        </w:rPr>
        <w:t>불과하다</w:t>
      </w:r>
      <w:r>
        <w:rPr>
          <w:rFonts w:ascii="Arial" w:hAnsi="Arial" w:cs="Arial"/>
          <w:color w:val="373A3C"/>
        </w:rPr>
        <w:t xml:space="preserve">. </w:t>
      </w:r>
      <w:r>
        <w:rPr>
          <w:rFonts w:ascii="Arial" w:hAnsi="Arial" w:cs="Arial"/>
          <w:color w:val="373A3C"/>
        </w:rPr>
        <w:t>군사력도</w:t>
      </w:r>
      <w:r>
        <w:rPr>
          <w:rFonts w:ascii="Arial" w:hAnsi="Arial" w:cs="Arial"/>
          <w:color w:val="373A3C"/>
        </w:rPr>
        <w:t xml:space="preserve"> </w:t>
      </w:r>
      <w:r>
        <w:rPr>
          <w:rFonts w:ascii="Arial" w:hAnsi="Arial" w:cs="Arial"/>
          <w:color w:val="373A3C"/>
        </w:rPr>
        <w:t>마찬가지로</w:t>
      </w:r>
      <w:r>
        <w:rPr>
          <w:rFonts w:ascii="Arial" w:hAnsi="Arial" w:cs="Arial"/>
          <w:color w:val="373A3C"/>
        </w:rPr>
        <w:t xml:space="preserve"> </w:t>
      </w:r>
      <w:r>
        <w:rPr>
          <w:rFonts w:ascii="Arial" w:hAnsi="Arial" w:cs="Arial"/>
          <w:color w:val="373A3C"/>
        </w:rPr>
        <w:t>어느</w:t>
      </w:r>
      <w:r>
        <w:rPr>
          <w:rFonts w:ascii="Arial" w:hAnsi="Arial" w:cs="Arial"/>
          <w:color w:val="373A3C"/>
        </w:rPr>
        <w:t xml:space="preserve"> </w:t>
      </w:r>
      <w:r>
        <w:rPr>
          <w:rFonts w:ascii="Arial" w:hAnsi="Arial" w:cs="Arial"/>
          <w:color w:val="373A3C"/>
        </w:rPr>
        <w:t>정도는</w:t>
      </w:r>
      <w:r>
        <w:rPr>
          <w:rFonts w:ascii="Arial" w:hAnsi="Arial" w:cs="Arial"/>
          <w:color w:val="373A3C"/>
        </w:rPr>
        <w:t xml:space="preserve"> </w:t>
      </w:r>
      <w:r>
        <w:rPr>
          <w:rFonts w:ascii="Arial" w:hAnsi="Arial" w:cs="Arial"/>
          <w:color w:val="373A3C"/>
        </w:rPr>
        <w:t>군사력의</w:t>
      </w:r>
      <w:r>
        <w:rPr>
          <w:rFonts w:ascii="Arial" w:hAnsi="Arial" w:cs="Arial"/>
          <w:color w:val="373A3C"/>
        </w:rPr>
        <w:t xml:space="preserve"> </w:t>
      </w:r>
      <w:r>
        <w:rPr>
          <w:rFonts w:ascii="Arial" w:hAnsi="Arial" w:cs="Arial"/>
          <w:color w:val="373A3C"/>
        </w:rPr>
        <w:t>희생을</w:t>
      </w:r>
      <w:r>
        <w:rPr>
          <w:rFonts w:ascii="Arial" w:hAnsi="Arial" w:cs="Arial"/>
          <w:color w:val="373A3C"/>
        </w:rPr>
        <w:t xml:space="preserve"> </w:t>
      </w:r>
      <w:r>
        <w:rPr>
          <w:rFonts w:ascii="Arial" w:hAnsi="Arial" w:cs="Arial"/>
          <w:color w:val="373A3C"/>
        </w:rPr>
        <w:t>통해</w:t>
      </w:r>
      <w:r>
        <w:rPr>
          <w:rFonts w:ascii="Arial" w:hAnsi="Arial" w:cs="Arial"/>
          <w:color w:val="373A3C"/>
        </w:rPr>
        <w:t xml:space="preserve"> </w:t>
      </w:r>
      <w:r>
        <w:rPr>
          <w:rFonts w:ascii="Arial" w:hAnsi="Arial" w:cs="Arial"/>
          <w:color w:val="373A3C"/>
        </w:rPr>
        <w:t>국민을</w:t>
      </w:r>
      <w:r>
        <w:rPr>
          <w:rFonts w:ascii="Arial" w:hAnsi="Arial" w:cs="Arial"/>
          <w:color w:val="373A3C"/>
        </w:rPr>
        <w:t xml:space="preserve"> </w:t>
      </w:r>
      <w:r>
        <w:rPr>
          <w:rFonts w:ascii="Arial" w:hAnsi="Arial" w:cs="Arial"/>
          <w:color w:val="373A3C"/>
        </w:rPr>
        <w:t>보호해야</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군</w:t>
      </w:r>
      <w:r>
        <w:rPr>
          <w:rFonts w:ascii="Arial" w:hAnsi="Arial" w:cs="Arial"/>
          <w:color w:val="373A3C"/>
        </w:rPr>
        <w:t xml:space="preserve"> </w:t>
      </w:r>
      <w:r>
        <w:rPr>
          <w:rFonts w:ascii="Arial" w:hAnsi="Arial" w:cs="Arial"/>
          <w:color w:val="373A3C"/>
        </w:rPr>
        <w:t>전력</w:t>
      </w:r>
      <w:r>
        <w:rPr>
          <w:rFonts w:ascii="Arial" w:hAnsi="Arial" w:cs="Arial"/>
          <w:color w:val="373A3C"/>
        </w:rPr>
        <w:t xml:space="preserve"> </w:t>
      </w:r>
      <w:r>
        <w:rPr>
          <w:rFonts w:ascii="Arial" w:hAnsi="Arial" w:cs="Arial"/>
          <w:color w:val="373A3C"/>
        </w:rPr>
        <w:t>자체의</w:t>
      </w:r>
      <w:r>
        <w:rPr>
          <w:rFonts w:ascii="Arial" w:hAnsi="Arial" w:cs="Arial"/>
          <w:color w:val="373A3C"/>
        </w:rPr>
        <w:t xml:space="preserve"> </w:t>
      </w:r>
      <w:r>
        <w:rPr>
          <w:rFonts w:ascii="Arial" w:hAnsi="Arial" w:cs="Arial"/>
          <w:color w:val="373A3C"/>
        </w:rPr>
        <w:t>보호는</w:t>
      </w:r>
      <w:r>
        <w:rPr>
          <w:rFonts w:ascii="Arial" w:hAnsi="Arial" w:cs="Arial"/>
          <w:color w:val="373A3C"/>
        </w:rPr>
        <w:t xml:space="preserve"> </w:t>
      </w:r>
      <w:r>
        <w:rPr>
          <w:rFonts w:ascii="Arial" w:hAnsi="Arial" w:cs="Arial"/>
          <w:color w:val="373A3C"/>
        </w:rPr>
        <w:t>모든</w:t>
      </w:r>
      <w:r>
        <w:rPr>
          <w:rFonts w:ascii="Arial" w:hAnsi="Arial" w:cs="Arial"/>
          <w:color w:val="373A3C"/>
        </w:rPr>
        <w:t xml:space="preserve"> </w:t>
      </w:r>
      <w:r>
        <w:rPr>
          <w:rFonts w:ascii="Arial" w:hAnsi="Arial" w:cs="Arial"/>
          <w:color w:val="373A3C"/>
        </w:rPr>
        <w:t>군대에서</w:t>
      </w:r>
      <w:r>
        <w:rPr>
          <w:rFonts w:ascii="Arial" w:hAnsi="Arial" w:cs="Arial"/>
          <w:color w:val="373A3C"/>
        </w:rPr>
        <w:t xml:space="preserve"> </w:t>
      </w:r>
      <w:r>
        <w:rPr>
          <w:rFonts w:ascii="Arial" w:hAnsi="Arial" w:cs="Arial"/>
          <w:color w:val="373A3C"/>
        </w:rPr>
        <w:t>최우선</w:t>
      </w:r>
      <w:r>
        <w:rPr>
          <w:rFonts w:ascii="Arial" w:hAnsi="Arial" w:cs="Arial"/>
          <w:color w:val="373A3C"/>
        </w:rPr>
        <w:t xml:space="preserve"> </w:t>
      </w:r>
      <w:r>
        <w:rPr>
          <w:rFonts w:ascii="Arial" w:hAnsi="Arial" w:cs="Arial"/>
          <w:color w:val="373A3C"/>
        </w:rPr>
        <w:t>사항</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r>
        <w:rPr>
          <w:rFonts w:ascii="Arial" w:hAnsi="Arial" w:cs="Arial"/>
          <w:color w:val="373A3C"/>
        </w:rPr>
        <w:t>하나이다</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중에서도</w:t>
      </w:r>
      <w:r>
        <w:rPr>
          <w:rFonts w:ascii="Arial" w:hAnsi="Arial" w:cs="Arial"/>
          <w:color w:val="373A3C"/>
        </w:rPr>
        <w:t xml:space="preserve"> </w:t>
      </w:r>
      <w:r>
        <w:rPr>
          <w:rFonts w:ascii="Arial" w:hAnsi="Arial" w:cs="Arial"/>
          <w:color w:val="373A3C"/>
        </w:rPr>
        <w:t>지휘관의</w:t>
      </w:r>
      <w:r>
        <w:rPr>
          <w:rFonts w:ascii="Arial" w:hAnsi="Arial" w:cs="Arial"/>
          <w:color w:val="373A3C"/>
        </w:rPr>
        <w:t xml:space="preserve"> </w:t>
      </w:r>
      <w:r>
        <w:rPr>
          <w:rFonts w:ascii="Arial" w:hAnsi="Arial" w:cs="Arial"/>
          <w:color w:val="373A3C"/>
        </w:rPr>
        <w:t>안녕이</w:t>
      </w:r>
      <w:r>
        <w:rPr>
          <w:rFonts w:ascii="Arial" w:hAnsi="Arial" w:cs="Arial"/>
          <w:color w:val="373A3C"/>
        </w:rPr>
        <w:t xml:space="preserve"> </w:t>
      </w:r>
      <w:r>
        <w:rPr>
          <w:rFonts w:ascii="Arial" w:hAnsi="Arial" w:cs="Arial"/>
          <w:color w:val="373A3C"/>
        </w:rPr>
        <w:t>중요하다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군사력에</w:t>
      </w:r>
      <w:r>
        <w:rPr>
          <w:rFonts w:ascii="Arial" w:hAnsi="Arial" w:cs="Arial"/>
          <w:color w:val="373A3C"/>
        </w:rPr>
        <w:t xml:space="preserve"> </w:t>
      </w:r>
      <w:r>
        <w:rPr>
          <w:rFonts w:ascii="Arial" w:hAnsi="Arial" w:cs="Arial"/>
          <w:color w:val="373A3C"/>
        </w:rPr>
        <w:t>들어가는</w:t>
      </w:r>
      <w:r>
        <w:rPr>
          <w:rFonts w:ascii="Arial" w:hAnsi="Arial" w:cs="Arial"/>
          <w:color w:val="373A3C"/>
        </w:rPr>
        <w:t xml:space="preserve"> </w:t>
      </w:r>
      <w:r>
        <w:rPr>
          <w:rFonts w:ascii="Arial" w:hAnsi="Arial" w:cs="Arial"/>
          <w:color w:val="373A3C"/>
        </w:rPr>
        <w:t>비용은</w:t>
      </w:r>
      <w:r>
        <w:rPr>
          <w:rFonts w:ascii="Arial" w:hAnsi="Arial" w:cs="Arial"/>
          <w:color w:val="373A3C"/>
        </w:rPr>
        <w:t xml:space="preserve"> </w:t>
      </w:r>
      <w:r>
        <w:rPr>
          <w:rFonts w:ascii="Arial" w:hAnsi="Arial" w:cs="Arial"/>
          <w:color w:val="373A3C"/>
        </w:rPr>
        <w:t>일종의</w:t>
      </w:r>
      <w:r>
        <w:rPr>
          <w:rFonts w:ascii="Arial" w:hAnsi="Arial" w:cs="Arial"/>
          <w:color w:val="373A3C"/>
        </w:rPr>
        <w:t xml:space="preserve"> </w:t>
      </w:r>
      <w:r>
        <w:rPr>
          <w:rFonts w:ascii="Arial" w:hAnsi="Arial" w:cs="Arial"/>
          <w:color w:val="373A3C"/>
        </w:rPr>
        <w:t>소방이나</w:t>
      </w:r>
      <w:r>
        <w:rPr>
          <w:rFonts w:ascii="Arial" w:hAnsi="Arial" w:cs="Arial"/>
          <w:color w:val="373A3C"/>
        </w:rPr>
        <w:t xml:space="preserve"> </w:t>
      </w:r>
      <w:r>
        <w:rPr>
          <w:rFonts w:ascii="Arial" w:hAnsi="Arial" w:cs="Arial"/>
          <w:color w:val="373A3C"/>
        </w:rPr>
        <w:t>보험</w:t>
      </w:r>
      <w:r>
        <w:rPr>
          <w:rFonts w:ascii="Arial" w:hAnsi="Arial" w:cs="Arial"/>
          <w:color w:val="373A3C"/>
        </w:rPr>
        <w:t xml:space="preserve"> </w:t>
      </w:r>
      <w:r>
        <w:rPr>
          <w:rFonts w:ascii="Arial" w:hAnsi="Arial" w:cs="Arial"/>
          <w:color w:val="373A3C"/>
        </w:rPr>
        <w:t>등의</w:t>
      </w:r>
      <w:r>
        <w:rPr>
          <w:rFonts w:ascii="Arial" w:hAnsi="Arial" w:cs="Arial"/>
          <w:color w:val="373A3C"/>
        </w:rPr>
        <w:t xml:space="preserve"> </w:t>
      </w:r>
      <w:r>
        <w:rPr>
          <w:rFonts w:ascii="Arial" w:hAnsi="Arial" w:cs="Arial"/>
          <w:color w:val="373A3C"/>
        </w:rPr>
        <w:t>안전장치이다</w:t>
      </w:r>
      <w:r>
        <w:rPr>
          <w:rFonts w:ascii="Arial" w:hAnsi="Arial" w:cs="Arial"/>
          <w:color w:val="373A3C"/>
        </w:rPr>
        <w:t xml:space="preserve">. </w:t>
      </w:r>
      <w:r>
        <w:rPr>
          <w:rFonts w:ascii="Arial" w:hAnsi="Arial" w:cs="Arial"/>
          <w:color w:val="373A3C"/>
        </w:rPr>
        <w:t>문제는</w:t>
      </w:r>
      <w:r>
        <w:rPr>
          <w:rFonts w:ascii="Arial" w:hAnsi="Arial" w:cs="Arial"/>
          <w:color w:val="373A3C"/>
        </w:rPr>
        <w:t xml:space="preserve"> </w:t>
      </w:r>
      <w:r>
        <w:rPr>
          <w:rFonts w:ascii="Arial" w:hAnsi="Arial" w:cs="Arial"/>
          <w:color w:val="373A3C"/>
        </w:rPr>
        <w:t>안전장치의</w:t>
      </w:r>
      <w:r>
        <w:rPr>
          <w:rFonts w:ascii="Arial" w:hAnsi="Arial" w:cs="Arial"/>
          <w:color w:val="373A3C"/>
        </w:rPr>
        <w:t xml:space="preserve"> </w:t>
      </w:r>
      <w:r>
        <w:rPr>
          <w:rFonts w:ascii="Arial" w:hAnsi="Arial" w:cs="Arial"/>
          <w:color w:val="373A3C"/>
        </w:rPr>
        <w:t>가치는</w:t>
      </w:r>
      <w:r>
        <w:rPr>
          <w:rFonts w:ascii="Arial" w:hAnsi="Arial" w:cs="Arial"/>
          <w:color w:val="373A3C"/>
        </w:rPr>
        <w:t xml:space="preserve"> </w:t>
      </w:r>
      <w:r>
        <w:rPr>
          <w:rFonts w:ascii="Arial" w:hAnsi="Arial" w:cs="Arial"/>
          <w:color w:val="373A3C"/>
        </w:rPr>
        <w:t>사고가</w:t>
      </w:r>
      <w:r>
        <w:rPr>
          <w:rFonts w:ascii="Arial" w:hAnsi="Arial" w:cs="Arial"/>
          <w:color w:val="373A3C"/>
        </w:rPr>
        <w:t xml:space="preserve"> </w:t>
      </w:r>
      <w:r>
        <w:rPr>
          <w:rFonts w:ascii="Arial" w:hAnsi="Arial" w:cs="Arial"/>
          <w:color w:val="373A3C"/>
        </w:rPr>
        <w:t>터지기</w:t>
      </w:r>
      <w:r>
        <w:rPr>
          <w:rFonts w:ascii="Arial" w:hAnsi="Arial" w:cs="Arial"/>
          <w:color w:val="373A3C"/>
        </w:rPr>
        <w:t xml:space="preserve"> </w:t>
      </w:r>
      <w:r>
        <w:rPr>
          <w:rFonts w:ascii="Arial" w:hAnsi="Arial" w:cs="Arial"/>
          <w:color w:val="373A3C"/>
        </w:rPr>
        <w:t>전</w:t>
      </w:r>
      <w:r>
        <w:rPr>
          <w:rFonts w:ascii="Arial" w:hAnsi="Arial" w:cs="Arial"/>
          <w:color w:val="373A3C"/>
        </w:rPr>
        <w:t xml:space="preserve"> </w:t>
      </w:r>
      <w:r>
        <w:rPr>
          <w:rFonts w:ascii="Arial" w:hAnsi="Arial" w:cs="Arial"/>
          <w:color w:val="373A3C"/>
        </w:rPr>
        <w:t>까지</w:t>
      </w:r>
      <w:r>
        <w:rPr>
          <w:rFonts w:ascii="Arial" w:hAnsi="Arial" w:cs="Arial"/>
          <w:color w:val="373A3C"/>
        </w:rPr>
        <w:t xml:space="preserve"> </w:t>
      </w:r>
      <w:r>
        <w:rPr>
          <w:rFonts w:ascii="Arial" w:hAnsi="Arial" w:cs="Arial"/>
          <w:color w:val="373A3C"/>
        </w:rPr>
        <w:t>알아보기</w:t>
      </w:r>
      <w:r>
        <w:rPr>
          <w:rFonts w:ascii="Arial" w:hAnsi="Arial" w:cs="Arial"/>
          <w:color w:val="373A3C"/>
        </w:rPr>
        <w:t xml:space="preserve"> </w:t>
      </w:r>
      <w:r>
        <w:rPr>
          <w:rFonts w:ascii="Arial" w:hAnsi="Arial" w:cs="Arial"/>
          <w:color w:val="373A3C"/>
        </w:rPr>
        <w:t>힘들다는</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proofErr w:type="spellStart"/>
      <w:r>
        <w:rPr>
          <w:rFonts w:ascii="Arial" w:hAnsi="Arial" w:cs="Arial"/>
          <w:color w:val="373A3C"/>
        </w:rPr>
        <w:t>세월호</w:t>
      </w:r>
      <w:proofErr w:type="spellEnd"/>
      <w:r>
        <w:rPr>
          <w:rFonts w:ascii="Arial" w:hAnsi="Arial" w:cs="Arial"/>
          <w:color w:val="373A3C"/>
        </w:rPr>
        <w:t xml:space="preserve"> </w:t>
      </w:r>
      <w:r>
        <w:rPr>
          <w:rFonts w:ascii="Arial" w:hAnsi="Arial" w:cs="Arial"/>
          <w:color w:val="373A3C"/>
        </w:rPr>
        <w:t>사고가</w:t>
      </w:r>
      <w:r>
        <w:rPr>
          <w:rFonts w:ascii="Arial" w:hAnsi="Arial" w:cs="Arial"/>
          <w:color w:val="373A3C"/>
        </w:rPr>
        <w:t xml:space="preserve"> </w:t>
      </w:r>
      <w:r>
        <w:rPr>
          <w:rFonts w:ascii="Arial" w:hAnsi="Arial" w:cs="Arial"/>
          <w:color w:val="373A3C"/>
        </w:rPr>
        <w:t>나기</w:t>
      </w:r>
      <w:r>
        <w:rPr>
          <w:rFonts w:ascii="Arial" w:hAnsi="Arial" w:cs="Arial"/>
          <w:color w:val="373A3C"/>
        </w:rPr>
        <w:t xml:space="preserve"> </w:t>
      </w:r>
      <w:r>
        <w:rPr>
          <w:rFonts w:ascii="Arial" w:hAnsi="Arial" w:cs="Arial"/>
          <w:color w:val="373A3C"/>
        </w:rPr>
        <w:t>전에</w:t>
      </w:r>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연안해운</w:t>
      </w:r>
      <w:r>
        <w:rPr>
          <w:rFonts w:ascii="Arial" w:hAnsi="Arial" w:cs="Arial"/>
          <w:color w:val="373A3C"/>
        </w:rPr>
        <w:t xml:space="preserve"> </w:t>
      </w:r>
      <w:r>
        <w:rPr>
          <w:rFonts w:ascii="Arial" w:hAnsi="Arial" w:cs="Arial"/>
          <w:color w:val="373A3C"/>
        </w:rPr>
        <w:t>안전에</w:t>
      </w:r>
      <w:r>
        <w:rPr>
          <w:rFonts w:ascii="Arial" w:hAnsi="Arial" w:cs="Arial"/>
          <w:color w:val="373A3C"/>
        </w:rPr>
        <w:t xml:space="preserve"> </w:t>
      </w:r>
      <w:r>
        <w:rPr>
          <w:rFonts w:ascii="Arial" w:hAnsi="Arial" w:cs="Arial"/>
          <w:color w:val="373A3C"/>
        </w:rPr>
        <w:t>대해</w:t>
      </w:r>
      <w:r>
        <w:rPr>
          <w:rFonts w:ascii="Arial" w:hAnsi="Arial" w:cs="Arial"/>
          <w:color w:val="373A3C"/>
        </w:rPr>
        <w:t xml:space="preserve"> </w:t>
      </w:r>
      <w:r>
        <w:rPr>
          <w:rFonts w:ascii="Arial" w:hAnsi="Arial" w:cs="Arial"/>
          <w:color w:val="373A3C"/>
        </w:rPr>
        <w:t>관심을</w:t>
      </w:r>
      <w:r>
        <w:rPr>
          <w:rFonts w:ascii="Arial" w:hAnsi="Arial" w:cs="Arial"/>
          <w:color w:val="373A3C"/>
        </w:rPr>
        <w:t xml:space="preserve"> </w:t>
      </w:r>
      <w:r>
        <w:rPr>
          <w:rFonts w:ascii="Arial" w:hAnsi="Arial" w:cs="Arial"/>
          <w:color w:val="373A3C"/>
        </w:rPr>
        <w:t>가진</w:t>
      </w:r>
      <w:r>
        <w:rPr>
          <w:rFonts w:ascii="Arial" w:hAnsi="Arial" w:cs="Arial"/>
          <w:color w:val="373A3C"/>
        </w:rPr>
        <w:t xml:space="preserve"> </w:t>
      </w:r>
      <w:r>
        <w:rPr>
          <w:rFonts w:ascii="Arial" w:hAnsi="Arial" w:cs="Arial"/>
          <w:color w:val="373A3C"/>
        </w:rPr>
        <w:t>사람은</w:t>
      </w:r>
      <w:r>
        <w:rPr>
          <w:rFonts w:ascii="Arial" w:hAnsi="Arial" w:cs="Arial"/>
          <w:color w:val="373A3C"/>
        </w:rPr>
        <w:t xml:space="preserve"> </w:t>
      </w:r>
      <w:r>
        <w:rPr>
          <w:rFonts w:ascii="Arial" w:hAnsi="Arial" w:cs="Arial"/>
          <w:color w:val="373A3C"/>
        </w:rPr>
        <w:t>많지</w:t>
      </w:r>
      <w:r>
        <w:rPr>
          <w:rFonts w:ascii="Arial" w:hAnsi="Arial" w:cs="Arial"/>
          <w:color w:val="373A3C"/>
        </w:rPr>
        <w:t xml:space="preserve"> </w:t>
      </w:r>
      <w:r>
        <w:rPr>
          <w:rFonts w:ascii="Arial" w:hAnsi="Arial" w:cs="Arial"/>
          <w:color w:val="373A3C"/>
        </w:rPr>
        <w:t>않다</w:t>
      </w:r>
      <w:r>
        <w:rPr>
          <w:rFonts w:ascii="Arial" w:hAnsi="Arial" w:cs="Arial"/>
          <w:color w:val="373A3C"/>
        </w:rPr>
        <w:t>.</w:t>
      </w:r>
      <w:hyperlink r:id="rId87" w:anchor="fn-9" w:tooltip="최소한 연안해운 안전문제가 거대한 정치적 쟁점이 된 경우는 없다." w:history="1">
        <w:r>
          <w:rPr>
            <w:rStyle w:val="a3"/>
            <w:rFonts w:ascii="Arial" w:hAnsi="Arial" w:cs="Arial"/>
            <w:color w:val="0275D8"/>
            <w:sz w:val="19"/>
            <w:szCs w:val="19"/>
            <w:vertAlign w:val="superscript"/>
          </w:rPr>
          <w:t>[9]</w:t>
        </w:r>
      </w:hyperlink>
      <w:r>
        <w:rPr>
          <w:rStyle w:val="apple-converted-space"/>
          <w:rFonts w:ascii="Arial" w:hAnsi="Arial" w:cs="Arial"/>
          <w:color w:val="373A3C"/>
        </w:rPr>
        <w:t> </w:t>
      </w:r>
      <w:r>
        <w:rPr>
          <w:rFonts w:ascii="Arial" w:hAnsi="Arial" w:cs="Arial"/>
          <w:color w:val="373A3C"/>
        </w:rPr>
        <w:t>훈련병</w:t>
      </w:r>
      <w:r>
        <w:rPr>
          <w:rFonts w:ascii="Arial" w:hAnsi="Arial" w:cs="Arial"/>
          <w:color w:val="373A3C"/>
        </w:rPr>
        <w:t xml:space="preserve"> </w:t>
      </w:r>
      <w:r>
        <w:rPr>
          <w:rFonts w:ascii="Arial" w:hAnsi="Arial" w:cs="Arial"/>
          <w:color w:val="373A3C"/>
        </w:rPr>
        <w:t>수류탄</w:t>
      </w:r>
      <w:r>
        <w:rPr>
          <w:rFonts w:ascii="Arial" w:hAnsi="Arial" w:cs="Arial"/>
          <w:color w:val="373A3C"/>
        </w:rPr>
        <w:t xml:space="preserve"> </w:t>
      </w:r>
      <w:r>
        <w:rPr>
          <w:rFonts w:ascii="Arial" w:hAnsi="Arial" w:cs="Arial"/>
          <w:color w:val="373A3C"/>
        </w:rPr>
        <w:t>사고가</w:t>
      </w:r>
      <w:r>
        <w:rPr>
          <w:rFonts w:ascii="Arial" w:hAnsi="Arial" w:cs="Arial"/>
          <w:color w:val="373A3C"/>
        </w:rPr>
        <w:t xml:space="preserve"> </w:t>
      </w:r>
      <w:r>
        <w:rPr>
          <w:rFonts w:ascii="Arial" w:hAnsi="Arial" w:cs="Arial"/>
          <w:color w:val="373A3C"/>
        </w:rPr>
        <w:t>나야</w:t>
      </w:r>
      <w:r>
        <w:rPr>
          <w:rFonts w:ascii="Arial" w:hAnsi="Arial" w:cs="Arial"/>
          <w:color w:val="373A3C"/>
        </w:rPr>
        <w:t xml:space="preserve"> </w:t>
      </w:r>
      <w:r>
        <w:rPr>
          <w:rFonts w:ascii="Arial" w:hAnsi="Arial" w:cs="Arial"/>
          <w:color w:val="373A3C"/>
        </w:rPr>
        <w:t>수류탄이</w:t>
      </w:r>
      <w:r>
        <w:rPr>
          <w:rFonts w:ascii="Arial" w:hAnsi="Arial" w:cs="Arial"/>
          <w:color w:val="373A3C"/>
        </w:rPr>
        <w:t xml:space="preserve"> </w:t>
      </w:r>
      <w:r>
        <w:rPr>
          <w:rFonts w:ascii="Arial" w:hAnsi="Arial" w:cs="Arial"/>
          <w:color w:val="373A3C"/>
        </w:rPr>
        <w:t>잘못된</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안다</w:t>
      </w:r>
      <w:r>
        <w:rPr>
          <w:rFonts w:ascii="Arial" w:hAnsi="Arial" w:cs="Arial"/>
          <w:color w:val="373A3C"/>
        </w:rPr>
        <w:t xml:space="preserve">. </w:t>
      </w:r>
      <w:r>
        <w:rPr>
          <w:rFonts w:ascii="Arial" w:hAnsi="Arial" w:cs="Arial"/>
          <w:color w:val="373A3C"/>
        </w:rPr>
        <w:t>방탄복이</w:t>
      </w:r>
      <w:r>
        <w:rPr>
          <w:rFonts w:ascii="Arial" w:hAnsi="Arial" w:cs="Arial"/>
          <w:color w:val="373A3C"/>
        </w:rPr>
        <w:t xml:space="preserve"> </w:t>
      </w:r>
      <w:r>
        <w:rPr>
          <w:rFonts w:ascii="Arial" w:hAnsi="Arial" w:cs="Arial"/>
          <w:color w:val="373A3C"/>
        </w:rPr>
        <w:t>총알에</w:t>
      </w:r>
      <w:r>
        <w:rPr>
          <w:rFonts w:ascii="Arial" w:hAnsi="Arial" w:cs="Arial"/>
          <w:color w:val="373A3C"/>
        </w:rPr>
        <w:t xml:space="preserve"> </w:t>
      </w:r>
      <w:r>
        <w:rPr>
          <w:rFonts w:ascii="Arial" w:hAnsi="Arial" w:cs="Arial"/>
          <w:color w:val="373A3C"/>
        </w:rPr>
        <w:t>뚫리는</w:t>
      </w:r>
      <w:r>
        <w:rPr>
          <w:rFonts w:ascii="Arial" w:hAnsi="Arial" w:cs="Arial"/>
          <w:color w:val="373A3C"/>
        </w:rPr>
        <w:t xml:space="preserve"> </w:t>
      </w:r>
      <w:r>
        <w:rPr>
          <w:rFonts w:ascii="Arial" w:hAnsi="Arial" w:cs="Arial"/>
          <w:color w:val="373A3C"/>
        </w:rPr>
        <w:t>사실이</w:t>
      </w:r>
      <w:r>
        <w:rPr>
          <w:rFonts w:ascii="Arial" w:hAnsi="Arial" w:cs="Arial"/>
          <w:color w:val="373A3C"/>
        </w:rPr>
        <w:t xml:space="preserve"> </w:t>
      </w:r>
      <w:r>
        <w:rPr>
          <w:rFonts w:ascii="Arial" w:hAnsi="Arial" w:cs="Arial"/>
          <w:color w:val="373A3C"/>
        </w:rPr>
        <w:t>적발되었는데</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부정</w:t>
      </w:r>
      <w:r>
        <w:rPr>
          <w:rFonts w:ascii="Arial" w:hAnsi="Arial" w:cs="Arial"/>
          <w:color w:val="373A3C"/>
        </w:rPr>
        <w:t xml:space="preserve"> </w:t>
      </w:r>
      <w:r>
        <w:rPr>
          <w:rFonts w:ascii="Arial" w:hAnsi="Arial" w:cs="Arial"/>
          <w:color w:val="373A3C"/>
        </w:rPr>
        <w:t>부패를</w:t>
      </w:r>
      <w:r>
        <w:rPr>
          <w:rFonts w:ascii="Arial" w:hAnsi="Arial" w:cs="Arial"/>
          <w:color w:val="373A3C"/>
        </w:rPr>
        <w:t xml:space="preserve"> </w:t>
      </w:r>
      <w:r>
        <w:rPr>
          <w:rFonts w:ascii="Arial" w:hAnsi="Arial" w:cs="Arial"/>
          <w:color w:val="373A3C"/>
        </w:rPr>
        <w:t>저지른다</w:t>
      </w:r>
      <w:r>
        <w:rPr>
          <w:rFonts w:ascii="Arial" w:hAnsi="Arial" w:cs="Arial"/>
          <w:color w:val="373A3C"/>
        </w:rPr>
        <w:t xml:space="preserve">. </w:t>
      </w:r>
      <w:r>
        <w:rPr>
          <w:rFonts w:ascii="Arial" w:hAnsi="Arial" w:cs="Arial"/>
          <w:color w:val="373A3C"/>
        </w:rPr>
        <w:t>북한군과</w:t>
      </w:r>
      <w:r>
        <w:rPr>
          <w:rFonts w:ascii="Arial" w:hAnsi="Arial" w:cs="Arial"/>
          <w:color w:val="373A3C"/>
        </w:rPr>
        <w:t xml:space="preserve"> </w:t>
      </w:r>
      <w:r>
        <w:rPr>
          <w:rFonts w:ascii="Arial" w:hAnsi="Arial" w:cs="Arial"/>
          <w:color w:val="373A3C"/>
        </w:rPr>
        <w:t>교전이</w:t>
      </w:r>
      <w:r>
        <w:rPr>
          <w:rFonts w:ascii="Arial" w:hAnsi="Arial" w:cs="Arial"/>
          <w:color w:val="373A3C"/>
        </w:rPr>
        <w:t xml:space="preserve"> </w:t>
      </w:r>
      <w:r>
        <w:rPr>
          <w:rFonts w:ascii="Arial" w:hAnsi="Arial" w:cs="Arial"/>
          <w:color w:val="373A3C"/>
        </w:rPr>
        <w:t>발생하여</w:t>
      </w:r>
      <w:r>
        <w:rPr>
          <w:rFonts w:ascii="Arial" w:hAnsi="Arial" w:cs="Arial"/>
          <w:color w:val="373A3C"/>
        </w:rPr>
        <w:t xml:space="preserve"> </w:t>
      </w:r>
      <w:r>
        <w:rPr>
          <w:rFonts w:ascii="Arial" w:hAnsi="Arial" w:cs="Arial"/>
          <w:color w:val="373A3C"/>
        </w:rPr>
        <w:t>무용지물임이</w:t>
      </w:r>
      <w:r>
        <w:rPr>
          <w:rFonts w:ascii="Arial" w:hAnsi="Arial" w:cs="Arial"/>
          <w:color w:val="373A3C"/>
        </w:rPr>
        <w:t xml:space="preserve"> </w:t>
      </w:r>
      <w:r>
        <w:rPr>
          <w:rFonts w:ascii="Arial" w:hAnsi="Arial" w:cs="Arial"/>
          <w:color w:val="373A3C"/>
        </w:rPr>
        <w:t>알려져야</w:t>
      </w:r>
      <w:r>
        <w:rPr>
          <w:rFonts w:ascii="Arial" w:hAnsi="Arial" w:cs="Arial"/>
          <w:color w:val="373A3C"/>
        </w:rPr>
        <w:t xml:space="preserve"> </w:t>
      </w:r>
      <w:r>
        <w:rPr>
          <w:rFonts w:ascii="Arial" w:hAnsi="Arial" w:cs="Arial"/>
          <w:color w:val="373A3C"/>
        </w:rPr>
        <w:t>방탄복</w:t>
      </w:r>
      <w:r>
        <w:rPr>
          <w:rFonts w:ascii="Arial" w:hAnsi="Arial" w:cs="Arial"/>
          <w:color w:val="373A3C"/>
        </w:rPr>
        <w:t xml:space="preserve"> </w:t>
      </w:r>
      <w:r>
        <w:rPr>
          <w:rFonts w:ascii="Arial" w:hAnsi="Arial" w:cs="Arial"/>
          <w:color w:val="373A3C"/>
        </w:rPr>
        <w:t>부정</w:t>
      </w:r>
      <w:r>
        <w:rPr>
          <w:rFonts w:ascii="Arial" w:hAnsi="Arial" w:cs="Arial"/>
          <w:color w:val="373A3C"/>
        </w:rPr>
        <w:t xml:space="preserve"> </w:t>
      </w:r>
      <w:r>
        <w:rPr>
          <w:rFonts w:ascii="Arial" w:hAnsi="Arial" w:cs="Arial"/>
          <w:color w:val="373A3C"/>
        </w:rPr>
        <w:t>비리가</w:t>
      </w:r>
      <w:r>
        <w:rPr>
          <w:rFonts w:ascii="Arial" w:hAnsi="Arial" w:cs="Arial"/>
          <w:color w:val="373A3C"/>
        </w:rPr>
        <w:t xml:space="preserve"> </w:t>
      </w:r>
      <w:r>
        <w:rPr>
          <w:rFonts w:ascii="Arial" w:hAnsi="Arial" w:cs="Arial"/>
          <w:color w:val="373A3C"/>
        </w:rPr>
        <w:t>사라질까</w:t>
      </w:r>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백만</w:t>
      </w:r>
      <w:r>
        <w:rPr>
          <w:rFonts w:ascii="Arial" w:hAnsi="Arial" w:cs="Arial"/>
          <w:color w:val="373A3C"/>
        </w:rPr>
        <w:t xml:space="preserve"> </w:t>
      </w:r>
      <w:r>
        <w:rPr>
          <w:rFonts w:ascii="Arial" w:hAnsi="Arial" w:cs="Arial"/>
          <w:color w:val="373A3C"/>
        </w:rPr>
        <w:t>단위의</w:t>
      </w:r>
      <w:r>
        <w:rPr>
          <w:rFonts w:ascii="Arial" w:hAnsi="Arial" w:cs="Arial"/>
          <w:color w:val="373A3C"/>
        </w:rPr>
        <w:t xml:space="preserve"> </w:t>
      </w:r>
      <w:r>
        <w:rPr>
          <w:rFonts w:ascii="Arial" w:hAnsi="Arial" w:cs="Arial"/>
          <w:color w:val="373A3C"/>
        </w:rPr>
        <w:t>사람이</w:t>
      </w:r>
      <w:r>
        <w:rPr>
          <w:rFonts w:ascii="Arial" w:hAnsi="Arial" w:cs="Arial"/>
          <w:color w:val="373A3C"/>
        </w:rPr>
        <w:t xml:space="preserve"> </w:t>
      </w:r>
      <w:r>
        <w:rPr>
          <w:rFonts w:ascii="Arial" w:hAnsi="Arial" w:cs="Arial"/>
          <w:color w:val="373A3C"/>
        </w:rPr>
        <w:t>죽어나갈</w:t>
      </w:r>
      <w:r>
        <w:rPr>
          <w:rFonts w:ascii="Arial" w:hAnsi="Arial" w:cs="Arial"/>
          <w:color w:val="373A3C"/>
        </w:rPr>
        <w:t xml:space="preserve"> </w:t>
      </w:r>
      <w:r>
        <w:rPr>
          <w:rFonts w:ascii="Arial" w:hAnsi="Arial" w:cs="Arial"/>
          <w:color w:val="373A3C"/>
        </w:rPr>
        <w:t>전쟁에</w:t>
      </w:r>
      <w:r>
        <w:rPr>
          <w:rFonts w:ascii="Arial" w:hAnsi="Arial" w:cs="Arial"/>
          <w:color w:val="373A3C"/>
        </w:rPr>
        <w:t xml:space="preserve"> </w:t>
      </w:r>
      <w:r>
        <w:rPr>
          <w:rFonts w:ascii="Arial" w:hAnsi="Arial" w:cs="Arial"/>
          <w:color w:val="373A3C"/>
        </w:rPr>
        <w:t>대해서</w:t>
      </w:r>
      <w:r>
        <w:rPr>
          <w:rFonts w:ascii="Arial" w:hAnsi="Arial" w:cs="Arial"/>
          <w:color w:val="373A3C"/>
        </w:rPr>
        <w:t xml:space="preserve"> </w:t>
      </w:r>
      <w:r>
        <w:rPr>
          <w:rFonts w:ascii="Arial" w:hAnsi="Arial" w:cs="Arial"/>
          <w:color w:val="373A3C"/>
        </w:rPr>
        <w:t>둔감하다면</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사람의</w:t>
      </w:r>
      <w:r>
        <w:rPr>
          <w:rFonts w:ascii="Arial" w:hAnsi="Arial" w:cs="Arial"/>
          <w:color w:val="373A3C"/>
        </w:rPr>
        <w:t xml:space="preserve"> </w:t>
      </w:r>
      <w:r>
        <w:rPr>
          <w:rFonts w:ascii="Arial" w:hAnsi="Arial" w:cs="Arial"/>
          <w:color w:val="373A3C"/>
        </w:rPr>
        <w:t>사고가</w:t>
      </w:r>
      <w:r>
        <w:rPr>
          <w:rFonts w:ascii="Arial" w:hAnsi="Arial" w:cs="Arial"/>
          <w:color w:val="373A3C"/>
        </w:rPr>
        <w:t xml:space="preserve"> </w:t>
      </w:r>
      <w:r>
        <w:rPr>
          <w:rFonts w:ascii="Arial" w:hAnsi="Arial" w:cs="Arial"/>
          <w:color w:val="373A3C"/>
        </w:rPr>
        <w:t>잘못된</w:t>
      </w:r>
      <w:r>
        <w:rPr>
          <w:rFonts w:ascii="Arial" w:hAnsi="Arial" w:cs="Arial"/>
          <w:color w:val="373A3C"/>
        </w:rPr>
        <w:t xml:space="preserve"> </w:t>
      </w:r>
      <w:r>
        <w:rPr>
          <w:rFonts w:ascii="Arial" w:hAnsi="Arial" w:cs="Arial"/>
          <w:color w:val="373A3C"/>
        </w:rPr>
        <w:t>것이라고</w:t>
      </w:r>
      <w:r>
        <w:rPr>
          <w:rFonts w:ascii="Arial" w:hAnsi="Arial" w:cs="Arial"/>
          <w:color w:val="373A3C"/>
        </w:rPr>
        <w:t xml:space="preserve"> </w:t>
      </w:r>
      <w:r>
        <w:rPr>
          <w:rFonts w:ascii="Arial" w:hAnsi="Arial" w:cs="Arial"/>
          <w:color w:val="373A3C"/>
        </w:rPr>
        <w:t>밖에</w:t>
      </w:r>
      <w:r>
        <w:rPr>
          <w:rFonts w:ascii="Arial" w:hAnsi="Arial" w:cs="Arial"/>
          <w:color w:val="373A3C"/>
        </w:rPr>
        <w:t xml:space="preserve"> </w:t>
      </w:r>
      <w:r>
        <w:rPr>
          <w:rFonts w:ascii="Arial" w:hAnsi="Arial" w:cs="Arial"/>
          <w:color w:val="373A3C"/>
        </w:rPr>
        <w:t>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r>
        <w:rPr>
          <w:rFonts w:ascii="Arial" w:hAnsi="Arial" w:cs="Arial"/>
          <w:color w:val="373A3C"/>
        </w:rPr>
        <w:t>대한민국</w:t>
      </w:r>
      <w:r>
        <w:rPr>
          <w:rFonts w:ascii="Arial" w:hAnsi="Arial" w:cs="Arial"/>
          <w:color w:val="373A3C"/>
        </w:rPr>
        <w:t xml:space="preserve"> </w:t>
      </w:r>
      <w:r>
        <w:rPr>
          <w:rFonts w:ascii="Arial" w:hAnsi="Arial" w:cs="Arial"/>
          <w:color w:val="373A3C"/>
        </w:rPr>
        <w:t>국방부는</w:t>
      </w:r>
      <w:r>
        <w:rPr>
          <w:rFonts w:ascii="Arial" w:hAnsi="Arial" w:cs="Arial"/>
          <w:color w:val="373A3C"/>
        </w:rPr>
        <w:t xml:space="preserve"> </w:t>
      </w:r>
      <w:proofErr w:type="spellStart"/>
      <w:r>
        <w:rPr>
          <w:rFonts w:ascii="Arial" w:hAnsi="Arial" w:cs="Arial"/>
          <w:color w:val="373A3C"/>
        </w:rPr>
        <w:t>정신나간</w:t>
      </w:r>
      <w:proofErr w:type="spellEnd"/>
      <w:r>
        <w:rPr>
          <w:rFonts w:ascii="Arial" w:hAnsi="Arial" w:cs="Arial"/>
          <w:color w:val="373A3C"/>
        </w:rPr>
        <w:t xml:space="preserve"> </w:t>
      </w:r>
      <w:r>
        <w:rPr>
          <w:rFonts w:ascii="Arial" w:hAnsi="Arial" w:cs="Arial"/>
          <w:color w:val="373A3C"/>
        </w:rPr>
        <w:t>짓을</w:t>
      </w:r>
      <w:r>
        <w:rPr>
          <w:rFonts w:ascii="Arial" w:hAnsi="Arial" w:cs="Arial"/>
          <w:color w:val="373A3C"/>
        </w:rPr>
        <w:t xml:space="preserve"> </w:t>
      </w:r>
      <w:proofErr w:type="spellStart"/>
      <w:r>
        <w:rPr>
          <w:rFonts w:ascii="Arial" w:hAnsi="Arial" w:cs="Arial"/>
          <w:color w:val="373A3C"/>
        </w:rPr>
        <w:t>수십년째</w:t>
      </w:r>
      <w:proofErr w:type="spellEnd"/>
      <w:r>
        <w:rPr>
          <w:rFonts w:ascii="Arial" w:hAnsi="Arial" w:cs="Arial"/>
          <w:color w:val="373A3C"/>
        </w:rPr>
        <w:t xml:space="preserve"> </w:t>
      </w:r>
      <w:r>
        <w:rPr>
          <w:rFonts w:ascii="Arial" w:hAnsi="Arial" w:cs="Arial"/>
          <w:color w:val="373A3C"/>
        </w:rPr>
        <w:t>저지르고</w:t>
      </w:r>
      <w:r>
        <w:rPr>
          <w:rFonts w:ascii="Arial" w:hAnsi="Arial" w:cs="Arial"/>
          <w:color w:val="373A3C"/>
        </w:rPr>
        <w:t xml:space="preserve"> </w:t>
      </w:r>
      <w:r>
        <w:rPr>
          <w:rFonts w:ascii="Arial" w:hAnsi="Arial" w:cs="Arial"/>
          <w:color w:val="373A3C"/>
        </w:rPr>
        <w:t>있다</w:t>
      </w:r>
      <w:r>
        <w:rPr>
          <w:rFonts w:ascii="Arial" w:hAnsi="Arial" w:cs="Arial"/>
          <w:color w:val="373A3C"/>
        </w:rPr>
        <w:t>.</w:t>
      </w:r>
      <w:hyperlink r:id="rId88" w:anchor="fn-10" w:tooltip="국방, 경제, 사회, 정치 등 제반 사안에 대해 통찰하고 국가의 미래에 대한 비전을 설계할줄 아는 사람이 장군이다. 지휘봉 휘두르고 종복처럼 아랫사람들 부리는 것이 장군이 아니다. 자기 주장만 하면 되는 줄 알고, 세금만 타내고 모른체 하는 가짜들은 진짜 앞에서는 말한마디 못 할수 밖에 없다. 진급하기 위해서 와이프를 상관의 집에 경쟁적으로 식모살이 시키는 자들을 대화 파트너로 둔 담당자들은 파트너를 무시하고 상관과 직접 대화하려고 한다." w:history="1">
        <w:r>
          <w:rPr>
            <w:rStyle w:val="a3"/>
            <w:rFonts w:ascii="Arial" w:hAnsi="Arial" w:cs="Arial"/>
            <w:color w:val="0275D8"/>
            <w:sz w:val="19"/>
            <w:szCs w:val="19"/>
            <w:vertAlign w:val="superscript"/>
          </w:rPr>
          <w:t>[10]</w:t>
        </w:r>
      </w:hyperlink>
      <w:r>
        <w:rPr>
          <w:rStyle w:val="apple-converted-space"/>
          <w:rFonts w:ascii="Arial" w:hAnsi="Arial" w:cs="Arial"/>
          <w:color w:val="373A3C"/>
        </w:rPr>
        <w:t> </w:t>
      </w:r>
      <w:r>
        <w:rPr>
          <w:rFonts w:ascii="Arial" w:hAnsi="Arial" w:cs="Arial"/>
          <w:color w:val="373A3C"/>
        </w:rPr>
        <w:t>주한미군이</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막아준다는데</w:t>
      </w:r>
      <w:r>
        <w:rPr>
          <w:rFonts w:ascii="Arial" w:hAnsi="Arial" w:cs="Arial"/>
          <w:color w:val="373A3C"/>
        </w:rPr>
        <w:t xml:space="preserve"> </w:t>
      </w:r>
      <w:r>
        <w:rPr>
          <w:rFonts w:ascii="Arial" w:hAnsi="Arial" w:cs="Arial"/>
          <w:color w:val="373A3C"/>
        </w:rPr>
        <w:t>이를</w:t>
      </w:r>
      <w:r>
        <w:rPr>
          <w:rFonts w:ascii="Arial" w:hAnsi="Arial" w:cs="Arial"/>
          <w:color w:val="373A3C"/>
        </w:rPr>
        <w:t xml:space="preserve"> </w:t>
      </w:r>
      <w:r>
        <w:rPr>
          <w:rFonts w:ascii="Arial" w:hAnsi="Arial" w:cs="Arial"/>
          <w:color w:val="373A3C"/>
        </w:rPr>
        <w:t>거부할</w:t>
      </w:r>
      <w:r>
        <w:rPr>
          <w:rFonts w:ascii="Arial" w:hAnsi="Arial" w:cs="Arial"/>
          <w:color w:val="373A3C"/>
        </w:rPr>
        <w:t xml:space="preserve"> </w:t>
      </w:r>
      <w:r>
        <w:rPr>
          <w:rFonts w:ascii="Arial" w:hAnsi="Arial" w:cs="Arial"/>
          <w:color w:val="373A3C"/>
        </w:rPr>
        <w:t>명분은</w:t>
      </w:r>
      <w:r>
        <w:rPr>
          <w:rFonts w:ascii="Arial" w:hAnsi="Arial" w:cs="Arial"/>
          <w:color w:val="373A3C"/>
        </w:rPr>
        <w:t xml:space="preserve"> </w:t>
      </w:r>
      <w:r>
        <w:rPr>
          <w:rFonts w:ascii="Arial" w:hAnsi="Arial" w:cs="Arial"/>
          <w:color w:val="373A3C"/>
        </w:rPr>
        <w:t>없다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따라서</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존재는</w:t>
      </w:r>
      <w:r>
        <w:rPr>
          <w:rFonts w:ascii="Arial" w:hAnsi="Arial" w:cs="Arial"/>
          <w:color w:val="373A3C"/>
        </w:rPr>
        <w:t xml:space="preserve"> </w:t>
      </w:r>
      <w:r>
        <w:rPr>
          <w:rFonts w:ascii="Arial" w:hAnsi="Arial" w:cs="Arial"/>
          <w:color w:val="373A3C"/>
        </w:rPr>
        <w:t>중요하다</w:t>
      </w:r>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한국군에</w:t>
      </w:r>
      <w:r>
        <w:rPr>
          <w:rFonts w:ascii="Arial" w:hAnsi="Arial" w:cs="Arial"/>
          <w:color w:val="373A3C"/>
        </w:rPr>
        <w:t xml:space="preserve"> </w:t>
      </w:r>
      <w:r>
        <w:rPr>
          <w:rFonts w:ascii="Arial" w:hAnsi="Arial" w:cs="Arial"/>
          <w:color w:val="373A3C"/>
        </w:rPr>
        <w:t>정보를</w:t>
      </w:r>
      <w:r>
        <w:rPr>
          <w:rFonts w:ascii="Arial" w:hAnsi="Arial" w:cs="Arial"/>
          <w:color w:val="373A3C"/>
        </w:rPr>
        <w:t xml:space="preserve"> </w:t>
      </w:r>
      <w:r>
        <w:rPr>
          <w:rFonts w:ascii="Arial" w:hAnsi="Arial" w:cs="Arial"/>
          <w:color w:val="373A3C"/>
        </w:rPr>
        <w:t>제공해주며</w:t>
      </w:r>
      <w:r>
        <w:rPr>
          <w:rFonts w:ascii="Arial" w:hAnsi="Arial" w:cs="Arial"/>
          <w:color w:val="373A3C"/>
        </w:rPr>
        <w:t xml:space="preserve">, </w:t>
      </w:r>
      <w:r>
        <w:rPr>
          <w:rFonts w:ascii="Arial" w:hAnsi="Arial" w:cs="Arial"/>
          <w:color w:val="373A3C"/>
        </w:rPr>
        <w:t>한국군을</w:t>
      </w:r>
      <w:r>
        <w:rPr>
          <w:rFonts w:ascii="Arial" w:hAnsi="Arial" w:cs="Arial"/>
          <w:color w:val="373A3C"/>
        </w:rPr>
        <w:t xml:space="preserve"> </w:t>
      </w:r>
      <w:r>
        <w:rPr>
          <w:rFonts w:ascii="Arial" w:hAnsi="Arial" w:cs="Arial"/>
          <w:color w:val="373A3C"/>
        </w:rPr>
        <w:t>지휘하고</w:t>
      </w:r>
      <w:r>
        <w:rPr>
          <w:rFonts w:ascii="Arial" w:hAnsi="Arial" w:cs="Arial"/>
          <w:color w:val="373A3C"/>
        </w:rPr>
        <w:t xml:space="preserve"> </w:t>
      </w:r>
      <w:r>
        <w:rPr>
          <w:rFonts w:ascii="Arial" w:hAnsi="Arial" w:cs="Arial"/>
          <w:color w:val="373A3C"/>
        </w:rPr>
        <w:t>있기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전쟁이</w:t>
      </w:r>
      <w:r>
        <w:rPr>
          <w:rFonts w:ascii="Arial" w:hAnsi="Arial" w:cs="Arial"/>
          <w:color w:val="373A3C"/>
        </w:rPr>
        <w:t xml:space="preserve"> </w:t>
      </w:r>
      <w:proofErr w:type="spellStart"/>
      <w:r>
        <w:rPr>
          <w:rFonts w:ascii="Arial" w:hAnsi="Arial" w:cs="Arial"/>
          <w:color w:val="373A3C"/>
        </w:rPr>
        <w:t>났을때</w:t>
      </w:r>
      <w:proofErr w:type="spellEnd"/>
      <w:r>
        <w:rPr>
          <w:rFonts w:ascii="Arial" w:hAnsi="Arial" w:cs="Arial"/>
          <w:color w:val="373A3C"/>
        </w:rPr>
        <w:t xml:space="preserve"> </w:t>
      </w:r>
      <w:r>
        <w:rPr>
          <w:rFonts w:ascii="Arial" w:hAnsi="Arial" w:cs="Arial"/>
          <w:color w:val="373A3C"/>
        </w:rPr>
        <w:t>한국군을</w:t>
      </w:r>
      <w:r>
        <w:rPr>
          <w:rFonts w:ascii="Arial" w:hAnsi="Arial" w:cs="Arial"/>
          <w:color w:val="373A3C"/>
        </w:rPr>
        <w:t xml:space="preserve"> </w:t>
      </w:r>
      <w:r>
        <w:rPr>
          <w:rFonts w:ascii="Arial" w:hAnsi="Arial" w:cs="Arial"/>
          <w:color w:val="373A3C"/>
        </w:rPr>
        <w:t>지휘하는</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안전과</w:t>
      </w:r>
      <w:r>
        <w:rPr>
          <w:rFonts w:ascii="Arial" w:hAnsi="Arial" w:cs="Arial"/>
          <w:color w:val="373A3C"/>
        </w:rPr>
        <w:t xml:space="preserve"> </w:t>
      </w:r>
      <w:r>
        <w:rPr>
          <w:rFonts w:ascii="Arial" w:hAnsi="Arial" w:cs="Arial"/>
          <w:color w:val="373A3C"/>
        </w:rPr>
        <w:t>안녕은</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이슈이다</w:t>
      </w:r>
      <w:r>
        <w:rPr>
          <w:rFonts w:ascii="Arial" w:hAnsi="Arial" w:cs="Arial"/>
          <w:color w:val="373A3C"/>
        </w:rPr>
        <w:t xml:space="preserve">. </w:t>
      </w:r>
      <w:r>
        <w:rPr>
          <w:rFonts w:ascii="Arial" w:hAnsi="Arial" w:cs="Arial"/>
          <w:color w:val="373A3C"/>
        </w:rPr>
        <w:t>상당수의</w:t>
      </w:r>
      <w:r>
        <w:rPr>
          <w:rFonts w:ascii="Arial" w:hAnsi="Arial" w:cs="Arial"/>
          <w:color w:val="373A3C"/>
        </w:rPr>
        <w:t xml:space="preserve"> </w:t>
      </w:r>
      <w:r>
        <w:rPr>
          <w:rFonts w:ascii="Arial" w:hAnsi="Arial" w:cs="Arial"/>
          <w:color w:val="373A3C"/>
        </w:rPr>
        <w:t>군</w:t>
      </w:r>
      <w:r>
        <w:rPr>
          <w:rFonts w:ascii="Arial" w:hAnsi="Arial" w:cs="Arial"/>
          <w:color w:val="373A3C"/>
        </w:rPr>
        <w:t xml:space="preserve"> </w:t>
      </w:r>
      <w:r>
        <w:rPr>
          <w:rFonts w:ascii="Arial" w:hAnsi="Arial" w:cs="Arial"/>
          <w:color w:val="373A3C"/>
        </w:rPr>
        <w:t>지휘관들이</w:t>
      </w:r>
      <w:r>
        <w:rPr>
          <w:rFonts w:ascii="Arial" w:hAnsi="Arial" w:cs="Arial"/>
          <w:color w:val="373A3C"/>
        </w:rPr>
        <w:t xml:space="preserve"> </w:t>
      </w:r>
      <w:r>
        <w:rPr>
          <w:rFonts w:ascii="Arial" w:hAnsi="Arial" w:cs="Arial"/>
          <w:color w:val="373A3C"/>
        </w:rPr>
        <w:t>부정부패로</w:t>
      </w:r>
      <w:r>
        <w:rPr>
          <w:rFonts w:ascii="Arial" w:hAnsi="Arial" w:cs="Arial"/>
          <w:color w:val="373A3C"/>
        </w:rPr>
        <w:t xml:space="preserve"> </w:t>
      </w:r>
      <w:r>
        <w:rPr>
          <w:rFonts w:ascii="Arial" w:hAnsi="Arial" w:cs="Arial"/>
          <w:color w:val="373A3C"/>
        </w:rPr>
        <w:t>세금을</w:t>
      </w:r>
      <w:r>
        <w:rPr>
          <w:rFonts w:ascii="Arial" w:hAnsi="Arial" w:cs="Arial"/>
          <w:color w:val="373A3C"/>
        </w:rPr>
        <w:t xml:space="preserve"> </w:t>
      </w:r>
      <w:r>
        <w:rPr>
          <w:rFonts w:ascii="Arial" w:hAnsi="Arial" w:cs="Arial"/>
          <w:color w:val="373A3C"/>
        </w:rPr>
        <w:t>낭비하고</w:t>
      </w:r>
      <w:r>
        <w:rPr>
          <w:rFonts w:ascii="Arial" w:hAnsi="Arial" w:cs="Arial"/>
          <w:color w:val="373A3C"/>
        </w:rPr>
        <w:t xml:space="preserve"> </w:t>
      </w:r>
      <w:r>
        <w:rPr>
          <w:rFonts w:ascii="Arial" w:hAnsi="Arial" w:cs="Arial"/>
          <w:color w:val="373A3C"/>
        </w:rPr>
        <w:t>국가</w:t>
      </w:r>
      <w:r>
        <w:rPr>
          <w:rFonts w:ascii="Arial" w:hAnsi="Arial" w:cs="Arial"/>
          <w:color w:val="373A3C"/>
        </w:rPr>
        <w:t xml:space="preserve"> </w:t>
      </w:r>
      <w:r>
        <w:rPr>
          <w:rFonts w:ascii="Arial" w:hAnsi="Arial" w:cs="Arial"/>
          <w:color w:val="373A3C"/>
        </w:rPr>
        <w:t>신용도를</w:t>
      </w:r>
      <w:r>
        <w:rPr>
          <w:rFonts w:ascii="Arial" w:hAnsi="Arial" w:cs="Arial"/>
          <w:color w:val="373A3C"/>
        </w:rPr>
        <w:t xml:space="preserve"> </w:t>
      </w:r>
      <w:proofErr w:type="spellStart"/>
      <w:r>
        <w:rPr>
          <w:rFonts w:ascii="Arial" w:hAnsi="Arial" w:cs="Arial"/>
          <w:color w:val="373A3C"/>
        </w:rPr>
        <w:t>깍아먹는</w:t>
      </w:r>
      <w:proofErr w:type="spellEnd"/>
      <w:r>
        <w:rPr>
          <w:rFonts w:ascii="Arial" w:hAnsi="Arial" w:cs="Arial"/>
          <w:color w:val="373A3C"/>
        </w:rPr>
        <w:t xml:space="preserve"> </w:t>
      </w:r>
      <w:r>
        <w:rPr>
          <w:rFonts w:ascii="Arial" w:hAnsi="Arial" w:cs="Arial"/>
          <w:color w:val="373A3C"/>
        </w:rPr>
        <w:t>짓을</w:t>
      </w:r>
      <w:r>
        <w:rPr>
          <w:rFonts w:ascii="Arial" w:hAnsi="Arial" w:cs="Arial"/>
          <w:color w:val="373A3C"/>
        </w:rPr>
        <w:t xml:space="preserve"> </w:t>
      </w:r>
      <w:r>
        <w:rPr>
          <w:rFonts w:ascii="Arial" w:hAnsi="Arial" w:cs="Arial"/>
          <w:color w:val="373A3C"/>
        </w:rPr>
        <w:t>하여도</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있어</w:t>
      </w:r>
      <w:r>
        <w:rPr>
          <w:rFonts w:ascii="Arial" w:hAnsi="Arial" w:cs="Arial"/>
          <w:color w:val="373A3C"/>
        </w:rPr>
        <w:t xml:space="preserve"> </w:t>
      </w:r>
      <w:r>
        <w:rPr>
          <w:rFonts w:ascii="Arial" w:hAnsi="Arial" w:cs="Arial"/>
          <w:color w:val="373A3C"/>
        </w:rPr>
        <w:t>안심할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한국군</w:t>
      </w:r>
      <w:r>
        <w:rPr>
          <w:rFonts w:ascii="Arial" w:hAnsi="Arial" w:cs="Arial"/>
          <w:color w:val="373A3C"/>
        </w:rPr>
        <w:t xml:space="preserve"> </w:t>
      </w:r>
      <w:r>
        <w:rPr>
          <w:rFonts w:ascii="Arial" w:hAnsi="Arial" w:cs="Arial"/>
          <w:color w:val="373A3C"/>
        </w:rPr>
        <w:t>혼자서는</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도발을</w:t>
      </w:r>
      <w:r>
        <w:rPr>
          <w:rFonts w:ascii="Arial" w:hAnsi="Arial" w:cs="Arial"/>
          <w:color w:val="373A3C"/>
        </w:rPr>
        <w:t xml:space="preserve"> </w:t>
      </w:r>
      <w:proofErr w:type="spellStart"/>
      <w:r>
        <w:rPr>
          <w:rFonts w:ascii="Arial" w:hAnsi="Arial" w:cs="Arial"/>
          <w:color w:val="373A3C"/>
        </w:rPr>
        <w:t>감당할수</w:t>
      </w:r>
      <w:proofErr w:type="spellEnd"/>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주한미군은</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나라를</w:t>
      </w:r>
      <w:r>
        <w:rPr>
          <w:rFonts w:ascii="Arial" w:hAnsi="Arial" w:cs="Arial"/>
          <w:color w:val="373A3C"/>
        </w:rPr>
        <w:t xml:space="preserve"> 70</w:t>
      </w:r>
      <w:r>
        <w:rPr>
          <w:rFonts w:ascii="Arial" w:hAnsi="Arial" w:cs="Arial"/>
          <w:color w:val="373A3C"/>
        </w:rPr>
        <w:t>년</w:t>
      </w:r>
      <w:r>
        <w:rPr>
          <w:rFonts w:ascii="Arial" w:hAnsi="Arial" w:cs="Arial"/>
          <w:color w:val="373A3C"/>
        </w:rPr>
        <w:t xml:space="preserve"> </w:t>
      </w:r>
      <w:r>
        <w:rPr>
          <w:rFonts w:ascii="Arial" w:hAnsi="Arial" w:cs="Arial"/>
          <w:color w:val="373A3C"/>
        </w:rPr>
        <w:t>동안이나</w:t>
      </w:r>
      <w:r>
        <w:rPr>
          <w:rFonts w:ascii="Arial" w:hAnsi="Arial" w:cs="Arial"/>
          <w:color w:val="373A3C"/>
        </w:rPr>
        <w:t xml:space="preserve"> </w:t>
      </w:r>
      <w:r>
        <w:rPr>
          <w:rFonts w:ascii="Arial" w:hAnsi="Arial" w:cs="Arial"/>
          <w:color w:val="373A3C"/>
        </w:rPr>
        <w:t>지켜준</w:t>
      </w:r>
      <w:r>
        <w:rPr>
          <w:rFonts w:ascii="Arial" w:hAnsi="Arial" w:cs="Arial"/>
          <w:color w:val="373A3C"/>
        </w:rPr>
        <w:t xml:space="preserve"> </w:t>
      </w:r>
      <w:r>
        <w:rPr>
          <w:rFonts w:ascii="Arial" w:hAnsi="Arial" w:cs="Arial"/>
          <w:color w:val="373A3C"/>
        </w:rPr>
        <w:t>고마운</w:t>
      </w:r>
      <w:r>
        <w:rPr>
          <w:rFonts w:ascii="Arial" w:hAnsi="Arial" w:cs="Arial"/>
          <w:color w:val="373A3C"/>
        </w:rPr>
        <w:t xml:space="preserve"> </w:t>
      </w:r>
      <w:r>
        <w:rPr>
          <w:rFonts w:ascii="Arial" w:hAnsi="Arial" w:cs="Arial"/>
          <w:color w:val="373A3C"/>
        </w:rPr>
        <w:t>존재이다</w:t>
      </w:r>
      <w:r>
        <w:rPr>
          <w:rFonts w:ascii="Arial" w:hAnsi="Arial" w:cs="Arial"/>
          <w:color w:val="373A3C"/>
        </w:rPr>
        <w:t xml:space="preserve">. </w:t>
      </w:r>
      <w:r>
        <w:rPr>
          <w:rFonts w:ascii="Arial" w:hAnsi="Arial" w:cs="Arial"/>
          <w:color w:val="373A3C"/>
        </w:rPr>
        <w:t>정확히</w:t>
      </w:r>
      <w:r>
        <w:rPr>
          <w:rFonts w:ascii="Arial" w:hAnsi="Arial" w:cs="Arial"/>
          <w:color w:val="373A3C"/>
        </w:rPr>
        <w:t xml:space="preserve"> </w:t>
      </w:r>
      <w:r>
        <w:rPr>
          <w:rFonts w:ascii="Arial" w:hAnsi="Arial" w:cs="Arial"/>
          <w:color w:val="373A3C"/>
        </w:rPr>
        <w:t>말해</w:t>
      </w:r>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있어</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안전하였던</w:t>
      </w:r>
      <w:r>
        <w:rPr>
          <w:rFonts w:ascii="Arial" w:hAnsi="Arial" w:cs="Arial"/>
          <w:color w:val="373A3C"/>
        </w:rPr>
        <w:t xml:space="preserve"> </w:t>
      </w:r>
      <w:r>
        <w:rPr>
          <w:rFonts w:ascii="Arial" w:hAnsi="Arial" w:cs="Arial"/>
          <w:color w:val="373A3C"/>
        </w:rPr>
        <w:t>것이며</w:t>
      </w:r>
      <w:r>
        <w:rPr>
          <w:rFonts w:ascii="Arial" w:hAnsi="Arial" w:cs="Arial"/>
          <w:color w:val="373A3C"/>
        </w:rPr>
        <w:t xml:space="preserve">, </w:t>
      </w:r>
      <w:r>
        <w:rPr>
          <w:rFonts w:ascii="Arial" w:hAnsi="Arial" w:cs="Arial"/>
          <w:color w:val="373A3C"/>
        </w:rPr>
        <w:t>국방부는</w:t>
      </w:r>
      <w:r>
        <w:rPr>
          <w:rFonts w:ascii="Arial" w:hAnsi="Arial" w:cs="Arial"/>
          <w:color w:val="373A3C"/>
        </w:rPr>
        <w:t xml:space="preserve"> </w:t>
      </w:r>
      <w:r>
        <w:rPr>
          <w:rFonts w:ascii="Arial" w:hAnsi="Arial" w:cs="Arial"/>
          <w:color w:val="373A3C"/>
        </w:rPr>
        <w:t>선생님께</w:t>
      </w:r>
      <w:r>
        <w:rPr>
          <w:rFonts w:ascii="Arial" w:hAnsi="Arial" w:cs="Arial"/>
          <w:color w:val="373A3C"/>
        </w:rPr>
        <w:t xml:space="preserve"> </w:t>
      </w:r>
      <w:r>
        <w:rPr>
          <w:rFonts w:ascii="Arial" w:hAnsi="Arial" w:cs="Arial"/>
          <w:color w:val="373A3C"/>
        </w:rPr>
        <w:t>의지하며</w:t>
      </w:r>
      <w:r>
        <w:rPr>
          <w:rFonts w:ascii="Arial" w:hAnsi="Arial" w:cs="Arial"/>
          <w:color w:val="373A3C"/>
        </w:rPr>
        <w:t xml:space="preserve"> </w:t>
      </w:r>
      <w:r>
        <w:rPr>
          <w:rFonts w:ascii="Arial" w:hAnsi="Arial" w:cs="Arial"/>
          <w:color w:val="373A3C"/>
        </w:rPr>
        <w:t>선생님</w:t>
      </w:r>
      <w:r>
        <w:rPr>
          <w:rFonts w:ascii="Arial" w:hAnsi="Arial" w:cs="Arial"/>
          <w:color w:val="373A3C"/>
        </w:rPr>
        <w:t xml:space="preserve"> </w:t>
      </w:r>
      <w:r>
        <w:rPr>
          <w:rFonts w:ascii="Arial" w:hAnsi="Arial" w:cs="Arial"/>
          <w:color w:val="373A3C"/>
        </w:rPr>
        <w:t>말을</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듣는</w:t>
      </w:r>
      <w:r>
        <w:rPr>
          <w:rFonts w:ascii="Arial" w:hAnsi="Arial" w:cs="Arial"/>
          <w:color w:val="373A3C"/>
        </w:rPr>
        <w:t xml:space="preserve"> </w:t>
      </w:r>
      <w:r>
        <w:rPr>
          <w:rFonts w:ascii="Arial" w:hAnsi="Arial" w:cs="Arial"/>
          <w:color w:val="373A3C"/>
        </w:rPr>
        <w:t>학생과</w:t>
      </w:r>
      <w:r>
        <w:rPr>
          <w:rFonts w:ascii="Arial" w:hAnsi="Arial" w:cs="Arial"/>
          <w:color w:val="373A3C"/>
        </w:rPr>
        <w:t xml:space="preserve"> </w:t>
      </w:r>
      <w:proofErr w:type="spellStart"/>
      <w:r>
        <w:rPr>
          <w:rFonts w:ascii="Arial" w:hAnsi="Arial" w:cs="Arial"/>
          <w:color w:val="373A3C"/>
        </w:rPr>
        <w:t>같았은</w:t>
      </w:r>
      <w:proofErr w:type="spellEnd"/>
      <w:r>
        <w:rPr>
          <w:rFonts w:ascii="Arial" w:hAnsi="Arial" w:cs="Arial"/>
          <w:color w:val="373A3C"/>
        </w:rPr>
        <w:t xml:space="preserve"> </w:t>
      </w:r>
      <w:r>
        <w:rPr>
          <w:rFonts w:ascii="Arial" w:hAnsi="Arial" w:cs="Arial"/>
          <w:color w:val="373A3C"/>
        </w:rPr>
        <w:t>존재였다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우리는</w:t>
      </w:r>
      <w:r>
        <w:rPr>
          <w:rFonts w:ascii="Arial" w:hAnsi="Arial" w:cs="Arial"/>
          <w:color w:val="373A3C"/>
        </w:rPr>
        <w:t xml:space="preserve"> </w:t>
      </w:r>
      <w:r>
        <w:rPr>
          <w:rFonts w:ascii="Arial" w:hAnsi="Arial" w:cs="Arial"/>
          <w:color w:val="373A3C"/>
        </w:rPr>
        <w:t>많은</w:t>
      </w:r>
      <w:r>
        <w:rPr>
          <w:rFonts w:ascii="Arial" w:hAnsi="Arial" w:cs="Arial"/>
          <w:color w:val="373A3C"/>
        </w:rPr>
        <w:t xml:space="preserve"> </w:t>
      </w:r>
      <w:r>
        <w:rPr>
          <w:rFonts w:ascii="Arial" w:hAnsi="Arial" w:cs="Arial"/>
          <w:color w:val="373A3C"/>
        </w:rPr>
        <w:t>천문학적</w:t>
      </w:r>
      <w:r>
        <w:rPr>
          <w:rFonts w:ascii="Arial" w:hAnsi="Arial" w:cs="Arial"/>
          <w:color w:val="373A3C"/>
        </w:rPr>
        <w:t xml:space="preserve"> </w:t>
      </w:r>
      <w:r>
        <w:rPr>
          <w:rFonts w:ascii="Arial" w:hAnsi="Arial" w:cs="Arial"/>
          <w:color w:val="373A3C"/>
        </w:rPr>
        <w:t>돈을</w:t>
      </w:r>
      <w:r>
        <w:rPr>
          <w:rFonts w:ascii="Arial" w:hAnsi="Arial" w:cs="Arial"/>
          <w:color w:val="373A3C"/>
        </w:rPr>
        <w:t xml:space="preserve"> </w:t>
      </w:r>
      <w:r>
        <w:rPr>
          <w:rFonts w:ascii="Arial" w:hAnsi="Arial" w:cs="Arial"/>
          <w:color w:val="373A3C"/>
        </w:rPr>
        <w:t>들여</w:t>
      </w:r>
      <w:r>
        <w:rPr>
          <w:rFonts w:ascii="Arial" w:hAnsi="Arial" w:cs="Arial"/>
          <w:color w:val="373A3C"/>
        </w:rPr>
        <w:t xml:space="preserve"> </w:t>
      </w:r>
      <w:r>
        <w:rPr>
          <w:rFonts w:ascii="Arial" w:hAnsi="Arial" w:cs="Arial"/>
          <w:color w:val="373A3C"/>
        </w:rPr>
        <w:t>미군의</w:t>
      </w:r>
      <w:r>
        <w:rPr>
          <w:rFonts w:ascii="Arial" w:hAnsi="Arial" w:cs="Arial"/>
          <w:color w:val="373A3C"/>
        </w:rPr>
        <w:t xml:space="preserve"> </w:t>
      </w:r>
      <w:r>
        <w:rPr>
          <w:rFonts w:ascii="Arial" w:hAnsi="Arial" w:cs="Arial"/>
          <w:color w:val="373A3C"/>
        </w:rPr>
        <w:t>무기를</w:t>
      </w:r>
      <w:r>
        <w:rPr>
          <w:rFonts w:ascii="Arial" w:hAnsi="Arial" w:cs="Arial"/>
          <w:color w:val="373A3C"/>
        </w:rPr>
        <w:t xml:space="preserve"> </w:t>
      </w:r>
      <w:r>
        <w:rPr>
          <w:rFonts w:ascii="Arial" w:hAnsi="Arial" w:cs="Arial"/>
          <w:color w:val="373A3C"/>
        </w:rPr>
        <w:t>사주고</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편의를</w:t>
      </w:r>
      <w:r>
        <w:rPr>
          <w:rFonts w:ascii="Arial" w:hAnsi="Arial" w:cs="Arial"/>
          <w:color w:val="373A3C"/>
        </w:rPr>
        <w:t xml:space="preserve"> </w:t>
      </w:r>
      <w:r>
        <w:rPr>
          <w:rFonts w:ascii="Arial" w:hAnsi="Arial" w:cs="Arial"/>
          <w:color w:val="373A3C"/>
        </w:rPr>
        <w:t>봐주며</w:t>
      </w:r>
      <w:r>
        <w:rPr>
          <w:rFonts w:ascii="Arial" w:hAnsi="Arial" w:cs="Arial"/>
          <w:color w:val="373A3C"/>
        </w:rPr>
        <w:t xml:space="preserve">, </w:t>
      </w:r>
      <w:r>
        <w:rPr>
          <w:rFonts w:ascii="Arial" w:hAnsi="Arial" w:cs="Arial"/>
          <w:color w:val="373A3C"/>
        </w:rPr>
        <w:t>또</w:t>
      </w:r>
      <w:r>
        <w:rPr>
          <w:rFonts w:ascii="Arial" w:hAnsi="Arial" w:cs="Arial"/>
          <w:color w:val="373A3C"/>
        </w:rPr>
        <w:t xml:space="preserve"> </w:t>
      </w:r>
      <w:r>
        <w:rPr>
          <w:rFonts w:ascii="Arial" w:hAnsi="Arial" w:cs="Arial"/>
          <w:color w:val="373A3C"/>
        </w:rPr>
        <w:t>많은</w:t>
      </w:r>
      <w:r>
        <w:rPr>
          <w:rFonts w:ascii="Arial" w:hAnsi="Arial" w:cs="Arial"/>
          <w:color w:val="373A3C"/>
        </w:rPr>
        <w:t xml:space="preserve"> </w:t>
      </w:r>
      <w:r>
        <w:rPr>
          <w:rFonts w:ascii="Arial" w:hAnsi="Arial" w:cs="Arial"/>
          <w:color w:val="373A3C"/>
        </w:rPr>
        <w:t>돈을</w:t>
      </w:r>
      <w:r>
        <w:rPr>
          <w:rFonts w:ascii="Arial" w:hAnsi="Arial" w:cs="Arial"/>
          <w:color w:val="373A3C"/>
        </w:rPr>
        <w:t xml:space="preserve"> </w:t>
      </w:r>
      <w:r>
        <w:rPr>
          <w:rFonts w:ascii="Arial" w:hAnsi="Arial" w:cs="Arial"/>
          <w:color w:val="373A3C"/>
        </w:rPr>
        <w:t>들여</w:t>
      </w:r>
      <w:r>
        <w:rPr>
          <w:rFonts w:ascii="Arial" w:hAnsi="Arial" w:cs="Arial"/>
          <w:color w:val="373A3C"/>
        </w:rPr>
        <w:t xml:space="preserve"> </w:t>
      </w:r>
      <w:r>
        <w:rPr>
          <w:rFonts w:ascii="Arial" w:hAnsi="Arial" w:cs="Arial"/>
          <w:color w:val="373A3C"/>
        </w:rPr>
        <w:t>무기를</w:t>
      </w:r>
      <w:r>
        <w:rPr>
          <w:rFonts w:ascii="Arial" w:hAnsi="Arial" w:cs="Arial"/>
          <w:color w:val="373A3C"/>
        </w:rPr>
        <w:t xml:space="preserve"> </w:t>
      </w:r>
      <w:r>
        <w:rPr>
          <w:rFonts w:ascii="Arial" w:hAnsi="Arial" w:cs="Arial"/>
          <w:color w:val="373A3C"/>
        </w:rPr>
        <w:t>만들고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한반도에는</w:t>
      </w:r>
      <w:r>
        <w:rPr>
          <w:rFonts w:ascii="Arial" w:hAnsi="Arial" w:cs="Arial"/>
          <w:color w:val="373A3C"/>
        </w:rPr>
        <w:t xml:space="preserve"> </w:t>
      </w:r>
      <w:r>
        <w:rPr>
          <w:rFonts w:ascii="Arial" w:hAnsi="Arial" w:cs="Arial"/>
          <w:color w:val="373A3C"/>
        </w:rPr>
        <w:t>전쟁이</w:t>
      </w:r>
      <w:r>
        <w:rPr>
          <w:rFonts w:ascii="Arial" w:hAnsi="Arial" w:cs="Arial"/>
          <w:color w:val="373A3C"/>
        </w:rPr>
        <w:t xml:space="preserve"> </w:t>
      </w:r>
      <w:r>
        <w:rPr>
          <w:rFonts w:ascii="Arial" w:hAnsi="Arial" w:cs="Arial"/>
          <w:color w:val="373A3C"/>
        </w:rPr>
        <w:t>일어날</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크다</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국민들이야</w:t>
      </w:r>
      <w:r>
        <w:rPr>
          <w:rFonts w:ascii="Arial" w:hAnsi="Arial" w:cs="Arial"/>
          <w:color w:val="373A3C"/>
        </w:rPr>
        <w:t xml:space="preserve"> </w:t>
      </w:r>
      <w:r>
        <w:rPr>
          <w:rFonts w:ascii="Arial" w:hAnsi="Arial" w:cs="Arial"/>
          <w:color w:val="373A3C"/>
        </w:rPr>
        <w:t>오래</w:t>
      </w:r>
      <w:r>
        <w:rPr>
          <w:rFonts w:ascii="Arial" w:hAnsi="Arial" w:cs="Arial"/>
          <w:color w:val="373A3C"/>
        </w:rPr>
        <w:t xml:space="preserve"> </w:t>
      </w:r>
      <w:r>
        <w:rPr>
          <w:rFonts w:ascii="Arial" w:hAnsi="Arial" w:cs="Arial"/>
          <w:color w:val="373A3C"/>
        </w:rPr>
        <w:t>지속된</w:t>
      </w:r>
      <w:r>
        <w:rPr>
          <w:rFonts w:ascii="Arial" w:hAnsi="Arial" w:cs="Arial"/>
          <w:color w:val="373A3C"/>
        </w:rPr>
        <w:t xml:space="preserve"> </w:t>
      </w:r>
      <w:r>
        <w:rPr>
          <w:rFonts w:ascii="Arial" w:hAnsi="Arial" w:cs="Arial"/>
          <w:color w:val="373A3C"/>
        </w:rPr>
        <w:t>평화</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체감을</w:t>
      </w:r>
      <w:r>
        <w:rPr>
          <w:rFonts w:ascii="Arial" w:hAnsi="Arial" w:cs="Arial"/>
          <w:color w:val="373A3C"/>
        </w:rPr>
        <w:t xml:space="preserve"> </w:t>
      </w:r>
      <w:r>
        <w:rPr>
          <w:rFonts w:ascii="Arial" w:hAnsi="Arial" w:cs="Arial"/>
          <w:color w:val="373A3C"/>
        </w:rPr>
        <w:t>하지</w:t>
      </w:r>
      <w:r>
        <w:rPr>
          <w:rFonts w:ascii="Arial" w:hAnsi="Arial" w:cs="Arial"/>
          <w:color w:val="373A3C"/>
        </w:rPr>
        <w:t xml:space="preserve"> </w:t>
      </w:r>
      <w:r>
        <w:rPr>
          <w:rFonts w:ascii="Arial" w:hAnsi="Arial" w:cs="Arial"/>
          <w:color w:val="373A3C"/>
        </w:rPr>
        <w:t>못하지만</w:t>
      </w:r>
      <w:r>
        <w:rPr>
          <w:rFonts w:ascii="Arial" w:hAnsi="Arial" w:cs="Arial"/>
          <w:color w:val="373A3C"/>
        </w:rPr>
        <w:t xml:space="preserve">, </w:t>
      </w:r>
      <w:r>
        <w:rPr>
          <w:rFonts w:ascii="Arial" w:hAnsi="Arial" w:cs="Arial"/>
          <w:color w:val="373A3C"/>
        </w:rPr>
        <w:t>외국의</w:t>
      </w:r>
      <w:r>
        <w:rPr>
          <w:rFonts w:ascii="Arial" w:hAnsi="Arial" w:cs="Arial"/>
          <w:color w:val="373A3C"/>
        </w:rPr>
        <w:t xml:space="preserve"> </w:t>
      </w:r>
      <w:r>
        <w:rPr>
          <w:rFonts w:ascii="Arial" w:hAnsi="Arial" w:cs="Arial"/>
          <w:color w:val="373A3C"/>
        </w:rPr>
        <w:t>신용평가사는</w:t>
      </w:r>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안보상황을</w:t>
      </w:r>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신용도에</w:t>
      </w:r>
      <w:r>
        <w:rPr>
          <w:rFonts w:ascii="Arial" w:hAnsi="Arial" w:cs="Arial"/>
          <w:color w:val="373A3C"/>
        </w:rPr>
        <w:t xml:space="preserve"> </w:t>
      </w:r>
      <w:r>
        <w:rPr>
          <w:rFonts w:ascii="Arial" w:hAnsi="Arial" w:cs="Arial"/>
          <w:color w:val="373A3C"/>
        </w:rPr>
        <w:t>반영하고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한반도의</w:t>
      </w:r>
      <w:r>
        <w:rPr>
          <w:rFonts w:ascii="Arial" w:hAnsi="Arial" w:cs="Arial"/>
          <w:color w:val="373A3C"/>
        </w:rPr>
        <w:t xml:space="preserve"> </w:t>
      </w:r>
      <w:r>
        <w:rPr>
          <w:rFonts w:ascii="Arial" w:hAnsi="Arial" w:cs="Arial"/>
          <w:color w:val="373A3C"/>
        </w:rPr>
        <w:t>안보상황을</w:t>
      </w:r>
      <w:r>
        <w:rPr>
          <w:rFonts w:ascii="Arial" w:hAnsi="Arial" w:cs="Arial"/>
          <w:color w:val="373A3C"/>
        </w:rPr>
        <w:t xml:space="preserve"> </w:t>
      </w:r>
      <w:r>
        <w:rPr>
          <w:rFonts w:ascii="Arial" w:hAnsi="Arial" w:cs="Arial"/>
          <w:color w:val="373A3C"/>
        </w:rPr>
        <w:t>지켜보는</w:t>
      </w:r>
      <w:r>
        <w:rPr>
          <w:rFonts w:ascii="Arial" w:hAnsi="Arial" w:cs="Arial"/>
          <w:color w:val="373A3C"/>
        </w:rPr>
        <w:t xml:space="preserve"> </w:t>
      </w:r>
      <w:r>
        <w:rPr>
          <w:rFonts w:ascii="Arial" w:hAnsi="Arial" w:cs="Arial"/>
          <w:color w:val="373A3C"/>
        </w:rPr>
        <w:t>국내의</w:t>
      </w:r>
      <w:r>
        <w:rPr>
          <w:rFonts w:ascii="Arial" w:hAnsi="Arial" w:cs="Arial"/>
          <w:color w:val="373A3C"/>
        </w:rPr>
        <w:t xml:space="preserve"> </w:t>
      </w:r>
      <w:r>
        <w:rPr>
          <w:rFonts w:ascii="Arial" w:hAnsi="Arial" w:cs="Arial"/>
          <w:color w:val="373A3C"/>
        </w:rPr>
        <w:t>시각과</w:t>
      </w:r>
      <w:r>
        <w:rPr>
          <w:rFonts w:ascii="Arial" w:hAnsi="Arial" w:cs="Arial"/>
          <w:color w:val="373A3C"/>
        </w:rPr>
        <w:t xml:space="preserve"> </w:t>
      </w:r>
      <w:r>
        <w:rPr>
          <w:rFonts w:ascii="Arial" w:hAnsi="Arial" w:cs="Arial"/>
          <w:color w:val="373A3C"/>
        </w:rPr>
        <w:t>해외의</w:t>
      </w:r>
      <w:r>
        <w:rPr>
          <w:rFonts w:ascii="Arial" w:hAnsi="Arial" w:cs="Arial"/>
          <w:color w:val="373A3C"/>
        </w:rPr>
        <w:t xml:space="preserve"> </w:t>
      </w:r>
      <w:r>
        <w:rPr>
          <w:rFonts w:ascii="Arial" w:hAnsi="Arial" w:cs="Arial"/>
          <w:color w:val="373A3C"/>
        </w:rPr>
        <w:t>시각은</w:t>
      </w:r>
      <w:r>
        <w:rPr>
          <w:rFonts w:ascii="Arial" w:hAnsi="Arial" w:cs="Arial"/>
          <w:color w:val="373A3C"/>
        </w:rPr>
        <w:t xml:space="preserve"> </w:t>
      </w:r>
      <w:r>
        <w:rPr>
          <w:rFonts w:ascii="Arial" w:hAnsi="Arial" w:cs="Arial"/>
          <w:color w:val="373A3C"/>
        </w:rPr>
        <w:t>다르며</w:t>
      </w:r>
      <w:r>
        <w:rPr>
          <w:rFonts w:ascii="Arial" w:hAnsi="Arial" w:cs="Arial"/>
          <w:color w:val="373A3C"/>
        </w:rPr>
        <w:t xml:space="preserve">, </w:t>
      </w:r>
      <w:r>
        <w:rPr>
          <w:rFonts w:ascii="Arial" w:hAnsi="Arial" w:cs="Arial"/>
          <w:color w:val="373A3C"/>
        </w:rPr>
        <w:t>사실</w:t>
      </w:r>
      <w:r>
        <w:rPr>
          <w:rFonts w:ascii="Arial" w:hAnsi="Arial" w:cs="Arial"/>
          <w:color w:val="373A3C"/>
        </w:rPr>
        <w:t xml:space="preserve"> </w:t>
      </w:r>
      <w:r>
        <w:rPr>
          <w:rFonts w:ascii="Arial" w:hAnsi="Arial" w:cs="Arial"/>
          <w:color w:val="373A3C"/>
        </w:rPr>
        <w:t>해외의</w:t>
      </w:r>
      <w:r>
        <w:rPr>
          <w:rFonts w:ascii="Arial" w:hAnsi="Arial" w:cs="Arial"/>
          <w:color w:val="373A3C"/>
        </w:rPr>
        <w:t xml:space="preserve"> </w:t>
      </w:r>
      <w:r>
        <w:rPr>
          <w:rFonts w:ascii="Arial" w:hAnsi="Arial" w:cs="Arial"/>
          <w:color w:val="373A3C"/>
        </w:rPr>
        <w:t>시각이</w:t>
      </w:r>
      <w:r>
        <w:rPr>
          <w:rFonts w:ascii="Arial" w:hAnsi="Arial" w:cs="Arial"/>
          <w:color w:val="373A3C"/>
        </w:rPr>
        <w:t xml:space="preserve"> </w:t>
      </w:r>
      <w:r>
        <w:rPr>
          <w:rFonts w:ascii="Arial" w:hAnsi="Arial" w:cs="Arial"/>
          <w:color w:val="373A3C"/>
        </w:rPr>
        <w:t>보다</w:t>
      </w:r>
      <w:r>
        <w:rPr>
          <w:rFonts w:ascii="Arial" w:hAnsi="Arial" w:cs="Arial"/>
          <w:color w:val="373A3C"/>
        </w:rPr>
        <w:t xml:space="preserve"> </w:t>
      </w:r>
      <w:r>
        <w:rPr>
          <w:rFonts w:ascii="Arial" w:hAnsi="Arial" w:cs="Arial"/>
          <w:color w:val="373A3C"/>
        </w:rPr>
        <w:t>객관적이고</w:t>
      </w:r>
      <w:r>
        <w:rPr>
          <w:rFonts w:ascii="Arial" w:hAnsi="Arial" w:cs="Arial"/>
          <w:color w:val="373A3C"/>
        </w:rPr>
        <w:t xml:space="preserve"> </w:t>
      </w:r>
      <w:r>
        <w:rPr>
          <w:rFonts w:ascii="Arial" w:hAnsi="Arial" w:cs="Arial"/>
          <w:color w:val="373A3C"/>
        </w:rPr>
        <w:t>중립적이라고</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늑대를</w:t>
      </w:r>
      <w:r>
        <w:rPr>
          <w:rFonts w:ascii="Arial" w:hAnsi="Arial" w:cs="Arial"/>
          <w:color w:val="373A3C"/>
        </w:rPr>
        <w:t xml:space="preserve"> 60</w:t>
      </w:r>
      <w:r>
        <w:rPr>
          <w:rFonts w:ascii="Arial" w:hAnsi="Arial" w:cs="Arial"/>
          <w:color w:val="373A3C"/>
        </w:rPr>
        <w:t>년</w:t>
      </w:r>
      <w:r>
        <w:rPr>
          <w:rFonts w:ascii="Arial" w:hAnsi="Arial" w:cs="Arial"/>
          <w:color w:val="373A3C"/>
        </w:rPr>
        <w:t xml:space="preserve"> </w:t>
      </w:r>
      <w:r>
        <w:rPr>
          <w:rFonts w:ascii="Arial" w:hAnsi="Arial" w:cs="Arial"/>
          <w:color w:val="373A3C"/>
        </w:rPr>
        <w:t>넘게</w:t>
      </w:r>
      <w:r>
        <w:rPr>
          <w:rFonts w:ascii="Arial" w:hAnsi="Arial" w:cs="Arial"/>
          <w:color w:val="373A3C"/>
        </w:rPr>
        <w:t xml:space="preserve"> </w:t>
      </w:r>
      <w:r>
        <w:rPr>
          <w:rFonts w:ascii="Arial" w:hAnsi="Arial" w:cs="Arial"/>
          <w:color w:val="373A3C"/>
        </w:rPr>
        <w:t>앞마당에서</w:t>
      </w:r>
      <w:r>
        <w:rPr>
          <w:rFonts w:ascii="Arial" w:hAnsi="Arial" w:cs="Arial"/>
          <w:color w:val="373A3C"/>
        </w:rPr>
        <w:t xml:space="preserve"> </w:t>
      </w:r>
      <w:r>
        <w:rPr>
          <w:rFonts w:ascii="Arial" w:hAnsi="Arial" w:cs="Arial"/>
          <w:color w:val="373A3C"/>
        </w:rPr>
        <w:t>키워도</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번도</w:t>
      </w:r>
      <w:r>
        <w:rPr>
          <w:rFonts w:ascii="Arial" w:hAnsi="Arial" w:cs="Arial"/>
          <w:color w:val="373A3C"/>
        </w:rPr>
        <w:t xml:space="preserve"> </w:t>
      </w:r>
      <w:r>
        <w:rPr>
          <w:rFonts w:ascii="Arial" w:hAnsi="Arial" w:cs="Arial"/>
          <w:color w:val="373A3C"/>
        </w:rPr>
        <w:t>제대로</w:t>
      </w:r>
      <w:r>
        <w:rPr>
          <w:rFonts w:ascii="Arial" w:hAnsi="Arial" w:cs="Arial"/>
          <w:color w:val="373A3C"/>
        </w:rPr>
        <w:t xml:space="preserve"> </w:t>
      </w:r>
      <w:r>
        <w:rPr>
          <w:rFonts w:ascii="Arial" w:hAnsi="Arial" w:cs="Arial"/>
          <w:color w:val="373A3C"/>
        </w:rPr>
        <w:t>물려보지</w:t>
      </w:r>
      <w:r>
        <w:rPr>
          <w:rFonts w:ascii="Arial" w:hAnsi="Arial" w:cs="Arial"/>
          <w:color w:val="373A3C"/>
        </w:rPr>
        <w:t xml:space="preserve"> </w:t>
      </w:r>
      <w:r>
        <w:rPr>
          <w:rFonts w:ascii="Arial" w:hAnsi="Arial" w:cs="Arial"/>
          <w:color w:val="373A3C"/>
        </w:rPr>
        <w:t>않았다면</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늑대가</w:t>
      </w:r>
      <w:r>
        <w:rPr>
          <w:rFonts w:ascii="Arial" w:hAnsi="Arial" w:cs="Arial"/>
          <w:color w:val="373A3C"/>
        </w:rPr>
        <w:t xml:space="preserve"> </w:t>
      </w:r>
      <w:proofErr w:type="spellStart"/>
      <w:r>
        <w:rPr>
          <w:rFonts w:ascii="Arial" w:hAnsi="Arial" w:cs="Arial"/>
          <w:color w:val="373A3C"/>
        </w:rPr>
        <w:lastRenderedPageBreak/>
        <w:t>무서워보이지</w:t>
      </w:r>
      <w:proofErr w:type="spellEnd"/>
      <w:r>
        <w:rPr>
          <w:rFonts w:ascii="Arial" w:hAnsi="Arial" w:cs="Arial"/>
          <w:color w:val="373A3C"/>
        </w:rPr>
        <w:t xml:space="preserve"> </w:t>
      </w:r>
      <w:r>
        <w:rPr>
          <w:rFonts w:ascii="Arial" w:hAnsi="Arial" w:cs="Arial"/>
          <w:color w:val="373A3C"/>
        </w:rPr>
        <w:t>않겠지만</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늑대는</w:t>
      </w:r>
      <w:r>
        <w:rPr>
          <w:rFonts w:ascii="Arial" w:hAnsi="Arial" w:cs="Arial"/>
          <w:color w:val="373A3C"/>
        </w:rPr>
        <w:t xml:space="preserve"> </w:t>
      </w:r>
      <w:r>
        <w:rPr>
          <w:rFonts w:ascii="Arial" w:hAnsi="Arial" w:cs="Arial"/>
          <w:color w:val="373A3C"/>
        </w:rPr>
        <w:t>위험한</w:t>
      </w:r>
      <w:r>
        <w:rPr>
          <w:rFonts w:ascii="Arial" w:hAnsi="Arial" w:cs="Arial"/>
          <w:color w:val="373A3C"/>
        </w:rPr>
        <w:t xml:space="preserve"> </w:t>
      </w:r>
      <w:r>
        <w:rPr>
          <w:rFonts w:ascii="Arial" w:hAnsi="Arial" w:cs="Arial"/>
          <w:color w:val="373A3C"/>
        </w:rPr>
        <w:t>생물이다</w:t>
      </w:r>
      <w:r>
        <w:rPr>
          <w:rFonts w:ascii="Arial" w:hAnsi="Arial" w:cs="Arial"/>
          <w:color w:val="373A3C"/>
        </w:rPr>
        <w:t xml:space="preserve">. </w:t>
      </w:r>
      <w:r>
        <w:rPr>
          <w:rFonts w:ascii="Arial" w:hAnsi="Arial" w:cs="Arial"/>
          <w:color w:val="373A3C"/>
        </w:rPr>
        <w:t>주한미군이야</w:t>
      </w:r>
      <w:r>
        <w:rPr>
          <w:rFonts w:ascii="Arial" w:hAnsi="Arial" w:cs="Arial"/>
          <w:color w:val="373A3C"/>
        </w:rPr>
        <w:t xml:space="preserve"> </w:t>
      </w:r>
      <w:r>
        <w:rPr>
          <w:rFonts w:ascii="Arial" w:hAnsi="Arial" w:cs="Arial"/>
          <w:color w:val="373A3C"/>
        </w:rPr>
        <w:t>말로</w:t>
      </w:r>
      <w:r>
        <w:rPr>
          <w:rFonts w:ascii="Arial" w:hAnsi="Arial" w:cs="Arial"/>
          <w:color w:val="373A3C"/>
        </w:rPr>
        <w:t xml:space="preserve"> </w:t>
      </w:r>
      <w:r>
        <w:rPr>
          <w:rFonts w:ascii="Arial" w:hAnsi="Arial" w:cs="Arial"/>
          <w:color w:val="373A3C"/>
        </w:rPr>
        <w:t>든든한</w:t>
      </w:r>
      <w:r>
        <w:rPr>
          <w:rFonts w:ascii="Arial" w:hAnsi="Arial" w:cs="Arial"/>
          <w:color w:val="373A3C"/>
        </w:rPr>
        <w:t xml:space="preserve"> </w:t>
      </w:r>
      <w:r>
        <w:rPr>
          <w:rFonts w:ascii="Arial" w:hAnsi="Arial" w:cs="Arial"/>
          <w:color w:val="373A3C"/>
        </w:rPr>
        <w:t>방패막이며</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그늘에</w:t>
      </w:r>
      <w:r>
        <w:rPr>
          <w:rFonts w:ascii="Arial" w:hAnsi="Arial" w:cs="Arial"/>
          <w:color w:val="373A3C"/>
        </w:rPr>
        <w:t xml:space="preserve"> </w:t>
      </w:r>
      <w:r>
        <w:rPr>
          <w:rFonts w:ascii="Arial" w:hAnsi="Arial" w:cs="Arial"/>
          <w:color w:val="373A3C"/>
        </w:rPr>
        <w:t>숨어서</w:t>
      </w:r>
      <w:r>
        <w:rPr>
          <w:rFonts w:ascii="Arial" w:hAnsi="Arial" w:cs="Arial"/>
          <w:color w:val="373A3C"/>
        </w:rPr>
        <w:t xml:space="preserve"> </w:t>
      </w:r>
      <w:r>
        <w:rPr>
          <w:rFonts w:ascii="Arial" w:hAnsi="Arial" w:cs="Arial"/>
          <w:color w:val="373A3C"/>
        </w:rPr>
        <w:t>비리도</w:t>
      </w:r>
      <w:r>
        <w:rPr>
          <w:rFonts w:ascii="Arial" w:hAnsi="Arial" w:cs="Arial"/>
          <w:color w:val="373A3C"/>
        </w:rPr>
        <w:t xml:space="preserve"> </w:t>
      </w:r>
      <w:r>
        <w:rPr>
          <w:rFonts w:ascii="Arial" w:hAnsi="Arial" w:cs="Arial"/>
          <w:color w:val="373A3C"/>
        </w:rPr>
        <w:t>저지르고</w:t>
      </w:r>
      <w:r>
        <w:rPr>
          <w:rFonts w:ascii="Arial" w:hAnsi="Arial" w:cs="Arial"/>
          <w:color w:val="373A3C"/>
        </w:rPr>
        <w:t xml:space="preserve"> </w:t>
      </w:r>
      <w:r>
        <w:rPr>
          <w:rFonts w:ascii="Arial" w:hAnsi="Arial" w:cs="Arial"/>
          <w:color w:val="373A3C"/>
        </w:rPr>
        <w:t>거드름도</w:t>
      </w:r>
      <w:r>
        <w:rPr>
          <w:rFonts w:ascii="Arial" w:hAnsi="Arial" w:cs="Arial"/>
          <w:color w:val="373A3C"/>
        </w:rPr>
        <w:t xml:space="preserve"> </w:t>
      </w:r>
      <w:r>
        <w:rPr>
          <w:rFonts w:ascii="Arial" w:hAnsi="Arial" w:cs="Arial"/>
          <w:color w:val="373A3C"/>
        </w:rPr>
        <w:t>피우고</w:t>
      </w:r>
      <w:r>
        <w:rPr>
          <w:rFonts w:ascii="Arial" w:hAnsi="Arial" w:cs="Arial"/>
          <w:color w:val="373A3C"/>
        </w:rPr>
        <w:t xml:space="preserve"> </w:t>
      </w:r>
      <w:proofErr w:type="spellStart"/>
      <w:r>
        <w:rPr>
          <w:rFonts w:ascii="Arial" w:hAnsi="Arial" w:cs="Arial"/>
          <w:color w:val="373A3C"/>
        </w:rPr>
        <w:t>땡깡도</w:t>
      </w:r>
      <w:proofErr w:type="spellEnd"/>
      <w:r>
        <w:rPr>
          <w:rFonts w:ascii="Arial" w:hAnsi="Arial" w:cs="Arial"/>
          <w:color w:val="373A3C"/>
        </w:rPr>
        <w:t xml:space="preserve"> </w:t>
      </w:r>
      <w:r>
        <w:rPr>
          <w:rFonts w:ascii="Arial" w:hAnsi="Arial" w:cs="Arial"/>
          <w:color w:val="373A3C"/>
        </w:rPr>
        <w:t>놓을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북한이</w:t>
      </w:r>
      <w:r>
        <w:rPr>
          <w:rFonts w:ascii="Arial" w:hAnsi="Arial" w:cs="Arial"/>
          <w:color w:val="373A3C"/>
        </w:rPr>
        <w:t xml:space="preserve"> </w:t>
      </w:r>
      <w:r>
        <w:rPr>
          <w:rFonts w:ascii="Arial" w:hAnsi="Arial" w:cs="Arial"/>
          <w:color w:val="373A3C"/>
        </w:rPr>
        <w:t>탄도미사일</w:t>
      </w:r>
      <w:r>
        <w:rPr>
          <w:rFonts w:ascii="Arial" w:hAnsi="Arial" w:cs="Arial"/>
          <w:color w:val="373A3C"/>
        </w:rPr>
        <w:t xml:space="preserve"> </w:t>
      </w:r>
      <w:r>
        <w:rPr>
          <w:rFonts w:ascii="Arial" w:hAnsi="Arial" w:cs="Arial"/>
          <w:color w:val="373A3C"/>
        </w:rPr>
        <w:t>실험</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번</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돈이면</w:t>
      </w:r>
      <w:r>
        <w:rPr>
          <w:rFonts w:ascii="Arial" w:hAnsi="Arial" w:cs="Arial"/>
          <w:color w:val="373A3C"/>
        </w:rPr>
        <w:t xml:space="preserve"> 6</w:t>
      </w:r>
      <w:r>
        <w:rPr>
          <w:rFonts w:ascii="Arial" w:hAnsi="Arial" w:cs="Arial"/>
          <w:color w:val="373A3C"/>
        </w:rPr>
        <w:t>개월</w:t>
      </w:r>
      <w:r>
        <w:rPr>
          <w:rFonts w:ascii="Arial" w:hAnsi="Arial" w:cs="Arial"/>
          <w:color w:val="373A3C"/>
        </w:rPr>
        <w:t xml:space="preserve"> </w:t>
      </w:r>
      <w:r>
        <w:rPr>
          <w:rFonts w:ascii="Arial" w:hAnsi="Arial" w:cs="Arial"/>
          <w:color w:val="373A3C"/>
        </w:rPr>
        <w:t>간</w:t>
      </w:r>
      <w:r>
        <w:rPr>
          <w:rFonts w:ascii="Arial" w:hAnsi="Arial" w:cs="Arial"/>
          <w:color w:val="373A3C"/>
        </w:rPr>
        <w:t xml:space="preserve"> </w:t>
      </w:r>
      <w:r>
        <w:rPr>
          <w:rFonts w:ascii="Arial" w:hAnsi="Arial" w:cs="Arial"/>
          <w:color w:val="373A3C"/>
        </w:rPr>
        <w:t>자국민을</w:t>
      </w:r>
      <w:r>
        <w:rPr>
          <w:rFonts w:ascii="Arial" w:hAnsi="Arial" w:cs="Arial"/>
          <w:color w:val="373A3C"/>
        </w:rPr>
        <w:t xml:space="preserve"> </w:t>
      </w:r>
      <w:r>
        <w:rPr>
          <w:rFonts w:ascii="Arial" w:hAnsi="Arial" w:cs="Arial"/>
          <w:color w:val="373A3C"/>
        </w:rPr>
        <w:t>먹일</w:t>
      </w:r>
      <w:r>
        <w:rPr>
          <w:rFonts w:ascii="Arial" w:hAnsi="Arial" w:cs="Arial"/>
          <w:color w:val="373A3C"/>
        </w:rPr>
        <w:t xml:space="preserve"> </w:t>
      </w:r>
      <w:r>
        <w:rPr>
          <w:rFonts w:ascii="Arial" w:hAnsi="Arial" w:cs="Arial"/>
          <w:color w:val="373A3C"/>
        </w:rPr>
        <w:t>식량을</w:t>
      </w:r>
      <w:r>
        <w:rPr>
          <w:rFonts w:ascii="Arial" w:hAnsi="Arial" w:cs="Arial"/>
          <w:color w:val="373A3C"/>
        </w:rPr>
        <w:t xml:space="preserve"> </w:t>
      </w:r>
      <w:r>
        <w:rPr>
          <w:rFonts w:ascii="Arial" w:hAnsi="Arial" w:cs="Arial"/>
          <w:color w:val="373A3C"/>
        </w:rPr>
        <w:t>구매할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이처럼</w:t>
      </w:r>
      <w:r>
        <w:rPr>
          <w:rFonts w:ascii="Arial" w:hAnsi="Arial" w:cs="Arial"/>
          <w:color w:val="373A3C"/>
        </w:rPr>
        <w:t xml:space="preserve"> </w:t>
      </w:r>
      <w:r>
        <w:rPr>
          <w:rFonts w:ascii="Arial" w:hAnsi="Arial" w:cs="Arial"/>
          <w:color w:val="373A3C"/>
        </w:rPr>
        <w:t>거대한</w:t>
      </w:r>
      <w:r>
        <w:rPr>
          <w:rFonts w:ascii="Arial" w:hAnsi="Arial" w:cs="Arial"/>
          <w:color w:val="373A3C"/>
        </w:rPr>
        <w:t xml:space="preserve"> </w:t>
      </w:r>
      <w:r>
        <w:rPr>
          <w:rFonts w:ascii="Arial" w:hAnsi="Arial" w:cs="Arial"/>
          <w:color w:val="373A3C"/>
        </w:rPr>
        <w:t>희생을</w:t>
      </w:r>
      <w:r>
        <w:rPr>
          <w:rFonts w:ascii="Arial" w:hAnsi="Arial" w:cs="Arial"/>
          <w:color w:val="373A3C"/>
        </w:rPr>
        <w:t xml:space="preserve"> </w:t>
      </w:r>
      <w:r>
        <w:rPr>
          <w:rFonts w:ascii="Arial" w:hAnsi="Arial" w:cs="Arial"/>
          <w:color w:val="373A3C"/>
        </w:rPr>
        <w:t>치러가면서도</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개발에</w:t>
      </w:r>
      <w:r>
        <w:rPr>
          <w:rFonts w:ascii="Arial" w:hAnsi="Arial" w:cs="Arial"/>
          <w:color w:val="373A3C"/>
        </w:rPr>
        <w:t xml:space="preserve"> </w:t>
      </w:r>
      <w:r>
        <w:rPr>
          <w:rFonts w:ascii="Arial" w:hAnsi="Arial" w:cs="Arial"/>
          <w:color w:val="373A3C"/>
        </w:rPr>
        <w:t>집착하는</w:t>
      </w:r>
      <w:r>
        <w:rPr>
          <w:rFonts w:ascii="Arial" w:hAnsi="Arial" w:cs="Arial"/>
          <w:color w:val="373A3C"/>
        </w:rPr>
        <w:t xml:space="preserve"> </w:t>
      </w:r>
      <w:r>
        <w:rPr>
          <w:rFonts w:ascii="Arial" w:hAnsi="Arial" w:cs="Arial"/>
          <w:color w:val="373A3C"/>
        </w:rPr>
        <w:t>것은</w:t>
      </w:r>
      <w:r>
        <w:rPr>
          <w:rStyle w:val="apple-converted-space"/>
          <w:rFonts w:ascii="Arial" w:hAnsi="Arial" w:cs="Arial"/>
          <w:color w:val="373A3C"/>
        </w:rPr>
        <w:t> </w:t>
      </w:r>
      <w:r>
        <w:rPr>
          <w:rStyle w:val="a9"/>
          <w:rFonts w:ascii="Arial" w:hAnsi="Arial" w:cs="Arial"/>
          <w:color w:val="373A3C"/>
        </w:rPr>
        <w:t>탄도탄이</w:t>
      </w:r>
      <w:r>
        <w:rPr>
          <w:rStyle w:val="a9"/>
          <w:rFonts w:ascii="Arial" w:hAnsi="Arial" w:cs="Arial"/>
          <w:color w:val="373A3C"/>
        </w:rPr>
        <w:t xml:space="preserve"> </w:t>
      </w:r>
      <w:r>
        <w:rPr>
          <w:rStyle w:val="a9"/>
          <w:rFonts w:ascii="Arial" w:hAnsi="Arial" w:cs="Arial"/>
          <w:color w:val="373A3C"/>
        </w:rPr>
        <w:t>우리</w:t>
      </w:r>
      <w:r>
        <w:rPr>
          <w:rStyle w:val="a9"/>
          <w:rFonts w:ascii="Arial" w:hAnsi="Arial" w:cs="Arial"/>
          <w:color w:val="373A3C"/>
        </w:rPr>
        <w:t xml:space="preserve"> </w:t>
      </w:r>
      <w:r>
        <w:rPr>
          <w:rStyle w:val="a9"/>
          <w:rFonts w:ascii="Arial" w:hAnsi="Arial" w:cs="Arial"/>
          <w:color w:val="373A3C"/>
        </w:rPr>
        <w:t>군대에</w:t>
      </w:r>
      <w:r>
        <w:rPr>
          <w:rStyle w:val="a9"/>
          <w:rFonts w:ascii="Arial" w:hAnsi="Arial" w:cs="Arial"/>
          <w:color w:val="373A3C"/>
        </w:rPr>
        <w:t xml:space="preserve"> </w:t>
      </w:r>
      <w:r>
        <w:rPr>
          <w:rStyle w:val="a9"/>
          <w:rFonts w:ascii="Arial" w:hAnsi="Arial" w:cs="Arial"/>
          <w:color w:val="373A3C"/>
        </w:rPr>
        <w:t>대해</w:t>
      </w:r>
      <w:r>
        <w:rPr>
          <w:rStyle w:val="a9"/>
          <w:rFonts w:ascii="Arial" w:hAnsi="Arial" w:cs="Arial"/>
          <w:color w:val="373A3C"/>
        </w:rPr>
        <w:t xml:space="preserve"> </w:t>
      </w:r>
      <w:r>
        <w:rPr>
          <w:rStyle w:val="a9"/>
          <w:rFonts w:ascii="Arial" w:hAnsi="Arial" w:cs="Arial"/>
          <w:color w:val="373A3C"/>
        </w:rPr>
        <w:t>유효한</w:t>
      </w:r>
      <w:r>
        <w:rPr>
          <w:rStyle w:val="a9"/>
          <w:rFonts w:ascii="Arial" w:hAnsi="Arial" w:cs="Arial"/>
          <w:color w:val="373A3C"/>
        </w:rPr>
        <w:t xml:space="preserve"> </w:t>
      </w:r>
      <w:r>
        <w:rPr>
          <w:rStyle w:val="a9"/>
          <w:rFonts w:ascii="Arial" w:hAnsi="Arial" w:cs="Arial"/>
          <w:color w:val="373A3C"/>
        </w:rPr>
        <w:t>타격을</w:t>
      </w:r>
      <w:r>
        <w:rPr>
          <w:rStyle w:val="a9"/>
          <w:rFonts w:ascii="Arial" w:hAnsi="Arial" w:cs="Arial"/>
          <w:color w:val="373A3C"/>
        </w:rPr>
        <w:t xml:space="preserve"> </w:t>
      </w:r>
      <w:r>
        <w:rPr>
          <w:rStyle w:val="a9"/>
          <w:rFonts w:ascii="Arial" w:hAnsi="Arial" w:cs="Arial"/>
          <w:color w:val="373A3C"/>
        </w:rPr>
        <w:t>줄</w:t>
      </w:r>
      <w:r>
        <w:rPr>
          <w:rStyle w:val="a9"/>
          <w:rFonts w:ascii="Arial" w:hAnsi="Arial" w:cs="Arial"/>
          <w:color w:val="373A3C"/>
        </w:rPr>
        <w:t xml:space="preserve"> </w:t>
      </w:r>
      <w:r>
        <w:rPr>
          <w:rStyle w:val="a9"/>
          <w:rFonts w:ascii="Arial" w:hAnsi="Arial" w:cs="Arial"/>
          <w:color w:val="373A3C"/>
        </w:rPr>
        <w:t>수</w:t>
      </w:r>
      <w:r>
        <w:rPr>
          <w:rStyle w:val="a9"/>
          <w:rFonts w:ascii="Arial" w:hAnsi="Arial" w:cs="Arial"/>
          <w:color w:val="373A3C"/>
        </w:rPr>
        <w:t xml:space="preserve"> </w:t>
      </w:r>
      <w:r>
        <w:rPr>
          <w:rStyle w:val="a9"/>
          <w:rFonts w:ascii="Arial" w:hAnsi="Arial" w:cs="Arial"/>
          <w:color w:val="373A3C"/>
        </w:rPr>
        <w:t>있는</w:t>
      </w:r>
      <w:r>
        <w:rPr>
          <w:rStyle w:val="a9"/>
          <w:rFonts w:ascii="Arial" w:hAnsi="Arial" w:cs="Arial"/>
          <w:color w:val="373A3C"/>
        </w:rPr>
        <w:t xml:space="preserve"> </w:t>
      </w:r>
      <w:r>
        <w:rPr>
          <w:rStyle w:val="a9"/>
          <w:rFonts w:ascii="Arial" w:hAnsi="Arial" w:cs="Arial"/>
          <w:color w:val="373A3C"/>
        </w:rPr>
        <w:t>몇</w:t>
      </w:r>
      <w:r>
        <w:rPr>
          <w:rStyle w:val="a9"/>
          <w:rFonts w:ascii="Arial" w:hAnsi="Arial" w:cs="Arial"/>
          <w:color w:val="373A3C"/>
        </w:rPr>
        <w:t xml:space="preserve"> </w:t>
      </w:r>
      <w:r>
        <w:rPr>
          <w:rStyle w:val="a9"/>
          <w:rFonts w:ascii="Arial" w:hAnsi="Arial" w:cs="Arial"/>
          <w:color w:val="373A3C"/>
        </w:rPr>
        <w:t>안</w:t>
      </w:r>
      <w:r>
        <w:rPr>
          <w:rStyle w:val="a9"/>
          <w:rFonts w:ascii="Arial" w:hAnsi="Arial" w:cs="Arial"/>
          <w:color w:val="373A3C"/>
        </w:rPr>
        <w:t xml:space="preserve"> </w:t>
      </w:r>
      <w:r>
        <w:rPr>
          <w:rStyle w:val="a9"/>
          <w:rFonts w:ascii="Arial" w:hAnsi="Arial" w:cs="Arial"/>
          <w:color w:val="373A3C"/>
        </w:rPr>
        <w:t>되는</w:t>
      </w:r>
      <w:r>
        <w:rPr>
          <w:rStyle w:val="a9"/>
          <w:rFonts w:ascii="Arial" w:hAnsi="Arial" w:cs="Arial"/>
          <w:color w:val="373A3C"/>
        </w:rPr>
        <w:t xml:space="preserve"> </w:t>
      </w:r>
      <w:r>
        <w:rPr>
          <w:rStyle w:val="a9"/>
          <w:rFonts w:ascii="Arial" w:hAnsi="Arial" w:cs="Arial"/>
          <w:color w:val="373A3C"/>
        </w:rPr>
        <w:t>자기네</w:t>
      </w:r>
      <w:r>
        <w:rPr>
          <w:rStyle w:val="a9"/>
          <w:rFonts w:ascii="Arial" w:hAnsi="Arial" w:cs="Arial"/>
          <w:color w:val="373A3C"/>
        </w:rPr>
        <w:t xml:space="preserve"> </w:t>
      </w:r>
      <w:r>
        <w:rPr>
          <w:rStyle w:val="a9"/>
          <w:rFonts w:ascii="Arial" w:hAnsi="Arial" w:cs="Arial"/>
          <w:color w:val="373A3C"/>
        </w:rPr>
        <w:t>전력</w:t>
      </w:r>
      <w:r>
        <w:rPr>
          <w:rFonts w:ascii="Arial" w:hAnsi="Arial" w:cs="Arial"/>
          <w:color w:val="373A3C"/>
        </w:rPr>
        <w:t>이기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실제</w:t>
      </w:r>
      <w:r>
        <w:rPr>
          <w:rFonts w:ascii="Arial" w:hAnsi="Arial" w:cs="Arial"/>
          <w:color w:val="373A3C"/>
        </w:rPr>
        <w:t xml:space="preserve"> </w:t>
      </w:r>
      <w:r>
        <w:rPr>
          <w:rFonts w:ascii="Arial" w:hAnsi="Arial" w:cs="Arial"/>
          <w:color w:val="373A3C"/>
        </w:rPr>
        <w:t>군사력은</w:t>
      </w:r>
      <w:r>
        <w:rPr>
          <w:rFonts w:ascii="Arial" w:hAnsi="Arial" w:cs="Arial"/>
          <w:color w:val="373A3C"/>
        </w:rPr>
        <w:t xml:space="preserve"> </w:t>
      </w:r>
      <w:r>
        <w:rPr>
          <w:rFonts w:ascii="Arial" w:hAnsi="Arial" w:cs="Arial"/>
          <w:color w:val="373A3C"/>
        </w:rPr>
        <w:t>사실</w:t>
      </w:r>
      <w:r>
        <w:rPr>
          <w:rFonts w:ascii="Arial" w:hAnsi="Arial" w:cs="Arial"/>
          <w:color w:val="373A3C"/>
        </w:rPr>
        <w:t xml:space="preserve"> </w:t>
      </w:r>
      <w:r>
        <w:rPr>
          <w:rFonts w:ascii="Arial" w:hAnsi="Arial" w:cs="Arial"/>
          <w:color w:val="373A3C"/>
        </w:rPr>
        <w:t>다소</w:t>
      </w:r>
      <w:r>
        <w:rPr>
          <w:rFonts w:ascii="Arial" w:hAnsi="Arial" w:cs="Arial"/>
          <w:color w:val="373A3C"/>
        </w:rPr>
        <w:t xml:space="preserve"> </w:t>
      </w:r>
      <w:r>
        <w:rPr>
          <w:rFonts w:ascii="Arial" w:hAnsi="Arial" w:cs="Arial"/>
          <w:color w:val="373A3C"/>
        </w:rPr>
        <w:t>과장되게</w:t>
      </w:r>
      <w:r>
        <w:rPr>
          <w:rFonts w:ascii="Arial" w:hAnsi="Arial" w:cs="Arial"/>
          <w:color w:val="373A3C"/>
        </w:rPr>
        <w:t xml:space="preserve"> </w:t>
      </w:r>
      <w:r>
        <w:rPr>
          <w:rFonts w:ascii="Arial" w:hAnsi="Arial" w:cs="Arial"/>
          <w:color w:val="373A3C"/>
        </w:rPr>
        <w:t>발표되어</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육</w:t>
      </w:r>
      <w:r>
        <w:rPr>
          <w:rFonts w:ascii="Arial" w:hAnsi="Arial" w:cs="Arial"/>
          <w:color w:val="373A3C"/>
        </w:rPr>
        <w:t>/</w:t>
      </w:r>
      <w:r>
        <w:rPr>
          <w:rFonts w:ascii="Arial" w:hAnsi="Arial" w:cs="Arial"/>
          <w:color w:val="373A3C"/>
        </w:rPr>
        <w:t>해</w:t>
      </w:r>
      <w:r>
        <w:rPr>
          <w:rFonts w:ascii="Arial" w:hAnsi="Arial" w:cs="Arial"/>
          <w:color w:val="373A3C"/>
        </w:rPr>
        <w:t>/</w:t>
      </w:r>
      <w:r>
        <w:rPr>
          <w:rFonts w:ascii="Arial" w:hAnsi="Arial" w:cs="Arial"/>
          <w:color w:val="373A3C"/>
        </w:rPr>
        <w:t>공의</w:t>
      </w:r>
      <w:r>
        <w:rPr>
          <w:rFonts w:ascii="Arial" w:hAnsi="Arial" w:cs="Arial"/>
          <w:color w:val="373A3C"/>
        </w:rPr>
        <w:t xml:space="preserve"> </w:t>
      </w:r>
      <w:r>
        <w:rPr>
          <w:rFonts w:ascii="Arial" w:hAnsi="Arial" w:cs="Arial"/>
          <w:color w:val="373A3C"/>
        </w:rPr>
        <w:t>모든</w:t>
      </w:r>
      <w:r>
        <w:rPr>
          <w:rFonts w:ascii="Arial" w:hAnsi="Arial" w:cs="Arial"/>
          <w:color w:val="373A3C"/>
        </w:rPr>
        <w:t xml:space="preserve"> </w:t>
      </w:r>
      <w:r>
        <w:rPr>
          <w:rFonts w:ascii="Arial" w:hAnsi="Arial" w:cs="Arial"/>
          <w:color w:val="373A3C"/>
        </w:rPr>
        <w:t>전력에서</w:t>
      </w:r>
      <w:r>
        <w:rPr>
          <w:rFonts w:ascii="Arial" w:hAnsi="Arial" w:cs="Arial"/>
          <w:color w:val="373A3C"/>
        </w:rPr>
        <w:t xml:space="preserve"> </w:t>
      </w:r>
      <w:r>
        <w:rPr>
          <w:rFonts w:ascii="Arial" w:hAnsi="Arial" w:cs="Arial"/>
          <w:color w:val="373A3C"/>
        </w:rPr>
        <w:t>남한은</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압도하고</w:t>
      </w:r>
      <w:r>
        <w:rPr>
          <w:rFonts w:ascii="Arial" w:hAnsi="Arial" w:cs="Arial"/>
          <w:color w:val="373A3C"/>
        </w:rPr>
        <w:t xml:space="preserve"> </w:t>
      </w:r>
      <w:r>
        <w:rPr>
          <w:rFonts w:ascii="Arial" w:hAnsi="Arial" w:cs="Arial"/>
          <w:color w:val="373A3C"/>
        </w:rPr>
        <w:t>있다</w:t>
      </w:r>
      <w:r>
        <w:rPr>
          <w:rFonts w:ascii="Arial" w:hAnsi="Arial" w:cs="Arial"/>
          <w:color w:val="373A3C"/>
        </w:rPr>
        <w:t>.</w:t>
      </w:r>
      <w:hyperlink r:id="rId89" w:anchor="fn-11" w:tooltip="실제 시뮬레이션을 돌려보면 남한 공군은 최소 3일, 최대 7일 사이에 북한 공군을 전멸시키는 것으로 나온다. 현대전에서 공군의 엄호 없이 공세작전을 수행하는 것은 그저 자살행위이다." w:history="1">
        <w:r>
          <w:rPr>
            <w:rStyle w:val="a3"/>
            <w:rFonts w:ascii="Arial" w:hAnsi="Arial" w:cs="Arial"/>
            <w:color w:val="0275D8"/>
            <w:sz w:val="19"/>
            <w:szCs w:val="19"/>
            <w:vertAlign w:val="superscript"/>
          </w:rPr>
          <w:t>[11]</w:t>
        </w:r>
      </w:hyperlink>
      <w:r>
        <w:rPr>
          <w:rStyle w:val="apple-converted-space"/>
          <w:rFonts w:ascii="Arial" w:hAnsi="Arial" w:cs="Arial"/>
          <w:color w:val="373A3C"/>
        </w:rPr>
        <w:t> </w:t>
      </w:r>
      <w:r>
        <w:rPr>
          <w:rFonts w:ascii="Arial" w:hAnsi="Arial" w:cs="Arial"/>
          <w:color w:val="373A3C"/>
        </w:rPr>
        <w:t>북한이</w:t>
      </w:r>
      <w:r>
        <w:rPr>
          <w:rFonts w:ascii="Arial" w:hAnsi="Arial" w:cs="Arial"/>
          <w:color w:val="373A3C"/>
        </w:rPr>
        <w:t xml:space="preserve"> </w:t>
      </w:r>
      <w:r>
        <w:rPr>
          <w:rFonts w:ascii="Arial" w:hAnsi="Arial" w:cs="Arial"/>
          <w:color w:val="373A3C"/>
        </w:rPr>
        <w:t>이른바</w:t>
      </w:r>
      <w:r>
        <w:rPr>
          <w:rFonts w:ascii="Arial" w:hAnsi="Arial" w:cs="Arial"/>
          <w:color w:val="373A3C"/>
        </w:rPr>
        <w:t xml:space="preserve"> </w:t>
      </w:r>
      <w:r>
        <w:rPr>
          <w:rFonts w:ascii="Arial" w:hAnsi="Arial" w:cs="Arial"/>
          <w:color w:val="373A3C"/>
        </w:rPr>
        <w:t>비대칭</w:t>
      </w:r>
      <w:r>
        <w:rPr>
          <w:rFonts w:ascii="Arial" w:hAnsi="Arial" w:cs="Arial"/>
          <w:color w:val="373A3C"/>
        </w:rPr>
        <w:t xml:space="preserve"> </w:t>
      </w:r>
      <w:r>
        <w:rPr>
          <w:rFonts w:ascii="Arial" w:hAnsi="Arial" w:cs="Arial"/>
          <w:color w:val="373A3C"/>
        </w:rPr>
        <w:t>전력에</w:t>
      </w:r>
      <w:r>
        <w:rPr>
          <w:rFonts w:ascii="Arial" w:hAnsi="Arial" w:cs="Arial"/>
          <w:color w:val="373A3C"/>
        </w:rPr>
        <w:t xml:space="preserve"> </w:t>
      </w:r>
      <w:r>
        <w:rPr>
          <w:rFonts w:ascii="Arial" w:hAnsi="Arial" w:cs="Arial"/>
          <w:color w:val="373A3C"/>
        </w:rPr>
        <w:t>집중하는</w:t>
      </w:r>
      <w:r>
        <w:rPr>
          <w:rFonts w:ascii="Arial" w:hAnsi="Arial" w:cs="Arial"/>
          <w:color w:val="373A3C"/>
        </w:rPr>
        <w:t xml:space="preserve"> </w:t>
      </w:r>
      <w:r>
        <w:rPr>
          <w:rFonts w:ascii="Arial" w:hAnsi="Arial" w:cs="Arial"/>
          <w:color w:val="373A3C"/>
        </w:rPr>
        <w:t>데에는</w:t>
      </w:r>
      <w:r>
        <w:rPr>
          <w:rFonts w:ascii="Arial" w:hAnsi="Arial" w:cs="Arial"/>
          <w:color w:val="373A3C"/>
        </w:rPr>
        <w:t xml:space="preserve"> </w:t>
      </w:r>
      <w:r>
        <w:rPr>
          <w:rFonts w:ascii="Arial" w:hAnsi="Arial" w:cs="Arial"/>
          <w:color w:val="373A3C"/>
        </w:rPr>
        <w:t>이런</w:t>
      </w:r>
      <w:r>
        <w:rPr>
          <w:rFonts w:ascii="Arial" w:hAnsi="Arial" w:cs="Arial"/>
          <w:color w:val="373A3C"/>
        </w:rPr>
        <w:t xml:space="preserve"> </w:t>
      </w:r>
      <w:r>
        <w:rPr>
          <w:rFonts w:ascii="Arial" w:hAnsi="Arial" w:cs="Arial"/>
          <w:color w:val="373A3C"/>
        </w:rPr>
        <w:t>사정이</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정면으로</w:t>
      </w:r>
      <w:r>
        <w:rPr>
          <w:rFonts w:ascii="Arial" w:hAnsi="Arial" w:cs="Arial"/>
          <w:color w:val="373A3C"/>
        </w:rPr>
        <w:t xml:space="preserve"> </w:t>
      </w:r>
      <w:r>
        <w:rPr>
          <w:rFonts w:ascii="Arial" w:hAnsi="Arial" w:cs="Arial"/>
          <w:color w:val="373A3C"/>
        </w:rPr>
        <w:t>붙어서는</w:t>
      </w:r>
      <w:r>
        <w:rPr>
          <w:rFonts w:ascii="Arial" w:hAnsi="Arial" w:cs="Arial"/>
          <w:color w:val="373A3C"/>
        </w:rPr>
        <w:t xml:space="preserve"> </w:t>
      </w:r>
      <w:r>
        <w:rPr>
          <w:rFonts w:ascii="Arial" w:hAnsi="Arial" w:cs="Arial"/>
          <w:color w:val="373A3C"/>
        </w:rPr>
        <w:t>승산이</w:t>
      </w:r>
      <w:r>
        <w:rPr>
          <w:rFonts w:ascii="Arial" w:hAnsi="Arial" w:cs="Arial"/>
          <w:color w:val="373A3C"/>
        </w:rPr>
        <w:t xml:space="preserve"> </w:t>
      </w:r>
      <w:r>
        <w:rPr>
          <w:rFonts w:ascii="Arial" w:hAnsi="Arial" w:cs="Arial"/>
          <w:color w:val="373A3C"/>
        </w:rPr>
        <w:t>없기에</w:t>
      </w:r>
      <w:r>
        <w:rPr>
          <w:rFonts w:ascii="Arial" w:hAnsi="Arial" w:cs="Arial"/>
          <w:color w:val="373A3C"/>
        </w:rPr>
        <w:t xml:space="preserve"> </w:t>
      </w:r>
      <w:r>
        <w:rPr>
          <w:rFonts w:ascii="Arial" w:hAnsi="Arial" w:cs="Arial"/>
          <w:color w:val="373A3C"/>
        </w:rPr>
        <w:t>요행을</w:t>
      </w:r>
      <w:r>
        <w:rPr>
          <w:rFonts w:ascii="Arial" w:hAnsi="Arial" w:cs="Arial"/>
          <w:color w:val="373A3C"/>
        </w:rPr>
        <w:t xml:space="preserve"> </w:t>
      </w:r>
      <w:r>
        <w:rPr>
          <w:rFonts w:ascii="Arial" w:hAnsi="Arial" w:cs="Arial"/>
          <w:color w:val="373A3C"/>
        </w:rPr>
        <w:t>노린다고</w:t>
      </w:r>
      <w:r>
        <w:rPr>
          <w:rFonts w:ascii="Arial" w:hAnsi="Arial" w:cs="Arial"/>
          <w:color w:val="373A3C"/>
        </w:rPr>
        <w:t xml:space="preserve"> </w:t>
      </w:r>
      <w:r>
        <w:rPr>
          <w:rFonts w:ascii="Arial" w:hAnsi="Arial" w:cs="Arial"/>
          <w:color w:val="373A3C"/>
        </w:rPr>
        <w:t>보아도</w:t>
      </w:r>
      <w:r>
        <w:rPr>
          <w:rFonts w:ascii="Arial" w:hAnsi="Arial" w:cs="Arial"/>
          <w:color w:val="373A3C"/>
        </w:rPr>
        <w:t xml:space="preserve"> </w:t>
      </w:r>
      <w:r>
        <w:rPr>
          <w:rFonts w:ascii="Arial" w:hAnsi="Arial" w:cs="Arial"/>
          <w:color w:val="373A3C"/>
        </w:rPr>
        <w:t>과언은</w:t>
      </w:r>
      <w:r>
        <w:rPr>
          <w:rFonts w:ascii="Arial" w:hAnsi="Arial" w:cs="Arial"/>
          <w:color w:val="373A3C"/>
        </w:rPr>
        <w:t xml:space="preserve"> </w:t>
      </w:r>
      <w:r>
        <w:rPr>
          <w:rFonts w:ascii="Arial" w:hAnsi="Arial" w:cs="Arial"/>
          <w:color w:val="373A3C"/>
        </w:rPr>
        <w:t>아니다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전쟁</w:t>
      </w:r>
      <w:r>
        <w:rPr>
          <w:rFonts w:ascii="Arial" w:hAnsi="Arial" w:cs="Arial"/>
          <w:color w:val="373A3C"/>
        </w:rPr>
        <w:t xml:space="preserve"> </w:t>
      </w:r>
      <w:r>
        <w:rPr>
          <w:rFonts w:ascii="Arial" w:hAnsi="Arial" w:cs="Arial"/>
          <w:color w:val="373A3C"/>
        </w:rPr>
        <w:t>발발</w:t>
      </w:r>
      <w:r>
        <w:rPr>
          <w:rFonts w:ascii="Arial" w:hAnsi="Arial" w:cs="Arial"/>
          <w:color w:val="373A3C"/>
        </w:rPr>
        <w:t xml:space="preserve"> </w:t>
      </w:r>
      <w:r>
        <w:rPr>
          <w:rFonts w:ascii="Arial" w:hAnsi="Arial" w:cs="Arial"/>
          <w:color w:val="373A3C"/>
        </w:rPr>
        <w:t>시</w:t>
      </w:r>
      <w:r>
        <w:rPr>
          <w:rFonts w:ascii="Arial" w:hAnsi="Arial" w:cs="Arial"/>
          <w:color w:val="373A3C"/>
        </w:rPr>
        <w:t xml:space="preserve"> </w:t>
      </w:r>
      <w:r>
        <w:rPr>
          <w:rFonts w:ascii="Arial" w:hAnsi="Arial" w:cs="Arial"/>
          <w:color w:val="373A3C"/>
        </w:rPr>
        <w:t>탄도미사일은</w:t>
      </w:r>
      <w:r>
        <w:rPr>
          <w:rFonts w:ascii="Arial" w:hAnsi="Arial" w:cs="Arial"/>
          <w:color w:val="373A3C"/>
        </w:rPr>
        <w:t xml:space="preserve"> </w:t>
      </w:r>
      <w:r>
        <w:rPr>
          <w:rFonts w:ascii="Arial" w:hAnsi="Arial" w:cs="Arial"/>
          <w:color w:val="373A3C"/>
        </w:rPr>
        <w:t>폭탄을</w:t>
      </w:r>
      <w:r>
        <w:rPr>
          <w:rFonts w:ascii="Arial" w:hAnsi="Arial" w:cs="Arial"/>
          <w:color w:val="373A3C"/>
        </w:rPr>
        <w:t xml:space="preserve"> </w:t>
      </w:r>
      <w:r>
        <w:rPr>
          <w:rFonts w:ascii="Arial" w:hAnsi="Arial" w:cs="Arial"/>
          <w:color w:val="373A3C"/>
        </w:rPr>
        <w:t>운반한다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r>
        <w:rPr>
          <w:rFonts w:ascii="Arial" w:hAnsi="Arial" w:cs="Arial"/>
          <w:color w:val="373A3C"/>
        </w:rPr>
        <w:t>탄도미사일이</w:t>
      </w:r>
      <w:r>
        <w:rPr>
          <w:rFonts w:ascii="Arial" w:hAnsi="Arial" w:cs="Arial"/>
          <w:color w:val="373A3C"/>
        </w:rPr>
        <w:t xml:space="preserve"> </w:t>
      </w:r>
      <w:r>
        <w:rPr>
          <w:rFonts w:ascii="Arial" w:hAnsi="Arial" w:cs="Arial"/>
          <w:color w:val="373A3C"/>
        </w:rPr>
        <w:t>폭탄만</w:t>
      </w:r>
      <w:r>
        <w:rPr>
          <w:rFonts w:ascii="Arial" w:hAnsi="Arial" w:cs="Arial"/>
          <w:color w:val="373A3C"/>
        </w:rPr>
        <w:t xml:space="preserve"> </w:t>
      </w:r>
      <w:r>
        <w:rPr>
          <w:rFonts w:ascii="Arial" w:hAnsi="Arial" w:cs="Arial"/>
          <w:color w:val="373A3C"/>
        </w:rPr>
        <w:t>운반할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아니다</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세계적인</w:t>
      </w:r>
      <w:r>
        <w:rPr>
          <w:rFonts w:ascii="Arial" w:hAnsi="Arial" w:cs="Arial"/>
          <w:color w:val="373A3C"/>
        </w:rPr>
        <w:t xml:space="preserve"> </w:t>
      </w:r>
      <w:r>
        <w:rPr>
          <w:rFonts w:ascii="Arial" w:hAnsi="Arial" w:cs="Arial"/>
          <w:color w:val="373A3C"/>
        </w:rPr>
        <w:t>화학무기</w:t>
      </w:r>
      <w:r>
        <w:rPr>
          <w:rFonts w:ascii="Arial" w:hAnsi="Arial" w:cs="Arial"/>
          <w:color w:val="373A3C"/>
        </w:rPr>
        <w:t xml:space="preserve"> </w:t>
      </w:r>
      <w:r>
        <w:rPr>
          <w:rFonts w:ascii="Arial" w:hAnsi="Arial" w:cs="Arial"/>
          <w:color w:val="373A3C"/>
        </w:rPr>
        <w:t>보유국이며</w:t>
      </w:r>
      <w:r>
        <w:rPr>
          <w:rFonts w:ascii="Arial" w:hAnsi="Arial" w:cs="Arial"/>
          <w:color w:val="373A3C"/>
        </w:rPr>
        <w:t xml:space="preserve"> </w:t>
      </w:r>
      <w:r>
        <w:rPr>
          <w:rFonts w:ascii="Arial" w:hAnsi="Arial" w:cs="Arial"/>
          <w:color w:val="373A3C"/>
        </w:rPr>
        <w:t>핵무기까지</w:t>
      </w:r>
      <w:r>
        <w:rPr>
          <w:rFonts w:ascii="Arial" w:hAnsi="Arial" w:cs="Arial"/>
          <w:color w:val="373A3C"/>
        </w:rPr>
        <w:t xml:space="preserve"> </w:t>
      </w:r>
      <w:r>
        <w:rPr>
          <w:rFonts w:ascii="Arial" w:hAnsi="Arial" w:cs="Arial"/>
          <w:color w:val="373A3C"/>
        </w:rPr>
        <w:t>보유하고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정상적인</w:t>
      </w:r>
      <w:r>
        <w:rPr>
          <w:rFonts w:ascii="Arial" w:hAnsi="Arial" w:cs="Arial"/>
          <w:color w:val="373A3C"/>
        </w:rPr>
        <w:t xml:space="preserve"> </w:t>
      </w:r>
      <w:r>
        <w:rPr>
          <w:rFonts w:ascii="Arial" w:hAnsi="Arial" w:cs="Arial"/>
          <w:color w:val="373A3C"/>
        </w:rPr>
        <w:t>방법으로</w:t>
      </w:r>
      <w:r>
        <w:rPr>
          <w:rFonts w:ascii="Arial" w:hAnsi="Arial" w:cs="Arial"/>
          <w:color w:val="373A3C"/>
        </w:rPr>
        <w:t xml:space="preserve"> </w:t>
      </w:r>
      <w:r>
        <w:rPr>
          <w:rFonts w:ascii="Arial" w:hAnsi="Arial" w:cs="Arial"/>
          <w:color w:val="373A3C"/>
        </w:rPr>
        <w:t>남한의</w:t>
      </w:r>
      <w:r>
        <w:rPr>
          <w:rFonts w:ascii="Arial" w:hAnsi="Arial" w:cs="Arial"/>
          <w:color w:val="373A3C"/>
        </w:rPr>
        <w:t xml:space="preserve"> </w:t>
      </w:r>
      <w:r>
        <w:rPr>
          <w:rFonts w:ascii="Arial" w:hAnsi="Arial" w:cs="Arial"/>
          <w:color w:val="373A3C"/>
        </w:rPr>
        <w:t>주요</w:t>
      </w:r>
      <w:r>
        <w:rPr>
          <w:rFonts w:ascii="Arial" w:hAnsi="Arial" w:cs="Arial"/>
          <w:color w:val="373A3C"/>
        </w:rPr>
        <w:t xml:space="preserve"> </w:t>
      </w:r>
      <w:r>
        <w:rPr>
          <w:rFonts w:ascii="Arial" w:hAnsi="Arial" w:cs="Arial"/>
          <w:color w:val="373A3C"/>
        </w:rPr>
        <w:t>전략시설을</w:t>
      </w:r>
      <w:r>
        <w:rPr>
          <w:rFonts w:ascii="Arial" w:hAnsi="Arial" w:cs="Arial"/>
          <w:color w:val="373A3C"/>
        </w:rPr>
        <w:t xml:space="preserve"> </w:t>
      </w:r>
      <w:r>
        <w:rPr>
          <w:rFonts w:ascii="Arial" w:hAnsi="Arial" w:cs="Arial"/>
          <w:color w:val="373A3C"/>
        </w:rPr>
        <w:t>타격할</w:t>
      </w:r>
      <w:r>
        <w:rPr>
          <w:rFonts w:ascii="Arial" w:hAnsi="Arial" w:cs="Arial"/>
          <w:color w:val="373A3C"/>
        </w:rPr>
        <w:t xml:space="preserve"> </w:t>
      </w:r>
      <w:r>
        <w:rPr>
          <w:rFonts w:ascii="Arial" w:hAnsi="Arial" w:cs="Arial"/>
          <w:color w:val="373A3C"/>
        </w:rPr>
        <w:t>방법이</w:t>
      </w:r>
      <w:r>
        <w:rPr>
          <w:rFonts w:ascii="Arial" w:hAnsi="Arial" w:cs="Arial"/>
          <w:color w:val="373A3C"/>
        </w:rPr>
        <w:t xml:space="preserve"> </w:t>
      </w:r>
      <w:r>
        <w:rPr>
          <w:rFonts w:ascii="Arial" w:hAnsi="Arial" w:cs="Arial"/>
          <w:color w:val="373A3C"/>
        </w:rPr>
        <w:t>없으므로</w:t>
      </w:r>
      <w:r>
        <w:rPr>
          <w:rFonts w:ascii="Arial" w:hAnsi="Arial" w:cs="Arial"/>
          <w:color w:val="373A3C"/>
        </w:rPr>
        <w:t xml:space="preserve"> </w:t>
      </w:r>
      <w:r>
        <w:rPr>
          <w:rFonts w:ascii="Arial" w:hAnsi="Arial" w:cs="Arial"/>
          <w:color w:val="373A3C"/>
        </w:rPr>
        <w:t>남한의</w:t>
      </w:r>
      <w:r>
        <w:rPr>
          <w:rFonts w:ascii="Arial" w:hAnsi="Arial" w:cs="Arial"/>
          <w:color w:val="373A3C"/>
        </w:rPr>
        <w:t xml:space="preserve"> </w:t>
      </w:r>
      <w:r>
        <w:rPr>
          <w:rFonts w:ascii="Arial" w:hAnsi="Arial" w:cs="Arial"/>
          <w:color w:val="373A3C"/>
        </w:rPr>
        <w:t>주요</w:t>
      </w:r>
      <w:r>
        <w:rPr>
          <w:rFonts w:ascii="Arial" w:hAnsi="Arial" w:cs="Arial"/>
          <w:color w:val="373A3C"/>
        </w:rPr>
        <w:t xml:space="preserve"> </w:t>
      </w:r>
      <w:r>
        <w:rPr>
          <w:rFonts w:ascii="Arial" w:hAnsi="Arial" w:cs="Arial"/>
          <w:color w:val="373A3C"/>
        </w:rPr>
        <w:t>전략시설에</w:t>
      </w:r>
      <w:r>
        <w:rPr>
          <w:rFonts w:ascii="Arial" w:hAnsi="Arial" w:cs="Arial"/>
          <w:color w:val="373A3C"/>
        </w:rPr>
        <w:t xml:space="preserve"> </w:t>
      </w:r>
      <w:r>
        <w:rPr>
          <w:rFonts w:ascii="Arial" w:hAnsi="Arial" w:cs="Arial"/>
          <w:color w:val="373A3C"/>
        </w:rPr>
        <w:t>화학무기나</w:t>
      </w:r>
      <w:r>
        <w:rPr>
          <w:rFonts w:ascii="Arial" w:hAnsi="Arial" w:cs="Arial"/>
          <w:color w:val="373A3C"/>
        </w:rPr>
        <w:t xml:space="preserve"> </w:t>
      </w:r>
      <w:r>
        <w:rPr>
          <w:rFonts w:ascii="Arial" w:hAnsi="Arial" w:cs="Arial"/>
          <w:color w:val="373A3C"/>
        </w:rPr>
        <w:t>핵무기를</w:t>
      </w:r>
      <w:r>
        <w:rPr>
          <w:rFonts w:ascii="Arial" w:hAnsi="Arial" w:cs="Arial"/>
          <w:color w:val="373A3C"/>
        </w:rPr>
        <w:t xml:space="preserve"> </w:t>
      </w:r>
      <w:proofErr w:type="spellStart"/>
      <w:r>
        <w:rPr>
          <w:rFonts w:ascii="Arial" w:hAnsi="Arial" w:cs="Arial"/>
          <w:color w:val="373A3C"/>
        </w:rPr>
        <w:t>투발할</w:t>
      </w:r>
      <w:proofErr w:type="spellEnd"/>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높다</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군도</w:t>
      </w:r>
      <w:r>
        <w:rPr>
          <w:rFonts w:ascii="Arial" w:hAnsi="Arial" w:cs="Arial"/>
          <w:color w:val="373A3C"/>
        </w:rPr>
        <w:t xml:space="preserve"> </w:t>
      </w:r>
      <w:r>
        <w:rPr>
          <w:rFonts w:ascii="Arial" w:hAnsi="Arial" w:cs="Arial"/>
          <w:color w:val="373A3C"/>
        </w:rPr>
        <w:t>이를</w:t>
      </w:r>
      <w:r>
        <w:rPr>
          <w:rFonts w:ascii="Arial" w:hAnsi="Arial" w:cs="Arial"/>
          <w:color w:val="373A3C"/>
        </w:rPr>
        <w:t xml:space="preserve"> </w:t>
      </w:r>
      <w:r>
        <w:rPr>
          <w:rFonts w:ascii="Arial" w:hAnsi="Arial" w:cs="Arial"/>
          <w:color w:val="373A3C"/>
        </w:rPr>
        <w:t>인지하고</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공군기지</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면적이</w:t>
      </w:r>
      <w:r>
        <w:rPr>
          <w:rFonts w:ascii="Arial" w:hAnsi="Arial" w:cs="Arial"/>
          <w:color w:val="373A3C"/>
        </w:rPr>
        <w:t xml:space="preserve"> </w:t>
      </w:r>
      <w:r>
        <w:rPr>
          <w:rFonts w:ascii="Arial" w:hAnsi="Arial" w:cs="Arial"/>
          <w:color w:val="373A3C"/>
        </w:rPr>
        <w:t>좁으면서도</w:t>
      </w:r>
      <w:r>
        <w:rPr>
          <w:rFonts w:ascii="Arial" w:hAnsi="Arial" w:cs="Arial"/>
          <w:color w:val="373A3C"/>
        </w:rPr>
        <w:t xml:space="preserve"> </w:t>
      </w:r>
      <w:r>
        <w:rPr>
          <w:rFonts w:ascii="Arial" w:hAnsi="Arial" w:cs="Arial"/>
          <w:color w:val="373A3C"/>
        </w:rPr>
        <w:t>군사적으로</w:t>
      </w:r>
      <w:r>
        <w:rPr>
          <w:rFonts w:ascii="Arial" w:hAnsi="Arial" w:cs="Arial"/>
          <w:color w:val="373A3C"/>
        </w:rPr>
        <w:t xml:space="preserve"> </w:t>
      </w:r>
      <w:r>
        <w:rPr>
          <w:rFonts w:ascii="Arial" w:hAnsi="Arial" w:cs="Arial"/>
          <w:color w:val="373A3C"/>
        </w:rPr>
        <w:t>지극히</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기지들은</w:t>
      </w:r>
      <w:r>
        <w:rPr>
          <w:rFonts w:ascii="Arial" w:hAnsi="Arial" w:cs="Arial"/>
          <w:color w:val="373A3C"/>
        </w:rPr>
        <w:t xml:space="preserve"> </w:t>
      </w:r>
      <w:r>
        <w:rPr>
          <w:rFonts w:ascii="Arial" w:hAnsi="Arial" w:cs="Arial"/>
          <w:color w:val="373A3C"/>
        </w:rPr>
        <w:t>화학무기에</w:t>
      </w:r>
      <w:r>
        <w:rPr>
          <w:rFonts w:ascii="Arial" w:hAnsi="Arial" w:cs="Arial"/>
          <w:color w:val="373A3C"/>
        </w:rPr>
        <w:t xml:space="preserve"> </w:t>
      </w:r>
      <w:r>
        <w:rPr>
          <w:rFonts w:ascii="Arial" w:hAnsi="Arial" w:cs="Arial"/>
          <w:color w:val="373A3C"/>
        </w:rPr>
        <w:t>대해</w:t>
      </w:r>
      <w:r>
        <w:rPr>
          <w:rFonts w:ascii="Arial" w:hAnsi="Arial" w:cs="Arial"/>
          <w:color w:val="373A3C"/>
        </w:rPr>
        <w:t xml:space="preserve"> </w:t>
      </w:r>
      <w:r>
        <w:rPr>
          <w:rFonts w:ascii="Arial" w:hAnsi="Arial" w:cs="Arial"/>
          <w:color w:val="373A3C"/>
        </w:rPr>
        <w:t>철저하게</w:t>
      </w:r>
      <w:r>
        <w:rPr>
          <w:rFonts w:ascii="Arial" w:hAnsi="Arial" w:cs="Arial"/>
          <w:color w:val="373A3C"/>
        </w:rPr>
        <w:t xml:space="preserve"> </w:t>
      </w:r>
      <w:r>
        <w:rPr>
          <w:rFonts w:ascii="Arial" w:hAnsi="Arial" w:cs="Arial"/>
          <w:color w:val="373A3C"/>
        </w:rPr>
        <w:t>대비하고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r>
        <w:rPr>
          <w:rFonts w:ascii="Arial" w:hAnsi="Arial" w:cs="Arial"/>
          <w:color w:val="373A3C"/>
        </w:rPr>
        <w:t>실제</w:t>
      </w:r>
      <w:r>
        <w:rPr>
          <w:rFonts w:ascii="Arial" w:hAnsi="Arial" w:cs="Arial"/>
          <w:color w:val="373A3C"/>
        </w:rPr>
        <w:t xml:space="preserve"> </w:t>
      </w:r>
      <w:r>
        <w:rPr>
          <w:rFonts w:ascii="Arial" w:hAnsi="Arial" w:cs="Arial"/>
          <w:color w:val="373A3C"/>
        </w:rPr>
        <w:t>화학무기가</w:t>
      </w:r>
      <w:r>
        <w:rPr>
          <w:rFonts w:ascii="Arial" w:hAnsi="Arial" w:cs="Arial"/>
          <w:color w:val="373A3C"/>
        </w:rPr>
        <w:t xml:space="preserve"> </w:t>
      </w:r>
      <w:r>
        <w:rPr>
          <w:rFonts w:ascii="Arial" w:hAnsi="Arial" w:cs="Arial"/>
          <w:color w:val="373A3C"/>
        </w:rPr>
        <w:t>공군기지에</w:t>
      </w:r>
      <w:r>
        <w:rPr>
          <w:rFonts w:ascii="Arial" w:hAnsi="Arial" w:cs="Arial"/>
          <w:color w:val="373A3C"/>
        </w:rPr>
        <w:t xml:space="preserve"> </w:t>
      </w:r>
      <w:r>
        <w:rPr>
          <w:rFonts w:ascii="Arial" w:hAnsi="Arial" w:cs="Arial"/>
          <w:color w:val="373A3C"/>
        </w:rPr>
        <w:t>투하되면</w:t>
      </w:r>
      <w:r>
        <w:rPr>
          <w:rFonts w:ascii="Arial" w:hAnsi="Arial" w:cs="Arial"/>
          <w:color w:val="373A3C"/>
        </w:rPr>
        <w:t xml:space="preserve"> </w:t>
      </w:r>
      <w:r>
        <w:rPr>
          <w:rFonts w:ascii="Arial" w:hAnsi="Arial" w:cs="Arial"/>
          <w:color w:val="373A3C"/>
        </w:rPr>
        <w:t>많은</w:t>
      </w:r>
      <w:r>
        <w:rPr>
          <w:rFonts w:ascii="Arial" w:hAnsi="Arial" w:cs="Arial"/>
          <w:color w:val="373A3C"/>
        </w:rPr>
        <w:t xml:space="preserve"> </w:t>
      </w:r>
      <w:r>
        <w:rPr>
          <w:rFonts w:ascii="Arial" w:hAnsi="Arial" w:cs="Arial"/>
          <w:color w:val="373A3C"/>
        </w:rPr>
        <w:t>사상자가</w:t>
      </w:r>
      <w:r>
        <w:rPr>
          <w:rFonts w:ascii="Arial" w:hAnsi="Arial" w:cs="Arial"/>
          <w:color w:val="373A3C"/>
        </w:rPr>
        <w:t xml:space="preserve"> </w:t>
      </w:r>
      <w:r>
        <w:rPr>
          <w:rFonts w:ascii="Arial" w:hAnsi="Arial" w:cs="Arial"/>
          <w:color w:val="373A3C"/>
        </w:rPr>
        <w:t>나오게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것이며</w:t>
      </w:r>
      <w:r>
        <w:rPr>
          <w:rFonts w:ascii="Arial" w:hAnsi="Arial" w:cs="Arial"/>
          <w:color w:val="373A3C"/>
        </w:rPr>
        <w:t xml:space="preserve"> </w:t>
      </w:r>
      <w:r>
        <w:rPr>
          <w:rFonts w:ascii="Arial" w:hAnsi="Arial" w:cs="Arial"/>
          <w:color w:val="373A3C"/>
        </w:rPr>
        <w:t>사상자가</w:t>
      </w:r>
      <w:r>
        <w:rPr>
          <w:rFonts w:ascii="Arial" w:hAnsi="Arial" w:cs="Arial"/>
          <w:color w:val="373A3C"/>
        </w:rPr>
        <w:t xml:space="preserve"> </w:t>
      </w:r>
      <w:r>
        <w:rPr>
          <w:rFonts w:ascii="Arial" w:hAnsi="Arial" w:cs="Arial"/>
          <w:color w:val="373A3C"/>
        </w:rPr>
        <w:t>최소화되더라도</w:t>
      </w:r>
      <w:r>
        <w:rPr>
          <w:rFonts w:ascii="Arial" w:hAnsi="Arial" w:cs="Arial"/>
          <w:color w:val="373A3C"/>
        </w:rPr>
        <w:t xml:space="preserve"> </w:t>
      </w:r>
      <w:r>
        <w:rPr>
          <w:rFonts w:ascii="Arial" w:hAnsi="Arial" w:cs="Arial"/>
          <w:color w:val="373A3C"/>
        </w:rPr>
        <w:t>해당</w:t>
      </w:r>
      <w:r>
        <w:rPr>
          <w:rFonts w:ascii="Arial" w:hAnsi="Arial" w:cs="Arial"/>
          <w:color w:val="373A3C"/>
        </w:rPr>
        <w:t xml:space="preserve"> </w:t>
      </w:r>
      <w:r>
        <w:rPr>
          <w:rFonts w:ascii="Arial" w:hAnsi="Arial" w:cs="Arial"/>
          <w:color w:val="373A3C"/>
        </w:rPr>
        <w:t>공군기지의</w:t>
      </w:r>
      <w:r>
        <w:rPr>
          <w:rFonts w:ascii="Arial" w:hAnsi="Arial" w:cs="Arial"/>
          <w:color w:val="373A3C"/>
        </w:rPr>
        <w:t xml:space="preserve"> </w:t>
      </w:r>
      <w:r>
        <w:rPr>
          <w:rFonts w:ascii="Arial" w:hAnsi="Arial" w:cs="Arial"/>
          <w:color w:val="373A3C"/>
        </w:rPr>
        <w:t>작전능력은</w:t>
      </w:r>
      <w:r>
        <w:rPr>
          <w:rFonts w:ascii="Arial" w:hAnsi="Arial" w:cs="Arial"/>
          <w:color w:val="373A3C"/>
        </w:rPr>
        <w:t xml:space="preserve"> </w:t>
      </w:r>
      <w:r>
        <w:rPr>
          <w:rFonts w:ascii="Arial" w:hAnsi="Arial" w:cs="Arial"/>
          <w:color w:val="373A3C"/>
        </w:rPr>
        <w:t>상당기간</w:t>
      </w:r>
      <w:r>
        <w:rPr>
          <w:rFonts w:ascii="Arial" w:hAnsi="Arial" w:cs="Arial"/>
          <w:color w:val="373A3C"/>
        </w:rPr>
        <w:t xml:space="preserve"> </w:t>
      </w:r>
      <w:r>
        <w:rPr>
          <w:rFonts w:ascii="Arial" w:hAnsi="Arial" w:cs="Arial"/>
          <w:color w:val="373A3C"/>
        </w:rPr>
        <w:t>마비된다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북한이</w:t>
      </w:r>
      <w:r>
        <w:rPr>
          <w:rFonts w:ascii="Arial" w:hAnsi="Arial" w:cs="Arial"/>
          <w:color w:val="373A3C"/>
        </w:rPr>
        <w:t xml:space="preserve"> </w:t>
      </w:r>
      <w:r>
        <w:rPr>
          <w:rFonts w:ascii="Arial" w:hAnsi="Arial" w:cs="Arial"/>
          <w:color w:val="373A3C"/>
        </w:rPr>
        <w:t>탄도미사일로</w:t>
      </w:r>
      <w:r>
        <w:rPr>
          <w:rFonts w:ascii="Arial" w:hAnsi="Arial" w:cs="Arial"/>
          <w:color w:val="373A3C"/>
        </w:rPr>
        <w:t xml:space="preserve"> </w:t>
      </w:r>
      <w:r>
        <w:rPr>
          <w:rFonts w:ascii="Arial" w:hAnsi="Arial" w:cs="Arial"/>
          <w:color w:val="373A3C"/>
        </w:rPr>
        <w:t>부산항</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항만시설을</w:t>
      </w:r>
      <w:r>
        <w:rPr>
          <w:rFonts w:ascii="Arial" w:hAnsi="Arial" w:cs="Arial"/>
          <w:color w:val="373A3C"/>
        </w:rPr>
        <w:t xml:space="preserve"> </w:t>
      </w:r>
      <w:r>
        <w:rPr>
          <w:rFonts w:ascii="Arial" w:hAnsi="Arial" w:cs="Arial"/>
          <w:color w:val="373A3C"/>
        </w:rPr>
        <w:t>노리면</w:t>
      </w:r>
      <w:r>
        <w:rPr>
          <w:rFonts w:ascii="Arial" w:hAnsi="Arial" w:cs="Arial"/>
          <w:color w:val="373A3C"/>
        </w:rPr>
        <w:t xml:space="preserve"> </w:t>
      </w:r>
      <w:r>
        <w:rPr>
          <w:rFonts w:ascii="Arial" w:hAnsi="Arial" w:cs="Arial"/>
          <w:color w:val="373A3C"/>
        </w:rPr>
        <w:t>문제는</w:t>
      </w:r>
      <w:r>
        <w:rPr>
          <w:rFonts w:ascii="Arial" w:hAnsi="Arial" w:cs="Arial"/>
          <w:color w:val="373A3C"/>
        </w:rPr>
        <w:t xml:space="preserve"> </w:t>
      </w:r>
      <w:r>
        <w:rPr>
          <w:rFonts w:ascii="Arial" w:hAnsi="Arial" w:cs="Arial"/>
          <w:color w:val="373A3C"/>
        </w:rPr>
        <w:t>더욱</w:t>
      </w:r>
      <w:r>
        <w:rPr>
          <w:rFonts w:ascii="Arial" w:hAnsi="Arial" w:cs="Arial"/>
          <w:color w:val="373A3C"/>
        </w:rPr>
        <w:t xml:space="preserve"> </w:t>
      </w:r>
      <w:r>
        <w:rPr>
          <w:rFonts w:ascii="Arial" w:hAnsi="Arial" w:cs="Arial"/>
          <w:color w:val="373A3C"/>
        </w:rPr>
        <w:t>심각해진다</w:t>
      </w:r>
      <w:r>
        <w:rPr>
          <w:rFonts w:ascii="Arial" w:hAnsi="Arial" w:cs="Arial"/>
          <w:color w:val="373A3C"/>
        </w:rPr>
        <w:t xml:space="preserve">. </w:t>
      </w:r>
      <w:r>
        <w:rPr>
          <w:rFonts w:ascii="Arial" w:hAnsi="Arial" w:cs="Arial"/>
          <w:color w:val="373A3C"/>
        </w:rPr>
        <w:t>보급은</w:t>
      </w:r>
      <w:r>
        <w:rPr>
          <w:rFonts w:ascii="Arial" w:hAnsi="Arial" w:cs="Arial"/>
          <w:color w:val="373A3C"/>
        </w:rPr>
        <w:t xml:space="preserve"> </w:t>
      </w:r>
      <w:r>
        <w:rPr>
          <w:rFonts w:ascii="Arial" w:hAnsi="Arial" w:cs="Arial"/>
          <w:color w:val="373A3C"/>
        </w:rPr>
        <w:t>전쟁의</w:t>
      </w:r>
      <w:r>
        <w:rPr>
          <w:rFonts w:ascii="Arial" w:hAnsi="Arial" w:cs="Arial"/>
          <w:color w:val="373A3C"/>
        </w:rPr>
        <w:t xml:space="preserve"> </w:t>
      </w:r>
      <w:r>
        <w:rPr>
          <w:rFonts w:ascii="Arial" w:hAnsi="Arial" w:cs="Arial"/>
          <w:color w:val="373A3C"/>
        </w:rPr>
        <w:t>승패를</w:t>
      </w:r>
      <w:r>
        <w:rPr>
          <w:rFonts w:ascii="Arial" w:hAnsi="Arial" w:cs="Arial"/>
          <w:color w:val="373A3C"/>
        </w:rPr>
        <w:t xml:space="preserve"> </w:t>
      </w:r>
      <w:r>
        <w:rPr>
          <w:rFonts w:ascii="Arial" w:hAnsi="Arial" w:cs="Arial"/>
          <w:color w:val="373A3C"/>
        </w:rPr>
        <w:t>좌우한다</w:t>
      </w:r>
      <w:r>
        <w:rPr>
          <w:rFonts w:ascii="Arial" w:hAnsi="Arial" w:cs="Arial"/>
          <w:color w:val="373A3C"/>
        </w:rPr>
        <w:t xml:space="preserve">. </w:t>
      </w:r>
      <w:r>
        <w:rPr>
          <w:rFonts w:ascii="Arial" w:hAnsi="Arial" w:cs="Arial"/>
          <w:color w:val="373A3C"/>
        </w:rPr>
        <w:t>전쟁</w:t>
      </w:r>
      <w:r>
        <w:rPr>
          <w:rFonts w:ascii="Arial" w:hAnsi="Arial" w:cs="Arial"/>
          <w:color w:val="373A3C"/>
        </w:rPr>
        <w:t xml:space="preserve"> </w:t>
      </w:r>
      <w:r>
        <w:rPr>
          <w:rFonts w:ascii="Arial" w:hAnsi="Arial" w:cs="Arial"/>
          <w:color w:val="373A3C"/>
        </w:rPr>
        <w:t>발발</w:t>
      </w:r>
      <w:r>
        <w:rPr>
          <w:rFonts w:ascii="Arial" w:hAnsi="Arial" w:cs="Arial"/>
          <w:color w:val="373A3C"/>
        </w:rPr>
        <w:t xml:space="preserve"> </w:t>
      </w:r>
      <w:r>
        <w:rPr>
          <w:rFonts w:ascii="Arial" w:hAnsi="Arial" w:cs="Arial"/>
          <w:color w:val="373A3C"/>
        </w:rPr>
        <w:t>시</w:t>
      </w:r>
      <w:r>
        <w:rPr>
          <w:rFonts w:ascii="Arial" w:hAnsi="Arial" w:cs="Arial"/>
          <w:color w:val="373A3C"/>
        </w:rPr>
        <w:t xml:space="preserve"> </w:t>
      </w:r>
      <w:r>
        <w:rPr>
          <w:rFonts w:ascii="Arial" w:hAnsi="Arial" w:cs="Arial"/>
          <w:color w:val="373A3C"/>
        </w:rPr>
        <w:t>미군의</w:t>
      </w:r>
      <w:r>
        <w:rPr>
          <w:rFonts w:ascii="Arial" w:hAnsi="Arial" w:cs="Arial"/>
          <w:color w:val="373A3C"/>
        </w:rPr>
        <w:t xml:space="preserve"> </w:t>
      </w:r>
      <w:r>
        <w:rPr>
          <w:rFonts w:ascii="Arial" w:hAnsi="Arial" w:cs="Arial"/>
          <w:color w:val="373A3C"/>
        </w:rPr>
        <w:t>증원군</w:t>
      </w:r>
      <w:r>
        <w:rPr>
          <w:rFonts w:ascii="Arial" w:hAnsi="Arial" w:cs="Arial"/>
          <w:color w:val="373A3C"/>
        </w:rPr>
        <w:t xml:space="preserve"> </w:t>
      </w:r>
      <w:r>
        <w:rPr>
          <w:rFonts w:ascii="Arial" w:hAnsi="Arial" w:cs="Arial"/>
          <w:color w:val="373A3C"/>
        </w:rPr>
        <w:t>혹은</w:t>
      </w:r>
      <w:r>
        <w:rPr>
          <w:rFonts w:ascii="Arial" w:hAnsi="Arial" w:cs="Arial"/>
          <w:color w:val="373A3C"/>
        </w:rPr>
        <w:t xml:space="preserve"> </w:t>
      </w:r>
      <w:r>
        <w:rPr>
          <w:rFonts w:ascii="Arial" w:hAnsi="Arial" w:cs="Arial"/>
          <w:color w:val="373A3C"/>
        </w:rPr>
        <w:t>군에</w:t>
      </w:r>
      <w:r>
        <w:rPr>
          <w:rFonts w:ascii="Arial" w:hAnsi="Arial" w:cs="Arial"/>
          <w:color w:val="373A3C"/>
        </w:rPr>
        <w:t xml:space="preserve"> </w:t>
      </w:r>
      <w:r>
        <w:rPr>
          <w:rFonts w:ascii="Arial" w:hAnsi="Arial" w:cs="Arial"/>
          <w:color w:val="373A3C"/>
        </w:rPr>
        <w:t>필요한</w:t>
      </w:r>
      <w:r>
        <w:rPr>
          <w:rFonts w:ascii="Arial" w:hAnsi="Arial" w:cs="Arial"/>
          <w:color w:val="373A3C"/>
        </w:rPr>
        <w:t xml:space="preserve"> </w:t>
      </w:r>
      <w:r>
        <w:rPr>
          <w:rFonts w:ascii="Arial" w:hAnsi="Arial" w:cs="Arial"/>
          <w:color w:val="373A3C"/>
        </w:rPr>
        <w:t>물자나</w:t>
      </w:r>
      <w:r>
        <w:rPr>
          <w:rFonts w:ascii="Arial" w:hAnsi="Arial" w:cs="Arial"/>
          <w:color w:val="373A3C"/>
        </w:rPr>
        <w:t xml:space="preserve"> </w:t>
      </w:r>
      <w:r>
        <w:rPr>
          <w:rFonts w:ascii="Arial" w:hAnsi="Arial" w:cs="Arial"/>
          <w:color w:val="373A3C"/>
        </w:rPr>
        <w:t>피난민</w:t>
      </w:r>
      <w:r>
        <w:rPr>
          <w:rFonts w:ascii="Arial" w:hAnsi="Arial" w:cs="Arial"/>
          <w:color w:val="373A3C"/>
        </w:rPr>
        <w:t xml:space="preserve"> </w:t>
      </w:r>
      <w:r>
        <w:rPr>
          <w:rFonts w:ascii="Arial" w:hAnsi="Arial" w:cs="Arial"/>
          <w:color w:val="373A3C"/>
        </w:rPr>
        <w:t>구호에</w:t>
      </w:r>
      <w:r>
        <w:rPr>
          <w:rFonts w:ascii="Arial" w:hAnsi="Arial" w:cs="Arial"/>
          <w:color w:val="373A3C"/>
        </w:rPr>
        <w:t xml:space="preserve"> </w:t>
      </w:r>
      <w:r>
        <w:rPr>
          <w:rFonts w:ascii="Arial" w:hAnsi="Arial" w:cs="Arial"/>
          <w:color w:val="373A3C"/>
        </w:rPr>
        <w:t>필요한</w:t>
      </w:r>
      <w:r>
        <w:rPr>
          <w:rFonts w:ascii="Arial" w:hAnsi="Arial" w:cs="Arial"/>
          <w:color w:val="373A3C"/>
        </w:rPr>
        <w:t xml:space="preserve"> </w:t>
      </w:r>
      <w:r>
        <w:rPr>
          <w:rFonts w:ascii="Arial" w:hAnsi="Arial" w:cs="Arial"/>
          <w:color w:val="373A3C"/>
        </w:rPr>
        <w:t>물자를</w:t>
      </w:r>
      <w:r>
        <w:rPr>
          <w:rFonts w:ascii="Arial" w:hAnsi="Arial" w:cs="Arial"/>
          <w:color w:val="373A3C"/>
        </w:rPr>
        <w:t xml:space="preserve"> </w:t>
      </w:r>
      <w:r>
        <w:rPr>
          <w:rFonts w:ascii="Arial" w:hAnsi="Arial" w:cs="Arial"/>
          <w:color w:val="373A3C"/>
        </w:rPr>
        <w:t>수송하려면</w:t>
      </w:r>
      <w:r>
        <w:rPr>
          <w:rFonts w:ascii="Arial" w:hAnsi="Arial" w:cs="Arial"/>
          <w:color w:val="373A3C"/>
        </w:rPr>
        <w:t xml:space="preserve"> </w:t>
      </w:r>
      <w:r>
        <w:rPr>
          <w:rFonts w:ascii="Arial" w:hAnsi="Arial" w:cs="Arial"/>
          <w:color w:val="373A3C"/>
        </w:rPr>
        <w:t>항만이</w:t>
      </w:r>
      <w:r>
        <w:rPr>
          <w:rFonts w:ascii="Arial" w:hAnsi="Arial" w:cs="Arial"/>
          <w:color w:val="373A3C"/>
        </w:rPr>
        <w:t xml:space="preserve"> </w:t>
      </w:r>
      <w:r>
        <w:rPr>
          <w:rFonts w:ascii="Arial" w:hAnsi="Arial" w:cs="Arial"/>
          <w:color w:val="373A3C"/>
        </w:rPr>
        <w:t>꼭</w:t>
      </w:r>
      <w:r>
        <w:rPr>
          <w:rFonts w:ascii="Arial" w:hAnsi="Arial" w:cs="Arial"/>
          <w:color w:val="373A3C"/>
        </w:rPr>
        <w:t xml:space="preserve"> </w:t>
      </w:r>
      <w:r>
        <w:rPr>
          <w:rFonts w:ascii="Arial" w:hAnsi="Arial" w:cs="Arial"/>
          <w:color w:val="373A3C"/>
        </w:rPr>
        <w:t>필요하다</w:t>
      </w:r>
      <w:r>
        <w:rPr>
          <w:rFonts w:ascii="Arial" w:hAnsi="Arial" w:cs="Arial"/>
          <w:color w:val="373A3C"/>
        </w:rPr>
        <w:t xml:space="preserve">. </w:t>
      </w:r>
      <w:r>
        <w:rPr>
          <w:rFonts w:ascii="Arial" w:hAnsi="Arial" w:cs="Arial"/>
          <w:color w:val="373A3C"/>
        </w:rPr>
        <w:t>비행기로</w:t>
      </w:r>
      <w:r>
        <w:rPr>
          <w:rFonts w:ascii="Arial" w:hAnsi="Arial" w:cs="Arial"/>
          <w:color w:val="373A3C"/>
        </w:rPr>
        <w:t xml:space="preserve"> </w:t>
      </w:r>
      <w:proofErr w:type="spellStart"/>
      <w:r>
        <w:rPr>
          <w:rFonts w:ascii="Arial" w:hAnsi="Arial" w:cs="Arial"/>
          <w:color w:val="373A3C"/>
        </w:rPr>
        <w:t>실어나르는</w:t>
      </w:r>
      <w:proofErr w:type="spellEnd"/>
      <w:r>
        <w:rPr>
          <w:rFonts w:ascii="Arial" w:hAnsi="Arial" w:cs="Arial"/>
          <w:color w:val="373A3C"/>
        </w:rPr>
        <w:t xml:space="preserve"> </w:t>
      </w:r>
      <w:r>
        <w:rPr>
          <w:rFonts w:ascii="Arial" w:hAnsi="Arial" w:cs="Arial"/>
          <w:color w:val="373A3C"/>
        </w:rPr>
        <w:t>생각은</w:t>
      </w:r>
      <w:r>
        <w:rPr>
          <w:rStyle w:val="apple-converted-space"/>
          <w:rFonts w:ascii="Arial" w:hAnsi="Arial" w:cs="Arial"/>
          <w:color w:val="373A3C"/>
        </w:rPr>
        <w:t> </w:t>
      </w:r>
      <w:hyperlink r:id="rId90" w:anchor="s-7.4" w:tooltip="스탈린그라드 전투" w:history="1">
        <w:r>
          <w:rPr>
            <w:rStyle w:val="a3"/>
            <w:rFonts w:ascii="Arial" w:hAnsi="Arial" w:cs="Arial"/>
            <w:color w:val="0275D8"/>
          </w:rPr>
          <w:t>독일의</w:t>
        </w:r>
        <w:r>
          <w:rPr>
            <w:rStyle w:val="a3"/>
            <w:rFonts w:ascii="Arial" w:hAnsi="Arial" w:cs="Arial"/>
            <w:color w:val="0275D8"/>
          </w:rPr>
          <w:t xml:space="preserve"> </w:t>
        </w:r>
        <w:r>
          <w:rPr>
            <w:rStyle w:val="a3"/>
            <w:rFonts w:ascii="Arial" w:hAnsi="Arial" w:cs="Arial"/>
            <w:color w:val="0275D8"/>
          </w:rPr>
          <w:t>대실패</w:t>
        </w:r>
      </w:hyperlink>
      <w:r>
        <w:rPr>
          <w:rFonts w:ascii="Arial" w:hAnsi="Arial" w:cs="Arial"/>
          <w:color w:val="373A3C"/>
        </w:rPr>
        <w:t>를</w:t>
      </w:r>
      <w:r>
        <w:rPr>
          <w:rFonts w:ascii="Arial" w:hAnsi="Arial" w:cs="Arial"/>
          <w:color w:val="373A3C"/>
        </w:rPr>
        <w:t xml:space="preserve"> </w:t>
      </w:r>
      <w:r>
        <w:rPr>
          <w:rFonts w:ascii="Arial" w:hAnsi="Arial" w:cs="Arial"/>
          <w:color w:val="373A3C"/>
        </w:rPr>
        <w:t>참조하는</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충분하고</w:t>
      </w:r>
      <w:r>
        <w:rPr>
          <w:rFonts w:ascii="Arial" w:hAnsi="Arial" w:cs="Arial"/>
          <w:color w:val="373A3C"/>
        </w:rPr>
        <w:t xml:space="preserve"> </w:t>
      </w:r>
      <w:r>
        <w:rPr>
          <w:rFonts w:ascii="Arial" w:hAnsi="Arial" w:cs="Arial"/>
          <w:color w:val="373A3C"/>
        </w:rPr>
        <w:t>차량으로</w:t>
      </w:r>
      <w:r>
        <w:rPr>
          <w:rFonts w:ascii="Arial" w:hAnsi="Arial" w:cs="Arial"/>
          <w:color w:val="373A3C"/>
        </w:rPr>
        <w:t xml:space="preserve"> </w:t>
      </w:r>
      <w:proofErr w:type="spellStart"/>
      <w:r>
        <w:rPr>
          <w:rFonts w:ascii="Arial" w:hAnsi="Arial" w:cs="Arial"/>
          <w:color w:val="373A3C"/>
        </w:rPr>
        <w:t>실어나를</w:t>
      </w:r>
      <w:proofErr w:type="spellEnd"/>
      <w:r>
        <w:rPr>
          <w:rFonts w:ascii="Arial" w:hAnsi="Arial" w:cs="Arial"/>
          <w:color w:val="373A3C"/>
        </w:rPr>
        <w:t xml:space="preserve"> </w:t>
      </w:r>
      <w:r>
        <w:rPr>
          <w:rFonts w:ascii="Arial" w:hAnsi="Arial" w:cs="Arial"/>
          <w:color w:val="373A3C"/>
        </w:rPr>
        <w:t>생각을</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사람은</w:t>
      </w:r>
      <w:r>
        <w:rPr>
          <w:rFonts w:ascii="Arial" w:hAnsi="Arial" w:cs="Arial"/>
          <w:color w:val="373A3C"/>
        </w:rPr>
        <w:t xml:space="preserve"> </w:t>
      </w:r>
      <w:r>
        <w:rPr>
          <w:rFonts w:ascii="Arial" w:hAnsi="Arial" w:cs="Arial"/>
          <w:color w:val="373A3C"/>
        </w:rPr>
        <w:t>없을</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탄도미사일에</w:t>
      </w:r>
      <w:r>
        <w:rPr>
          <w:rFonts w:ascii="Arial" w:hAnsi="Arial" w:cs="Arial"/>
          <w:color w:val="373A3C"/>
        </w:rPr>
        <w:t xml:space="preserve"> </w:t>
      </w:r>
      <w:r>
        <w:rPr>
          <w:rFonts w:ascii="Arial" w:hAnsi="Arial" w:cs="Arial"/>
          <w:color w:val="373A3C"/>
        </w:rPr>
        <w:t>핵을</w:t>
      </w:r>
      <w:r>
        <w:rPr>
          <w:rFonts w:ascii="Arial" w:hAnsi="Arial" w:cs="Arial"/>
          <w:color w:val="373A3C"/>
        </w:rPr>
        <w:t xml:space="preserve"> </w:t>
      </w:r>
      <w:r>
        <w:rPr>
          <w:rFonts w:ascii="Arial" w:hAnsi="Arial" w:cs="Arial"/>
          <w:color w:val="373A3C"/>
        </w:rPr>
        <w:t>실어서</w:t>
      </w:r>
      <w:r>
        <w:rPr>
          <w:rFonts w:ascii="Arial" w:hAnsi="Arial" w:cs="Arial"/>
          <w:color w:val="373A3C"/>
        </w:rPr>
        <w:t xml:space="preserve"> </w:t>
      </w:r>
      <w:r>
        <w:rPr>
          <w:rFonts w:ascii="Arial" w:hAnsi="Arial" w:cs="Arial"/>
          <w:color w:val="373A3C"/>
        </w:rPr>
        <w:t>남한의</w:t>
      </w:r>
      <w:r>
        <w:rPr>
          <w:rFonts w:ascii="Arial" w:hAnsi="Arial" w:cs="Arial"/>
          <w:color w:val="373A3C"/>
        </w:rPr>
        <w:t xml:space="preserve"> </w:t>
      </w:r>
      <w:r>
        <w:rPr>
          <w:rFonts w:ascii="Arial" w:hAnsi="Arial" w:cs="Arial"/>
          <w:color w:val="373A3C"/>
        </w:rPr>
        <w:t>각종</w:t>
      </w:r>
      <w:r>
        <w:rPr>
          <w:rFonts w:ascii="Arial" w:hAnsi="Arial" w:cs="Arial"/>
          <w:color w:val="373A3C"/>
        </w:rPr>
        <w:t xml:space="preserve"> </w:t>
      </w:r>
      <w:r>
        <w:rPr>
          <w:rFonts w:ascii="Arial" w:hAnsi="Arial" w:cs="Arial"/>
          <w:color w:val="373A3C"/>
        </w:rPr>
        <w:t>항구를</w:t>
      </w:r>
      <w:r>
        <w:rPr>
          <w:rFonts w:ascii="Arial" w:hAnsi="Arial" w:cs="Arial"/>
          <w:color w:val="373A3C"/>
        </w:rPr>
        <w:t xml:space="preserve"> </w:t>
      </w:r>
      <w:r>
        <w:rPr>
          <w:rFonts w:ascii="Arial" w:hAnsi="Arial" w:cs="Arial"/>
          <w:color w:val="373A3C"/>
        </w:rPr>
        <w:t>파괴할</w:t>
      </w:r>
      <w:r>
        <w:rPr>
          <w:rFonts w:ascii="Arial" w:hAnsi="Arial" w:cs="Arial"/>
          <w:color w:val="373A3C"/>
        </w:rPr>
        <w:t xml:space="preserve"> </w:t>
      </w:r>
      <w:r>
        <w:rPr>
          <w:rFonts w:ascii="Arial" w:hAnsi="Arial" w:cs="Arial"/>
          <w:color w:val="373A3C"/>
        </w:rPr>
        <w:t>시</w:t>
      </w:r>
      <w:r>
        <w:rPr>
          <w:rStyle w:val="apple-converted-space"/>
          <w:rFonts w:ascii="Arial" w:hAnsi="Arial" w:cs="Arial"/>
          <w:color w:val="373A3C"/>
        </w:rPr>
        <w:t> </w:t>
      </w:r>
      <w:r>
        <w:rPr>
          <w:rStyle w:val="a9"/>
          <w:rFonts w:ascii="Arial" w:hAnsi="Arial" w:cs="Arial"/>
          <w:color w:val="373A3C"/>
        </w:rPr>
        <w:t>남한은</w:t>
      </w:r>
      <w:r>
        <w:rPr>
          <w:rStyle w:val="a9"/>
          <w:rFonts w:ascii="Arial" w:hAnsi="Arial" w:cs="Arial"/>
          <w:color w:val="373A3C"/>
        </w:rPr>
        <w:t xml:space="preserve"> </w:t>
      </w:r>
      <w:r>
        <w:rPr>
          <w:rStyle w:val="a9"/>
          <w:rFonts w:ascii="Arial" w:hAnsi="Arial" w:cs="Arial"/>
          <w:color w:val="373A3C"/>
        </w:rPr>
        <w:t>그대로</w:t>
      </w:r>
      <w:r>
        <w:rPr>
          <w:rStyle w:val="a9"/>
          <w:rFonts w:ascii="Arial" w:hAnsi="Arial" w:cs="Arial"/>
          <w:color w:val="373A3C"/>
        </w:rPr>
        <w:t xml:space="preserve"> </w:t>
      </w:r>
      <w:r>
        <w:rPr>
          <w:rStyle w:val="a9"/>
          <w:rFonts w:ascii="Arial" w:hAnsi="Arial" w:cs="Arial"/>
          <w:color w:val="373A3C"/>
        </w:rPr>
        <w:t>고립</w:t>
      </w:r>
      <w:r>
        <w:rPr>
          <w:rFonts w:ascii="Arial" w:hAnsi="Arial" w:cs="Arial"/>
          <w:color w:val="373A3C"/>
        </w:rPr>
        <w:t>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이처럼</w:t>
      </w:r>
      <w:r>
        <w:rPr>
          <w:rFonts w:ascii="Arial" w:hAnsi="Arial" w:cs="Arial"/>
          <w:color w:val="373A3C"/>
        </w:rPr>
        <w:t xml:space="preserve"> </w:t>
      </w:r>
      <w:r>
        <w:rPr>
          <w:rFonts w:ascii="Arial" w:hAnsi="Arial" w:cs="Arial"/>
          <w:color w:val="373A3C"/>
        </w:rPr>
        <w:t>우리에게는</w:t>
      </w:r>
      <w:r>
        <w:rPr>
          <w:rFonts w:ascii="Arial" w:hAnsi="Arial" w:cs="Arial"/>
          <w:color w:val="373A3C"/>
        </w:rPr>
        <w:t xml:space="preserve"> </w:t>
      </w:r>
      <w:r>
        <w:rPr>
          <w:rFonts w:ascii="Arial" w:hAnsi="Arial" w:cs="Arial"/>
          <w:color w:val="373A3C"/>
        </w:rPr>
        <w:t>주한미군이</w:t>
      </w:r>
      <w:r>
        <w:rPr>
          <w:rFonts w:ascii="Arial" w:hAnsi="Arial" w:cs="Arial"/>
          <w:color w:val="373A3C"/>
        </w:rPr>
        <w:t xml:space="preserve"> </w:t>
      </w:r>
      <w:r>
        <w:rPr>
          <w:rFonts w:ascii="Arial" w:hAnsi="Arial" w:cs="Arial"/>
          <w:color w:val="373A3C"/>
        </w:rPr>
        <w:t>중요하다</w:t>
      </w:r>
      <w:r>
        <w:rPr>
          <w:rFonts w:ascii="Arial" w:hAnsi="Arial" w:cs="Arial"/>
          <w:color w:val="373A3C"/>
        </w:rPr>
        <w:t xml:space="preserve">. </w:t>
      </w:r>
      <w:r>
        <w:rPr>
          <w:rFonts w:ascii="Arial" w:hAnsi="Arial" w:cs="Arial"/>
          <w:color w:val="373A3C"/>
        </w:rPr>
        <w:t>아울러</w:t>
      </w:r>
      <w:r>
        <w:rPr>
          <w:rFonts w:ascii="Arial" w:hAnsi="Arial" w:cs="Arial"/>
          <w:color w:val="373A3C"/>
        </w:rPr>
        <w:t xml:space="preserve"> </w:t>
      </w:r>
      <w:r>
        <w:rPr>
          <w:rFonts w:ascii="Arial" w:hAnsi="Arial" w:cs="Arial"/>
          <w:color w:val="373A3C"/>
        </w:rPr>
        <w:t>탄도미사일에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방어는</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중에서도</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일에</w:t>
      </w:r>
      <w:r>
        <w:rPr>
          <w:rFonts w:ascii="Arial" w:hAnsi="Arial" w:cs="Arial"/>
          <w:color w:val="373A3C"/>
        </w:rPr>
        <w:t xml:space="preserve"> </w:t>
      </w:r>
      <w:r>
        <w:rPr>
          <w:rFonts w:ascii="Arial" w:hAnsi="Arial" w:cs="Arial"/>
          <w:color w:val="373A3C"/>
        </w:rPr>
        <w:t>속한다</w:t>
      </w:r>
      <w:r>
        <w:rPr>
          <w:rFonts w:ascii="Arial" w:hAnsi="Arial" w:cs="Arial"/>
          <w:color w:val="373A3C"/>
        </w:rPr>
        <w:t xml:space="preserve">. </w:t>
      </w:r>
      <w:r>
        <w:rPr>
          <w:rFonts w:ascii="Arial" w:hAnsi="Arial" w:cs="Arial"/>
          <w:color w:val="373A3C"/>
        </w:rPr>
        <w:t>미군이</w:t>
      </w:r>
      <w:r>
        <w:rPr>
          <w:rFonts w:ascii="Arial" w:hAnsi="Arial" w:cs="Arial"/>
          <w:color w:val="373A3C"/>
        </w:rPr>
        <w:t xml:space="preserve"> </w:t>
      </w:r>
      <w:r>
        <w:rPr>
          <w:rFonts w:ascii="Arial" w:hAnsi="Arial" w:cs="Arial"/>
          <w:color w:val="373A3C"/>
        </w:rPr>
        <w:t>미군자산을</w:t>
      </w:r>
      <w:r>
        <w:rPr>
          <w:rFonts w:ascii="Arial" w:hAnsi="Arial" w:cs="Arial"/>
          <w:color w:val="373A3C"/>
        </w:rPr>
        <w:t xml:space="preserve"> </w:t>
      </w:r>
      <w:r>
        <w:rPr>
          <w:rFonts w:ascii="Arial" w:hAnsi="Arial" w:cs="Arial"/>
          <w:color w:val="373A3C"/>
        </w:rPr>
        <w:t>보호하기</w:t>
      </w:r>
      <w:r>
        <w:rPr>
          <w:rFonts w:ascii="Arial" w:hAnsi="Arial" w:cs="Arial"/>
          <w:color w:val="373A3C"/>
        </w:rPr>
        <w:t xml:space="preserve"> </w:t>
      </w:r>
      <w:r>
        <w:rPr>
          <w:rFonts w:ascii="Arial" w:hAnsi="Arial" w:cs="Arial"/>
          <w:color w:val="373A3C"/>
        </w:rPr>
        <w:t>위해</w:t>
      </w:r>
      <w:r>
        <w:rPr>
          <w:rFonts w:ascii="Arial" w:hAnsi="Arial" w:cs="Arial"/>
          <w:color w:val="373A3C"/>
        </w:rPr>
        <w:t xml:space="preserve"> THADD</w:t>
      </w:r>
      <w:r>
        <w:rPr>
          <w:rFonts w:ascii="Arial" w:hAnsi="Arial" w:cs="Arial"/>
          <w:color w:val="373A3C"/>
        </w:rPr>
        <w:t>를</w:t>
      </w:r>
      <w:r>
        <w:rPr>
          <w:rFonts w:ascii="Arial" w:hAnsi="Arial" w:cs="Arial"/>
          <w:color w:val="373A3C"/>
        </w:rPr>
        <w:t xml:space="preserve"> </w:t>
      </w:r>
      <w:r>
        <w:rPr>
          <w:rFonts w:ascii="Arial" w:hAnsi="Arial" w:cs="Arial"/>
          <w:color w:val="373A3C"/>
        </w:rPr>
        <w:t>도입한다고는</w:t>
      </w:r>
      <w:r>
        <w:rPr>
          <w:rFonts w:ascii="Arial" w:hAnsi="Arial" w:cs="Arial"/>
          <w:color w:val="373A3C"/>
        </w:rPr>
        <w:t xml:space="preserve"> </w:t>
      </w:r>
      <w:r>
        <w:rPr>
          <w:rFonts w:ascii="Arial" w:hAnsi="Arial" w:cs="Arial"/>
          <w:color w:val="373A3C"/>
        </w:rPr>
        <w:t>하나</w:t>
      </w:r>
      <w:r>
        <w:rPr>
          <w:rFonts w:ascii="Arial" w:hAnsi="Arial" w:cs="Arial"/>
          <w:color w:val="373A3C"/>
        </w:rPr>
        <w:t xml:space="preserve">, </w:t>
      </w:r>
      <w:r>
        <w:rPr>
          <w:rFonts w:ascii="Arial" w:hAnsi="Arial" w:cs="Arial"/>
          <w:color w:val="373A3C"/>
        </w:rPr>
        <w:t>한국군</w:t>
      </w:r>
      <w:r>
        <w:rPr>
          <w:rFonts w:ascii="Arial" w:hAnsi="Arial" w:cs="Arial"/>
          <w:color w:val="373A3C"/>
        </w:rPr>
        <w:t xml:space="preserve"> </w:t>
      </w:r>
      <w:r>
        <w:rPr>
          <w:rFonts w:ascii="Arial" w:hAnsi="Arial" w:cs="Arial"/>
          <w:color w:val="373A3C"/>
        </w:rPr>
        <w:t>기지를</w:t>
      </w:r>
      <w:r>
        <w:rPr>
          <w:rFonts w:ascii="Arial" w:hAnsi="Arial" w:cs="Arial"/>
          <w:color w:val="373A3C"/>
        </w:rPr>
        <w:t xml:space="preserve"> </w:t>
      </w:r>
      <w:r>
        <w:rPr>
          <w:rFonts w:ascii="Arial" w:hAnsi="Arial" w:cs="Arial"/>
          <w:color w:val="373A3C"/>
        </w:rPr>
        <w:t>지키는</w:t>
      </w:r>
      <w:r>
        <w:rPr>
          <w:rFonts w:ascii="Arial" w:hAnsi="Arial" w:cs="Arial"/>
          <w:color w:val="373A3C"/>
        </w:rPr>
        <w:t xml:space="preserve"> </w:t>
      </w:r>
      <w:r>
        <w:rPr>
          <w:rFonts w:ascii="Arial" w:hAnsi="Arial" w:cs="Arial"/>
          <w:color w:val="373A3C"/>
        </w:rPr>
        <w:t>데에</w:t>
      </w:r>
      <w:r>
        <w:rPr>
          <w:rFonts w:ascii="Arial" w:hAnsi="Arial" w:cs="Arial"/>
          <w:color w:val="373A3C"/>
        </w:rPr>
        <w:t xml:space="preserve"> THADD</w:t>
      </w:r>
      <w:r>
        <w:rPr>
          <w:rFonts w:ascii="Arial" w:hAnsi="Arial" w:cs="Arial"/>
          <w:color w:val="373A3C"/>
        </w:rPr>
        <w:t>를</w:t>
      </w:r>
      <w:r>
        <w:rPr>
          <w:rFonts w:ascii="Arial" w:hAnsi="Arial" w:cs="Arial"/>
          <w:color w:val="373A3C"/>
        </w:rPr>
        <w:t xml:space="preserve"> </w:t>
      </w:r>
      <w:r>
        <w:rPr>
          <w:rFonts w:ascii="Arial" w:hAnsi="Arial" w:cs="Arial"/>
          <w:color w:val="373A3C"/>
        </w:rPr>
        <w:t>사용하지</w:t>
      </w:r>
      <w:r>
        <w:rPr>
          <w:rFonts w:ascii="Arial" w:hAnsi="Arial" w:cs="Arial"/>
          <w:color w:val="373A3C"/>
        </w:rPr>
        <w:t xml:space="preserve"> </w:t>
      </w:r>
      <w:r>
        <w:rPr>
          <w:rFonts w:ascii="Arial" w:hAnsi="Arial" w:cs="Arial"/>
          <w:color w:val="373A3C"/>
        </w:rPr>
        <w:t>않을</w:t>
      </w:r>
      <w:r>
        <w:rPr>
          <w:rFonts w:ascii="Arial" w:hAnsi="Arial" w:cs="Arial"/>
          <w:color w:val="373A3C"/>
        </w:rPr>
        <w:t xml:space="preserve"> </w:t>
      </w:r>
      <w:r>
        <w:rPr>
          <w:rFonts w:ascii="Arial" w:hAnsi="Arial" w:cs="Arial"/>
          <w:color w:val="373A3C"/>
        </w:rPr>
        <w:t>이유는</w:t>
      </w:r>
      <w:r>
        <w:rPr>
          <w:rFonts w:ascii="Arial" w:hAnsi="Arial" w:cs="Arial"/>
          <w:color w:val="373A3C"/>
        </w:rPr>
        <w:t xml:space="preserve"> </w:t>
      </w:r>
      <w:r>
        <w:rPr>
          <w:rFonts w:ascii="Arial" w:hAnsi="Arial" w:cs="Arial"/>
          <w:color w:val="373A3C"/>
        </w:rPr>
        <w:t>조금도</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이런</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L-SAM</w:t>
      </w:r>
      <w:r>
        <w:rPr>
          <w:rFonts w:ascii="Arial" w:hAnsi="Arial" w:cs="Arial"/>
          <w:color w:val="373A3C"/>
        </w:rPr>
        <w:t>을</w:t>
      </w:r>
      <w:r>
        <w:rPr>
          <w:rFonts w:ascii="Arial" w:hAnsi="Arial" w:cs="Arial"/>
          <w:color w:val="373A3C"/>
        </w:rPr>
        <w:t xml:space="preserve"> </w:t>
      </w:r>
      <w:r>
        <w:rPr>
          <w:rFonts w:ascii="Arial" w:hAnsi="Arial" w:cs="Arial"/>
          <w:color w:val="373A3C"/>
        </w:rPr>
        <w:t>기다리며</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방어체계</w:t>
      </w:r>
      <w:r>
        <w:rPr>
          <w:rFonts w:ascii="Arial" w:hAnsi="Arial" w:cs="Arial"/>
          <w:color w:val="373A3C"/>
        </w:rPr>
        <w:t xml:space="preserve"> </w:t>
      </w:r>
      <w:r>
        <w:rPr>
          <w:rFonts w:ascii="Arial" w:hAnsi="Arial" w:cs="Arial"/>
          <w:color w:val="373A3C"/>
        </w:rPr>
        <w:t>도입에</w:t>
      </w:r>
      <w:r>
        <w:rPr>
          <w:rFonts w:ascii="Arial" w:hAnsi="Arial" w:cs="Arial"/>
          <w:color w:val="373A3C"/>
        </w:rPr>
        <w:t xml:space="preserve"> 20</w:t>
      </w:r>
      <w:r>
        <w:rPr>
          <w:rFonts w:ascii="Arial" w:hAnsi="Arial" w:cs="Arial"/>
          <w:color w:val="373A3C"/>
        </w:rPr>
        <w:t>년</w:t>
      </w:r>
      <w:r>
        <w:rPr>
          <w:rFonts w:ascii="Arial" w:hAnsi="Arial" w:cs="Arial"/>
          <w:color w:val="373A3C"/>
        </w:rPr>
        <w:t xml:space="preserve"> </w:t>
      </w:r>
      <w:r>
        <w:rPr>
          <w:rFonts w:ascii="Arial" w:hAnsi="Arial" w:cs="Arial"/>
          <w:color w:val="373A3C"/>
        </w:rPr>
        <w:t>이상을</w:t>
      </w:r>
      <w:r>
        <w:rPr>
          <w:rFonts w:ascii="Arial" w:hAnsi="Arial" w:cs="Arial"/>
          <w:color w:val="373A3C"/>
        </w:rPr>
        <w:t xml:space="preserve"> </w:t>
      </w:r>
      <w:r>
        <w:rPr>
          <w:rFonts w:ascii="Arial" w:hAnsi="Arial" w:cs="Arial"/>
          <w:color w:val="373A3C"/>
        </w:rPr>
        <w:t>기다리는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지나치게</w:t>
      </w:r>
      <w:r>
        <w:rPr>
          <w:rFonts w:ascii="Arial" w:hAnsi="Arial" w:cs="Arial"/>
          <w:color w:val="373A3C"/>
        </w:rPr>
        <w:t xml:space="preserve"> </w:t>
      </w:r>
      <w:r>
        <w:rPr>
          <w:rFonts w:ascii="Arial" w:hAnsi="Arial" w:cs="Arial"/>
          <w:color w:val="373A3C"/>
        </w:rPr>
        <w:t>위험하며</w:t>
      </w:r>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안보상황은</w:t>
      </w:r>
      <w:r>
        <w:rPr>
          <w:rFonts w:ascii="Arial" w:hAnsi="Arial" w:cs="Arial"/>
          <w:color w:val="373A3C"/>
        </w:rPr>
        <w:t xml:space="preserve"> THADD</w:t>
      </w:r>
      <w:r>
        <w:rPr>
          <w:rFonts w:ascii="Arial" w:hAnsi="Arial" w:cs="Arial"/>
          <w:color w:val="373A3C"/>
        </w:rPr>
        <w:t>를</w:t>
      </w:r>
      <w:r>
        <w:rPr>
          <w:rFonts w:ascii="Arial" w:hAnsi="Arial" w:cs="Arial"/>
          <w:color w:val="373A3C"/>
        </w:rPr>
        <w:t xml:space="preserve"> </w:t>
      </w:r>
      <w:r>
        <w:rPr>
          <w:rFonts w:ascii="Arial" w:hAnsi="Arial" w:cs="Arial"/>
          <w:color w:val="373A3C"/>
        </w:rPr>
        <w:t>들여오는</w:t>
      </w:r>
      <w:r>
        <w:rPr>
          <w:rFonts w:ascii="Arial" w:hAnsi="Arial" w:cs="Arial"/>
          <w:color w:val="373A3C"/>
        </w:rPr>
        <w:t xml:space="preserve"> </w:t>
      </w:r>
      <w:r>
        <w:rPr>
          <w:rFonts w:ascii="Arial" w:hAnsi="Arial" w:cs="Arial"/>
          <w:color w:val="373A3C"/>
        </w:rPr>
        <w:t>데</w:t>
      </w:r>
      <w:r>
        <w:rPr>
          <w:rFonts w:ascii="Arial" w:hAnsi="Arial" w:cs="Arial"/>
          <w:color w:val="373A3C"/>
        </w:rPr>
        <w:t xml:space="preserve"> </w:t>
      </w:r>
      <w:r>
        <w:rPr>
          <w:rFonts w:ascii="Arial" w:hAnsi="Arial" w:cs="Arial"/>
          <w:color w:val="373A3C"/>
        </w:rPr>
        <w:t>강한</w:t>
      </w:r>
      <w:r>
        <w:rPr>
          <w:rFonts w:ascii="Arial" w:hAnsi="Arial" w:cs="Arial"/>
          <w:color w:val="373A3C"/>
        </w:rPr>
        <w:t xml:space="preserve"> </w:t>
      </w:r>
      <w:r>
        <w:rPr>
          <w:rFonts w:ascii="Arial" w:hAnsi="Arial" w:cs="Arial"/>
          <w:color w:val="373A3C"/>
        </w:rPr>
        <w:t>이유를</w:t>
      </w:r>
      <w:r>
        <w:rPr>
          <w:rFonts w:ascii="Arial" w:hAnsi="Arial" w:cs="Arial"/>
          <w:color w:val="373A3C"/>
        </w:rPr>
        <w:t xml:space="preserve"> </w:t>
      </w:r>
      <w:r>
        <w:rPr>
          <w:rFonts w:ascii="Arial" w:hAnsi="Arial" w:cs="Arial"/>
          <w:color w:val="373A3C"/>
        </w:rPr>
        <w:t>제공한다</w:t>
      </w:r>
      <w:r>
        <w:rPr>
          <w:rFonts w:ascii="Arial" w:hAnsi="Arial" w:cs="Arial"/>
          <w:color w:val="373A3C"/>
        </w:rPr>
        <w:t>.</w:t>
      </w:r>
      <w:r>
        <w:rPr>
          <w:rStyle w:val="apple-converted-space"/>
          <w:rFonts w:ascii="Arial" w:hAnsi="Arial" w:cs="Arial"/>
          <w:color w:val="373A3C"/>
        </w:rPr>
        <w:t> </w:t>
      </w:r>
      <w:del w:id="1" w:author="Unknown">
        <w:r>
          <w:rPr>
            <w:rFonts w:ascii="Arial" w:hAnsi="Arial" w:cs="Arial"/>
            <w:color w:val="808080"/>
          </w:rPr>
          <w:delText>솔까</w:delText>
        </w:r>
        <w:r>
          <w:rPr>
            <w:rFonts w:ascii="Arial" w:hAnsi="Arial" w:cs="Arial"/>
            <w:color w:val="808080"/>
          </w:rPr>
          <w:delText xml:space="preserve"> THADD </w:delText>
        </w:r>
        <w:r>
          <w:rPr>
            <w:rFonts w:ascii="Arial" w:hAnsi="Arial" w:cs="Arial"/>
            <w:color w:val="808080"/>
          </w:rPr>
          <w:delText>없어도</w:delText>
        </w:r>
        <w:r>
          <w:rPr>
            <w:rFonts w:ascii="Arial" w:hAnsi="Arial" w:cs="Arial"/>
            <w:color w:val="808080"/>
          </w:rPr>
          <w:delText xml:space="preserve"> </w:delText>
        </w:r>
        <w:r>
          <w:rPr>
            <w:rFonts w:ascii="Arial" w:hAnsi="Arial" w:cs="Arial"/>
            <w:color w:val="808080"/>
          </w:rPr>
          <w:delText>이기는</w:delText>
        </w:r>
        <w:r>
          <w:rPr>
            <w:rFonts w:ascii="Arial" w:hAnsi="Arial" w:cs="Arial"/>
            <w:color w:val="808080"/>
          </w:rPr>
          <w:delText xml:space="preserve"> </w:delText>
        </w:r>
        <w:r>
          <w:rPr>
            <w:rFonts w:ascii="Arial" w:hAnsi="Arial" w:cs="Arial"/>
            <w:color w:val="808080"/>
          </w:rPr>
          <w:delText>데</w:delText>
        </w:r>
        <w:r>
          <w:rPr>
            <w:rFonts w:ascii="Arial" w:hAnsi="Arial" w:cs="Arial"/>
            <w:color w:val="808080"/>
          </w:rPr>
          <w:delText xml:space="preserve"> </w:delText>
        </w:r>
        <w:r>
          <w:rPr>
            <w:rFonts w:ascii="Arial" w:hAnsi="Arial" w:cs="Arial"/>
            <w:color w:val="808080"/>
          </w:rPr>
          <w:delText>수만</w:delText>
        </w:r>
        <w:r>
          <w:rPr>
            <w:rFonts w:ascii="Arial" w:hAnsi="Arial" w:cs="Arial"/>
            <w:color w:val="808080"/>
          </w:rPr>
          <w:delText>~</w:delText>
        </w:r>
        <w:r>
          <w:rPr>
            <w:rFonts w:ascii="Arial" w:hAnsi="Arial" w:cs="Arial"/>
            <w:color w:val="808080"/>
          </w:rPr>
          <w:delText>수십만</w:delText>
        </w:r>
        <w:r>
          <w:rPr>
            <w:rFonts w:ascii="Arial" w:hAnsi="Arial" w:cs="Arial"/>
            <w:color w:val="808080"/>
          </w:rPr>
          <w:delText xml:space="preserve"> </w:delText>
        </w:r>
        <w:r>
          <w:rPr>
            <w:rFonts w:ascii="Arial" w:hAnsi="Arial" w:cs="Arial"/>
            <w:color w:val="808080"/>
          </w:rPr>
          <w:delText>더</w:delText>
        </w:r>
        <w:r>
          <w:rPr>
            <w:rFonts w:ascii="Arial" w:hAnsi="Arial" w:cs="Arial"/>
            <w:color w:val="808080"/>
          </w:rPr>
          <w:delText xml:space="preserve"> </w:delText>
        </w:r>
        <w:r>
          <w:rPr>
            <w:rFonts w:ascii="Arial" w:hAnsi="Arial" w:cs="Arial"/>
            <w:color w:val="808080"/>
          </w:rPr>
          <w:delText>죽고</w:delText>
        </w:r>
        <w:r>
          <w:rPr>
            <w:rFonts w:ascii="Arial" w:hAnsi="Arial" w:cs="Arial"/>
            <w:color w:val="808080"/>
          </w:rPr>
          <w:delText xml:space="preserve"> </w:delText>
        </w:r>
        <w:r>
          <w:rPr>
            <w:rFonts w:ascii="Arial" w:hAnsi="Arial" w:cs="Arial"/>
            <w:color w:val="808080"/>
          </w:rPr>
          <w:delText>이김</w:delText>
        </w:r>
      </w:del>
      <w:r>
        <w:rPr>
          <w:rFonts w:ascii="Arial" w:hAnsi="Arial" w:cs="Arial"/>
          <w:color w:val="373A3C"/>
        </w:rPr>
        <w:br/>
      </w:r>
      <w:r>
        <w:rPr>
          <w:rFonts w:ascii="Arial" w:hAnsi="Arial" w:cs="Arial"/>
          <w:color w:val="373A3C"/>
        </w:rPr>
        <w:br/>
      </w:r>
      <w:r>
        <w:rPr>
          <w:rFonts w:ascii="Arial" w:hAnsi="Arial" w:cs="Arial"/>
          <w:color w:val="373A3C"/>
        </w:rPr>
        <w:t>한미상호방위조약이</w:t>
      </w:r>
      <w:r>
        <w:rPr>
          <w:rFonts w:ascii="Arial" w:hAnsi="Arial" w:cs="Arial"/>
          <w:color w:val="373A3C"/>
        </w:rPr>
        <w:t xml:space="preserve"> </w:t>
      </w:r>
      <w:proofErr w:type="spellStart"/>
      <w:r>
        <w:rPr>
          <w:rFonts w:ascii="Arial" w:hAnsi="Arial" w:cs="Arial"/>
          <w:color w:val="373A3C"/>
        </w:rPr>
        <w:t>영구적인게</w:t>
      </w:r>
      <w:proofErr w:type="spellEnd"/>
      <w:r>
        <w:rPr>
          <w:rFonts w:ascii="Arial" w:hAnsi="Arial" w:cs="Arial"/>
          <w:color w:val="373A3C"/>
        </w:rPr>
        <w:t xml:space="preserve"> </w:t>
      </w:r>
      <w:r>
        <w:rPr>
          <w:rFonts w:ascii="Arial" w:hAnsi="Arial" w:cs="Arial"/>
          <w:color w:val="373A3C"/>
        </w:rPr>
        <w:t>아니라</w:t>
      </w:r>
      <w:r>
        <w:rPr>
          <w:rFonts w:ascii="Arial" w:hAnsi="Arial" w:cs="Arial"/>
          <w:color w:val="373A3C"/>
        </w:rPr>
        <w:t xml:space="preserve"> 1</w:t>
      </w:r>
      <w:r>
        <w:rPr>
          <w:rFonts w:ascii="Arial" w:hAnsi="Arial" w:cs="Arial"/>
          <w:color w:val="373A3C"/>
        </w:rPr>
        <w:t>년단위로</w:t>
      </w:r>
      <w:r>
        <w:rPr>
          <w:rFonts w:ascii="Arial" w:hAnsi="Arial" w:cs="Arial"/>
          <w:color w:val="373A3C"/>
        </w:rPr>
        <w:t xml:space="preserve"> </w:t>
      </w:r>
      <w:r>
        <w:rPr>
          <w:rFonts w:ascii="Arial" w:hAnsi="Arial" w:cs="Arial"/>
          <w:color w:val="373A3C"/>
        </w:rPr>
        <w:t>갱신되는</w:t>
      </w:r>
      <w:r>
        <w:rPr>
          <w:rFonts w:ascii="Arial" w:hAnsi="Arial" w:cs="Arial"/>
          <w:color w:val="373A3C"/>
        </w:rPr>
        <w:t xml:space="preserve"> </w:t>
      </w:r>
      <w:r>
        <w:rPr>
          <w:rFonts w:ascii="Arial" w:hAnsi="Arial" w:cs="Arial"/>
          <w:color w:val="373A3C"/>
        </w:rPr>
        <w:t>것이라는</w:t>
      </w:r>
      <w:r>
        <w:rPr>
          <w:rFonts w:ascii="Arial" w:hAnsi="Arial" w:cs="Arial"/>
          <w:color w:val="373A3C"/>
        </w:rPr>
        <w:t xml:space="preserve"> </w:t>
      </w:r>
      <w:r>
        <w:rPr>
          <w:rFonts w:ascii="Arial" w:hAnsi="Arial" w:cs="Arial"/>
          <w:color w:val="373A3C"/>
        </w:rPr>
        <w:t>점을</w:t>
      </w:r>
      <w:r>
        <w:rPr>
          <w:rFonts w:ascii="Arial" w:hAnsi="Arial" w:cs="Arial"/>
          <w:color w:val="373A3C"/>
        </w:rPr>
        <w:t xml:space="preserve"> </w:t>
      </w:r>
      <w:r>
        <w:rPr>
          <w:rFonts w:ascii="Arial" w:hAnsi="Arial" w:cs="Arial"/>
          <w:color w:val="373A3C"/>
        </w:rPr>
        <w:t>생각해보면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proofErr w:type="spellStart"/>
      <w:r>
        <w:rPr>
          <w:rFonts w:ascii="Arial" w:hAnsi="Arial" w:cs="Arial"/>
          <w:color w:val="373A3C"/>
        </w:rPr>
        <w:t>배치를거부할</w:t>
      </w:r>
      <w:proofErr w:type="spellEnd"/>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다음해에</w:t>
      </w:r>
      <w:r>
        <w:rPr>
          <w:rFonts w:ascii="Arial" w:hAnsi="Arial" w:cs="Arial"/>
          <w:color w:val="373A3C"/>
        </w:rPr>
        <w:t xml:space="preserve"> </w:t>
      </w:r>
      <w:r>
        <w:rPr>
          <w:rFonts w:ascii="Arial" w:hAnsi="Arial" w:cs="Arial"/>
          <w:color w:val="373A3C"/>
        </w:rPr>
        <w:t>미군이</w:t>
      </w:r>
      <w:r>
        <w:rPr>
          <w:rFonts w:ascii="Arial" w:hAnsi="Arial" w:cs="Arial"/>
          <w:color w:val="373A3C"/>
        </w:rPr>
        <w:t xml:space="preserve"> </w:t>
      </w:r>
      <w:r>
        <w:rPr>
          <w:rFonts w:ascii="Arial" w:hAnsi="Arial" w:cs="Arial"/>
          <w:color w:val="373A3C"/>
        </w:rPr>
        <w:t>조용히</w:t>
      </w:r>
      <w:r>
        <w:rPr>
          <w:rFonts w:ascii="Arial" w:hAnsi="Arial" w:cs="Arial"/>
          <w:color w:val="373A3C"/>
        </w:rPr>
        <w:t xml:space="preserve"> </w:t>
      </w:r>
      <w:r>
        <w:rPr>
          <w:rFonts w:ascii="Arial" w:hAnsi="Arial" w:cs="Arial"/>
          <w:color w:val="373A3C"/>
        </w:rPr>
        <w:t>빠져나갈</w:t>
      </w:r>
      <w:r>
        <w:rPr>
          <w:rFonts w:ascii="Arial" w:hAnsi="Arial" w:cs="Arial"/>
          <w:color w:val="373A3C"/>
        </w:rPr>
        <w:t xml:space="preserve"> </w:t>
      </w:r>
      <w:r>
        <w:rPr>
          <w:rFonts w:ascii="Arial" w:hAnsi="Arial" w:cs="Arial"/>
          <w:color w:val="373A3C"/>
        </w:rPr>
        <w:t>가능성도</w:t>
      </w:r>
      <w:r>
        <w:rPr>
          <w:rFonts w:ascii="Arial" w:hAnsi="Arial" w:cs="Arial"/>
          <w:color w:val="373A3C"/>
        </w:rPr>
        <w:t xml:space="preserve"> </w:t>
      </w:r>
      <w:proofErr w:type="spellStart"/>
      <w:r>
        <w:rPr>
          <w:rFonts w:ascii="Arial" w:hAnsi="Arial" w:cs="Arial"/>
          <w:color w:val="373A3C"/>
        </w:rPr>
        <w:t>고려해야한다</w:t>
      </w:r>
      <w:proofErr w:type="spellEnd"/>
      <w:r>
        <w:rPr>
          <w:rFonts w:ascii="Arial" w:hAnsi="Arial" w:cs="Arial"/>
          <w:color w:val="373A3C"/>
        </w:rPr>
        <w:t xml:space="preserve">. </w:t>
      </w:r>
      <w:proofErr w:type="spellStart"/>
      <w:r>
        <w:rPr>
          <w:rFonts w:ascii="Arial" w:hAnsi="Arial" w:cs="Arial"/>
          <w:color w:val="373A3C"/>
        </w:rPr>
        <w:t>아닐것이라고</w:t>
      </w:r>
      <w:proofErr w:type="spellEnd"/>
      <w:r>
        <w:rPr>
          <w:rFonts w:ascii="Arial" w:hAnsi="Arial" w:cs="Arial"/>
          <w:color w:val="373A3C"/>
        </w:rPr>
        <w:t xml:space="preserve">? </w:t>
      </w:r>
      <w:r>
        <w:rPr>
          <w:rFonts w:ascii="Arial" w:hAnsi="Arial" w:cs="Arial"/>
          <w:color w:val="373A3C"/>
        </w:rPr>
        <w:t>어떻게</w:t>
      </w:r>
      <w:r>
        <w:rPr>
          <w:rFonts w:ascii="Arial" w:hAnsi="Arial" w:cs="Arial"/>
          <w:color w:val="373A3C"/>
        </w:rPr>
        <w:t xml:space="preserve"> </w:t>
      </w:r>
      <w:r>
        <w:rPr>
          <w:rFonts w:ascii="Arial" w:hAnsi="Arial" w:cs="Arial"/>
          <w:color w:val="373A3C"/>
        </w:rPr>
        <w:t>확신하는가</w:t>
      </w:r>
      <w:r>
        <w:rPr>
          <w:rFonts w:ascii="Arial" w:hAnsi="Arial" w:cs="Arial"/>
          <w:color w:val="373A3C"/>
        </w:rPr>
        <w:t xml:space="preserve">? </w:t>
      </w:r>
      <w:r>
        <w:rPr>
          <w:rFonts w:ascii="Arial" w:hAnsi="Arial" w:cs="Arial"/>
          <w:color w:val="373A3C"/>
        </w:rPr>
        <w:t>진보정권은</w:t>
      </w:r>
      <w:r>
        <w:rPr>
          <w:rFonts w:ascii="Arial" w:hAnsi="Arial" w:cs="Arial"/>
          <w:color w:val="373A3C"/>
        </w:rPr>
        <w:t xml:space="preserve"> </w:t>
      </w:r>
      <w:r>
        <w:rPr>
          <w:rFonts w:ascii="Arial" w:hAnsi="Arial" w:cs="Arial"/>
          <w:color w:val="373A3C"/>
        </w:rPr>
        <w:t>동북아</w:t>
      </w:r>
      <w:r>
        <w:rPr>
          <w:rFonts w:ascii="Arial" w:hAnsi="Arial" w:cs="Arial"/>
          <w:color w:val="373A3C"/>
        </w:rPr>
        <w:t xml:space="preserve"> </w:t>
      </w:r>
      <w:proofErr w:type="spellStart"/>
      <w:r>
        <w:rPr>
          <w:rFonts w:ascii="Arial" w:hAnsi="Arial" w:cs="Arial"/>
          <w:color w:val="373A3C"/>
        </w:rPr>
        <w:t>균형자론을</w:t>
      </w:r>
      <w:proofErr w:type="spellEnd"/>
      <w:r>
        <w:rPr>
          <w:rFonts w:ascii="Arial" w:hAnsi="Arial" w:cs="Arial"/>
          <w:color w:val="373A3C"/>
        </w:rPr>
        <w:t xml:space="preserve"> </w:t>
      </w:r>
      <w:r>
        <w:rPr>
          <w:rFonts w:ascii="Arial" w:hAnsi="Arial" w:cs="Arial"/>
          <w:color w:val="373A3C"/>
        </w:rPr>
        <w:t>외치며</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핵은</w:t>
      </w:r>
      <w:r>
        <w:rPr>
          <w:rFonts w:ascii="Arial" w:hAnsi="Arial" w:cs="Arial"/>
          <w:color w:val="373A3C"/>
        </w:rPr>
        <w:t xml:space="preserve"> </w:t>
      </w:r>
      <w:r>
        <w:rPr>
          <w:rFonts w:ascii="Arial" w:hAnsi="Arial" w:cs="Arial"/>
          <w:color w:val="373A3C"/>
        </w:rPr>
        <w:t>자위용이라는</w:t>
      </w:r>
      <w:r>
        <w:rPr>
          <w:rFonts w:ascii="Arial" w:hAnsi="Arial" w:cs="Arial"/>
          <w:color w:val="373A3C"/>
        </w:rPr>
        <w:t xml:space="preserve"> </w:t>
      </w:r>
      <w:r>
        <w:rPr>
          <w:rFonts w:ascii="Arial" w:hAnsi="Arial" w:cs="Arial"/>
          <w:color w:val="373A3C"/>
        </w:rPr>
        <w:t>주장을</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보수정권은</w:t>
      </w:r>
      <w:r>
        <w:rPr>
          <w:rFonts w:ascii="Arial" w:hAnsi="Arial" w:cs="Arial"/>
          <w:color w:val="373A3C"/>
        </w:rPr>
        <w:t xml:space="preserve"> </w:t>
      </w:r>
      <w:r>
        <w:rPr>
          <w:rFonts w:ascii="Arial" w:hAnsi="Arial" w:cs="Arial"/>
          <w:color w:val="373A3C"/>
        </w:rPr>
        <w:t>자국군인</w:t>
      </w:r>
      <w:r>
        <w:rPr>
          <w:rFonts w:ascii="Arial" w:hAnsi="Arial" w:cs="Arial"/>
          <w:color w:val="373A3C"/>
        </w:rPr>
        <w:t xml:space="preserve"> 4</w:t>
      </w:r>
      <w:r>
        <w:rPr>
          <w:rFonts w:ascii="Arial" w:hAnsi="Arial" w:cs="Arial"/>
          <w:color w:val="373A3C"/>
        </w:rPr>
        <w:t>만명이</w:t>
      </w:r>
      <w:r>
        <w:rPr>
          <w:rFonts w:ascii="Arial" w:hAnsi="Arial" w:cs="Arial"/>
          <w:color w:val="373A3C"/>
        </w:rPr>
        <w:t xml:space="preserve"> </w:t>
      </w:r>
      <w:r>
        <w:rPr>
          <w:rFonts w:ascii="Arial" w:hAnsi="Arial" w:cs="Arial"/>
          <w:color w:val="373A3C"/>
        </w:rPr>
        <w:t>전사한</w:t>
      </w:r>
      <w:r>
        <w:rPr>
          <w:rFonts w:ascii="Arial" w:hAnsi="Arial" w:cs="Arial"/>
          <w:color w:val="373A3C"/>
        </w:rPr>
        <w:t xml:space="preserve"> </w:t>
      </w:r>
      <w:proofErr w:type="spellStart"/>
      <w:r>
        <w:rPr>
          <w:rFonts w:ascii="Arial" w:hAnsi="Arial" w:cs="Arial"/>
          <w:color w:val="373A3C"/>
        </w:rPr>
        <w:t>전승절행사에</w:t>
      </w:r>
      <w:proofErr w:type="spellEnd"/>
      <w:r>
        <w:rPr>
          <w:rFonts w:ascii="Arial" w:hAnsi="Arial" w:cs="Arial"/>
          <w:color w:val="373A3C"/>
        </w:rPr>
        <w:t xml:space="preserve"> </w:t>
      </w:r>
      <w:r>
        <w:rPr>
          <w:rFonts w:ascii="Arial" w:hAnsi="Arial" w:cs="Arial"/>
          <w:color w:val="373A3C"/>
        </w:rPr>
        <w:t>참가하는데</w:t>
      </w:r>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w:t>
      </w:r>
      <w:r>
        <w:rPr>
          <w:rFonts w:ascii="Arial" w:hAnsi="Arial" w:cs="Arial"/>
          <w:color w:val="373A3C"/>
        </w:rPr>
        <w:t>언제까지나</w:t>
      </w:r>
      <w:r>
        <w:rPr>
          <w:rFonts w:ascii="Arial" w:hAnsi="Arial" w:cs="Arial"/>
          <w:color w:val="373A3C"/>
        </w:rPr>
        <w:t xml:space="preserve"> </w:t>
      </w:r>
      <w:proofErr w:type="spellStart"/>
      <w:r>
        <w:rPr>
          <w:rFonts w:ascii="Arial" w:hAnsi="Arial" w:cs="Arial"/>
          <w:color w:val="373A3C"/>
        </w:rPr>
        <w:t>호구노릇을</w:t>
      </w:r>
      <w:proofErr w:type="spellEnd"/>
      <w:r>
        <w:rPr>
          <w:rFonts w:ascii="Arial" w:hAnsi="Arial" w:cs="Arial"/>
          <w:color w:val="373A3C"/>
        </w:rPr>
        <w:t xml:space="preserve"> </w:t>
      </w:r>
      <w:r>
        <w:rPr>
          <w:rFonts w:ascii="Arial" w:hAnsi="Arial" w:cs="Arial"/>
          <w:color w:val="373A3C"/>
        </w:rPr>
        <w:t>하며</w:t>
      </w:r>
      <w:r>
        <w:rPr>
          <w:rFonts w:ascii="Arial" w:hAnsi="Arial" w:cs="Arial"/>
          <w:color w:val="373A3C"/>
        </w:rPr>
        <w:t xml:space="preserve"> </w:t>
      </w:r>
      <w:r>
        <w:rPr>
          <w:rFonts w:ascii="Arial" w:hAnsi="Arial" w:cs="Arial"/>
          <w:color w:val="373A3C"/>
        </w:rPr>
        <w:t>엉덩이</w:t>
      </w:r>
      <w:r>
        <w:rPr>
          <w:rFonts w:ascii="Arial" w:hAnsi="Arial" w:cs="Arial"/>
          <w:color w:val="373A3C"/>
        </w:rPr>
        <w:t xml:space="preserve"> </w:t>
      </w:r>
      <w:r>
        <w:rPr>
          <w:rFonts w:ascii="Arial" w:hAnsi="Arial" w:cs="Arial"/>
          <w:color w:val="373A3C"/>
        </w:rPr>
        <w:t>붙이고</w:t>
      </w:r>
      <w:r>
        <w:rPr>
          <w:rFonts w:ascii="Arial" w:hAnsi="Arial" w:cs="Arial"/>
          <w:color w:val="373A3C"/>
        </w:rPr>
        <w:t xml:space="preserve"> </w:t>
      </w:r>
      <w:proofErr w:type="spellStart"/>
      <w:r>
        <w:rPr>
          <w:rFonts w:ascii="Arial" w:hAnsi="Arial" w:cs="Arial"/>
          <w:color w:val="373A3C"/>
        </w:rPr>
        <w:t>앉아있어줄거라고</w:t>
      </w:r>
      <w:proofErr w:type="spellEnd"/>
      <w:r>
        <w:rPr>
          <w:rFonts w:ascii="Arial" w:hAnsi="Arial" w:cs="Arial"/>
          <w:color w:val="373A3C"/>
        </w:rPr>
        <w:t xml:space="preserve"> </w:t>
      </w:r>
      <w:r>
        <w:rPr>
          <w:rFonts w:ascii="Arial" w:hAnsi="Arial" w:cs="Arial"/>
          <w:color w:val="373A3C"/>
        </w:rPr>
        <w:t>어찌</w:t>
      </w:r>
      <w:r>
        <w:rPr>
          <w:rFonts w:ascii="Arial" w:hAnsi="Arial" w:cs="Arial"/>
          <w:color w:val="373A3C"/>
        </w:rPr>
        <w:t xml:space="preserve"> </w:t>
      </w:r>
      <w:proofErr w:type="gramStart"/>
      <w:r>
        <w:rPr>
          <w:rFonts w:ascii="Arial" w:hAnsi="Arial" w:cs="Arial"/>
          <w:color w:val="373A3C"/>
        </w:rPr>
        <w:t>아는가</w:t>
      </w:r>
      <w:r>
        <w:rPr>
          <w:rFonts w:ascii="Arial" w:hAnsi="Arial" w:cs="Arial"/>
          <w:color w:val="373A3C"/>
        </w:rPr>
        <w:t>.</w:t>
      </w:r>
      <w:proofErr w:type="gramEnd"/>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91" w:anchor="toc" w:history="1">
        <w:r w:rsidR="002B0B10">
          <w:rPr>
            <w:rStyle w:val="a3"/>
            <w:rFonts w:ascii="Arial" w:hAnsi="Arial" w:cs="Arial"/>
            <w:color w:val="0275D8"/>
            <w:sz w:val="38"/>
            <w:szCs w:val="38"/>
          </w:rPr>
          <w:t>2.6.</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한국군</w:t>
      </w:r>
      <w:r w:rsidR="002B0B10">
        <w:rPr>
          <w:rFonts w:ascii="Arial" w:hAnsi="Arial" w:cs="Arial"/>
          <w:color w:val="373A3C"/>
          <w:sz w:val="38"/>
          <w:szCs w:val="38"/>
        </w:rPr>
        <w:t xml:space="preserve"> </w:t>
      </w:r>
      <w:r w:rsidR="002B0B10">
        <w:rPr>
          <w:rFonts w:ascii="Arial" w:hAnsi="Arial" w:cs="Arial"/>
          <w:color w:val="373A3C"/>
          <w:sz w:val="38"/>
          <w:szCs w:val="38"/>
        </w:rPr>
        <w:t>전력</w:t>
      </w:r>
      <w:r w:rsidR="002B0B10">
        <w:rPr>
          <w:rFonts w:ascii="Arial" w:hAnsi="Arial" w:cs="Arial"/>
          <w:color w:val="373A3C"/>
          <w:sz w:val="38"/>
          <w:szCs w:val="38"/>
        </w:rPr>
        <w:t xml:space="preserve"> </w:t>
      </w:r>
      <w:r w:rsidR="002B0B10">
        <w:rPr>
          <w:rFonts w:ascii="Arial" w:hAnsi="Arial" w:cs="Arial"/>
          <w:color w:val="373A3C"/>
          <w:sz w:val="38"/>
          <w:szCs w:val="38"/>
        </w:rPr>
        <w:t>증강의</w:t>
      </w:r>
      <w:r w:rsidR="002B0B10">
        <w:rPr>
          <w:rFonts w:ascii="Arial" w:hAnsi="Arial" w:cs="Arial"/>
          <w:color w:val="373A3C"/>
          <w:sz w:val="38"/>
          <w:szCs w:val="38"/>
        </w:rPr>
        <w:t xml:space="preserve"> </w:t>
      </w:r>
      <w:r w:rsidR="002B0B10">
        <w:rPr>
          <w:rFonts w:ascii="Arial" w:hAnsi="Arial" w:cs="Arial"/>
          <w:color w:val="373A3C"/>
          <w:sz w:val="38"/>
          <w:szCs w:val="38"/>
        </w:rPr>
        <w:t>가능성</w:t>
      </w:r>
      <w:hyperlink r:id="rId92"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t>북한</w:t>
      </w:r>
      <w:r>
        <w:rPr>
          <w:rFonts w:ascii="Arial" w:hAnsi="Arial" w:cs="Arial"/>
          <w:color w:val="373A3C"/>
        </w:rPr>
        <w:t>-</w:t>
      </w:r>
      <w:r>
        <w:rPr>
          <w:rFonts w:ascii="Arial" w:hAnsi="Arial" w:cs="Arial"/>
          <w:color w:val="373A3C"/>
        </w:rPr>
        <w:t>중국</w:t>
      </w:r>
      <w:r>
        <w:rPr>
          <w:rFonts w:ascii="Arial" w:hAnsi="Arial" w:cs="Arial"/>
          <w:color w:val="373A3C"/>
        </w:rPr>
        <w:t>-</w:t>
      </w:r>
      <w:r>
        <w:rPr>
          <w:rFonts w:ascii="Arial" w:hAnsi="Arial" w:cs="Arial"/>
          <w:color w:val="373A3C"/>
        </w:rPr>
        <w:t>러시아</w:t>
      </w:r>
      <w:r>
        <w:rPr>
          <w:rFonts w:ascii="Arial" w:hAnsi="Arial" w:cs="Arial"/>
          <w:color w:val="373A3C"/>
        </w:rPr>
        <w:t xml:space="preserve"> </w:t>
      </w:r>
      <w:proofErr w:type="spellStart"/>
      <w:r>
        <w:rPr>
          <w:rFonts w:ascii="Arial" w:hAnsi="Arial" w:cs="Arial"/>
          <w:color w:val="373A3C"/>
        </w:rPr>
        <w:t>vs</w:t>
      </w:r>
      <w:proofErr w:type="spellEnd"/>
      <w:r>
        <w:rPr>
          <w:rFonts w:ascii="Arial" w:hAnsi="Arial" w:cs="Arial"/>
          <w:color w:val="373A3C"/>
        </w:rPr>
        <w:t xml:space="preserve"> </w:t>
      </w:r>
      <w:r>
        <w:rPr>
          <w:rFonts w:ascii="Arial" w:hAnsi="Arial" w:cs="Arial"/>
          <w:color w:val="373A3C"/>
        </w:rPr>
        <w:t>한국</w:t>
      </w:r>
      <w:r>
        <w:rPr>
          <w:rFonts w:ascii="Arial" w:hAnsi="Arial" w:cs="Arial"/>
          <w:color w:val="373A3C"/>
        </w:rPr>
        <w:t>-</w:t>
      </w:r>
      <w:r>
        <w:rPr>
          <w:rFonts w:ascii="Arial" w:hAnsi="Arial" w:cs="Arial"/>
          <w:color w:val="373A3C"/>
        </w:rPr>
        <w:t>미국</w:t>
      </w:r>
      <w:r>
        <w:rPr>
          <w:rFonts w:ascii="Arial" w:hAnsi="Arial" w:cs="Arial"/>
          <w:color w:val="373A3C"/>
        </w:rPr>
        <w:t>-</w:t>
      </w:r>
      <w:r>
        <w:rPr>
          <w:rFonts w:ascii="Arial" w:hAnsi="Arial" w:cs="Arial"/>
          <w:color w:val="373A3C"/>
        </w:rPr>
        <w:t>일본이</w:t>
      </w:r>
      <w:r>
        <w:rPr>
          <w:rFonts w:ascii="Arial" w:hAnsi="Arial" w:cs="Arial"/>
          <w:color w:val="373A3C"/>
        </w:rPr>
        <w:t xml:space="preserve"> </w:t>
      </w:r>
      <w:r>
        <w:rPr>
          <w:rFonts w:ascii="Arial" w:hAnsi="Arial" w:cs="Arial"/>
          <w:color w:val="373A3C"/>
        </w:rPr>
        <w:t>대립하는</w:t>
      </w:r>
      <w:r>
        <w:rPr>
          <w:rFonts w:ascii="Arial" w:hAnsi="Arial" w:cs="Arial"/>
          <w:color w:val="373A3C"/>
        </w:rPr>
        <w:t xml:space="preserve"> </w:t>
      </w:r>
      <w:r>
        <w:rPr>
          <w:rFonts w:ascii="Arial" w:hAnsi="Arial" w:cs="Arial"/>
          <w:color w:val="373A3C"/>
        </w:rPr>
        <w:t>신</w:t>
      </w:r>
      <w:r>
        <w:rPr>
          <w:rFonts w:ascii="Arial" w:hAnsi="Arial" w:cs="Arial"/>
          <w:color w:val="373A3C"/>
        </w:rPr>
        <w:t xml:space="preserve"> </w:t>
      </w:r>
      <w:r>
        <w:rPr>
          <w:rFonts w:ascii="Arial" w:hAnsi="Arial" w:cs="Arial"/>
          <w:color w:val="373A3C"/>
        </w:rPr>
        <w:t>냉전</w:t>
      </w:r>
      <w:r>
        <w:rPr>
          <w:rFonts w:ascii="Arial" w:hAnsi="Arial" w:cs="Arial"/>
          <w:color w:val="373A3C"/>
        </w:rPr>
        <w:t xml:space="preserve"> </w:t>
      </w:r>
      <w:r>
        <w:rPr>
          <w:rFonts w:ascii="Arial" w:hAnsi="Arial" w:cs="Arial"/>
          <w:color w:val="373A3C"/>
        </w:rPr>
        <w:t>구도가</w:t>
      </w:r>
      <w:r>
        <w:rPr>
          <w:rFonts w:ascii="Arial" w:hAnsi="Arial" w:cs="Arial"/>
          <w:color w:val="373A3C"/>
        </w:rPr>
        <w:t xml:space="preserve"> </w:t>
      </w:r>
      <w:r>
        <w:rPr>
          <w:rFonts w:ascii="Arial" w:hAnsi="Arial" w:cs="Arial"/>
          <w:color w:val="373A3C"/>
        </w:rPr>
        <w:t>형성되면</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미국에게</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얻어낼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t>6.25</w:t>
      </w:r>
      <w:r>
        <w:rPr>
          <w:rFonts w:ascii="Arial" w:hAnsi="Arial" w:cs="Arial"/>
          <w:color w:val="373A3C"/>
        </w:rPr>
        <w:t>와</w:t>
      </w:r>
      <w:r>
        <w:rPr>
          <w:rFonts w:ascii="Arial" w:hAnsi="Arial" w:cs="Arial"/>
          <w:color w:val="373A3C"/>
        </w:rPr>
        <w:t xml:space="preserve"> </w:t>
      </w:r>
      <w:r>
        <w:rPr>
          <w:rFonts w:ascii="Arial" w:hAnsi="Arial" w:cs="Arial"/>
          <w:color w:val="373A3C"/>
        </w:rPr>
        <w:t>같이</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침략을</w:t>
      </w:r>
      <w:r>
        <w:rPr>
          <w:rFonts w:ascii="Arial" w:hAnsi="Arial" w:cs="Arial"/>
          <w:color w:val="373A3C"/>
        </w:rPr>
        <w:t xml:space="preserve"> </w:t>
      </w:r>
      <w:r>
        <w:rPr>
          <w:rFonts w:ascii="Arial" w:hAnsi="Arial" w:cs="Arial"/>
          <w:color w:val="373A3C"/>
        </w:rPr>
        <w:t>당했을</w:t>
      </w:r>
      <w:r>
        <w:rPr>
          <w:rFonts w:ascii="Arial" w:hAnsi="Arial" w:cs="Arial"/>
          <w:color w:val="373A3C"/>
        </w:rPr>
        <w:t xml:space="preserve"> </w:t>
      </w:r>
      <w:r>
        <w:rPr>
          <w:rFonts w:ascii="Arial" w:hAnsi="Arial" w:cs="Arial"/>
          <w:color w:val="373A3C"/>
        </w:rPr>
        <w:t>시</w:t>
      </w:r>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w:t>
      </w:r>
      <w:r>
        <w:rPr>
          <w:rFonts w:ascii="Arial" w:hAnsi="Arial" w:cs="Arial"/>
          <w:color w:val="373A3C"/>
        </w:rPr>
        <w:t>한국을</w:t>
      </w:r>
      <w:r>
        <w:rPr>
          <w:rFonts w:ascii="Arial" w:hAnsi="Arial" w:cs="Arial"/>
          <w:color w:val="373A3C"/>
        </w:rPr>
        <w:t xml:space="preserve"> </w:t>
      </w:r>
      <w:r>
        <w:rPr>
          <w:rFonts w:ascii="Arial" w:hAnsi="Arial" w:cs="Arial"/>
          <w:color w:val="373A3C"/>
        </w:rPr>
        <w:t>도와주는</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명분은</w:t>
      </w:r>
      <w:r>
        <w:rPr>
          <w:rFonts w:ascii="Arial" w:hAnsi="Arial" w:cs="Arial"/>
          <w:color w:val="373A3C"/>
        </w:rPr>
        <w:t xml:space="preserve"> </w:t>
      </w:r>
      <w:r>
        <w:rPr>
          <w:rFonts w:ascii="Arial" w:hAnsi="Arial" w:cs="Arial"/>
          <w:color w:val="373A3C"/>
        </w:rPr>
        <w:t>자유진영의</w:t>
      </w:r>
      <w:r>
        <w:rPr>
          <w:rFonts w:ascii="Arial" w:hAnsi="Arial" w:cs="Arial"/>
          <w:color w:val="373A3C"/>
        </w:rPr>
        <w:t xml:space="preserve"> </w:t>
      </w:r>
      <w:r>
        <w:rPr>
          <w:rFonts w:ascii="Arial" w:hAnsi="Arial" w:cs="Arial"/>
          <w:color w:val="373A3C"/>
        </w:rPr>
        <w:t>수호이다</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THADD</w:t>
      </w:r>
      <w:r>
        <w:rPr>
          <w:rFonts w:ascii="Arial" w:hAnsi="Arial" w:cs="Arial"/>
          <w:color w:val="373A3C"/>
        </w:rPr>
        <w:t>의</w:t>
      </w:r>
      <w:r>
        <w:rPr>
          <w:rFonts w:ascii="Arial" w:hAnsi="Arial" w:cs="Arial"/>
          <w:color w:val="373A3C"/>
        </w:rPr>
        <w:t xml:space="preserve"> </w:t>
      </w:r>
      <w:r>
        <w:rPr>
          <w:rFonts w:ascii="Arial" w:hAnsi="Arial" w:cs="Arial"/>
          <w:color w:val="373A3C"/>
        </w:rPr>
        <w:t>도입으로</w:t>
      </w:r>
      <w:r>
        <w:rPr>
          <w:rFonts w:ascii="Arial" w:hAnsi="Arial" w:cs="Arial"/>
          <w:color w:val="373A3C"/>
        </w:rPr>
        <w:t xml:space="preserve"> </w:t>
      </w:r>
      <w:r>
        <w:rPr>
          <w:rFonts w:ascii="Arial" w:hAnsi="Arial" w:cs="Arial"/>
          <w:color w:val="373A3C"/>
        </w:rPr>
        <w:t>냉전구도가</w:t>
      </w:r>
      <w:r>
        <w:rPr>
          <w:rFonts w:ascii="Arial" w:hAnsi="Arial" w:cs="Arial"/>
          <w:color w:val="373A3C"/>
        </w:rPr>
        <w:t xml:space="preserve"> </w:t>
      </w:r>
      <w:r>
        <w:rPr>
          <w:rFonts w:ascii="Arial" w:hAnsi="Arial" w:cs="Arial"/>
          <w:color w:val="373A3C"/>
        </w:rPr>
        <w:t>발생한다면</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미국으로부터</w:t>
      </w:r>
      <w:r>
        <w:rPr>
          <w:rFonts w:ascii="Arial" w:hAnsi="Arial" w:cs="Arial"/>
          <w:color w:val="373A3C"/>
        </w:rPr>
        <w:t xml:space="preserve"> 5</w:t>
      </w:r>
      <w:r>
        <w:rPr>
          <w:rFonts w:ascii="Arial" w:hAnsi="Arial" w:cs="Arial"/>
          <w:color w:val="373A3C"/>
        </w:rPr>
        <w:t>세대</w:t>
      </w:r>
      <w:r>
        <w:rPr>
          <w:rFonts w:ascii="Arial" w:hAnsi="Arial" w:cs="Arial"/>
          <w:color w:val="373A3C"/>
        </w:rPr>
        <w:t xml:space="preserve"> </w:t>
      </w:r>
      <w:r>
        <w:rPr>
          <w:rFonts w:ascii="Arial" w:hAnsi="Arial" w:cs="Arial"/>
          <w:color w:val="373A3C"/>
        </w:rPr>
        <w:t>이후</w:t>
      </w:r>
      <w:r>
        <w:rPr>
          <w:rFonts w:ascii="Arial" w:hAnsi="Arial" w:cs="Arial"/>
          <w:color w:val="373A3C"/>
        </w:rPr>
        <w:t xml:space="preserve"> </w:t>
      </w:r>
      <w:r>
        <w:rPr>
          <w:rFonts w:ascii="Arial" w:hAnsi="Arial" w:cs="Arial"/>
          <w:color w:val="373A3C"/>
        </w:rPr>
        <w:t>최신예</w:t>
      </w:r>
      <w:r>
        <w:rPr>
          <w:rFonts w:ascii="Arial" w:hAnsi="Arial" w:cs="Arial"/>
          <w:color w:val="373A3C"/>
        </w:rPr>
        <w:t xml:space="preserve"> </w:t>
      </w:r>
      <w:r>
        <w:rPr>
          <w:rFonts w:ascii="Arial" w:hAnsi="Arial" w:cs="Arial"/>
          <w:color w:val="373A3C"/>
        </w:rPr>
        <w:t>전투기를</w:t>
      </w:r>
      <w:r>
        <w:rPr>
          <w:rFonts w:ascii="Arial" w:hAnsi="Arial" w:cs="Arial"/>
          <w:color w:val="373A3C"/>
        </w:rPr>
        <w:t xml:space="preserve"> </w:t>
      </w:r>
      <w:r>
        <w:rPr>
          <w:rFonts w:ascii="Arial" w:hAnsi="Arial" w:cs="Arial"/>
          <w:color w:val="373A3C"/>
        </w:rPr>
        <w:t>무상</w:t>
      </w:r>
      <w:r>
        <w:rPr>
          <w:rFonts w:ascii="Arial" w:hAnsi="Arial" w:cs="Arial"/>
          <w:color w:val="373A3C"/>
        </w:rPr>
        <w:t xml:space="preserve"> </w:t>
      </w:r>
      <w:r>
        <w:rPr>
          <w:rFonts w:ascii="Arial" w:hAnsi="Arial" w:cs="Arial"/>
          <w:color w:val="373A3C"/>
        </w:rPr>
        <w:t>혹은</w:t>
      </w:r>
      <w:r>
        <w:rPr>
          <w:rFonts w:ascii="Arial" w:hAnsi="Arial" w:cs="Arial"/>
          <w:color w:val="373A3C"/>
        </w:rPr>
        <w:t xml:space="preserve"> </w:t>
      </w:r>
      <w:r>
        <w:rPr>
          <w:rFonts w:ascii="Arial" w:hAnsi="Arial" w:cs="Arial"/>
          <w:color w:val="373A3C"/>
        </w:rPr>
        <w:t>저렴한</w:t>
      </w:r>
      <w:r>
        <w:rPr>
          <w:rFonts w:ascii="Arial" w:hAnsi="Arial" w:cs="Arial"/>
          <w:color w:val="373A3C"/>
        </w:rPr>
        <w:t xml:space="preserve"> </w:t>
      </w:r>
      <w:r>
        <w:rPr>
          <w:rFonts w:ascii="Arial" w:hAnsi="Arial" w:cs="Arial"/>
          <w:color w:val="373A3C"/>
        </w:rPr>
        <w:t>가격에</w:t>
      </w:r>
      <w:r>
        <w:rPr>
          <w:rFonts w:ascii="Arial" w:hAnsi="Arial" w:cs="Arial"/>
          <w:color w:val="373A3C"/>
        </w:rPr>
        <w:t xml:space="preserve"> </w:t>
      </w:r>
      <w:r>
        <w:rPr>
          <w:rFonts w:ascii="Arial" w:hAnsi="Arial" w:cs="Arial"/>
          <w:color w:val="373A3C"/>
        </w:rPr>
        <w:t>제공</w:t>
      </w:r>
      <w:r>
        <w:rPr>
          <w:rFonts w:ascii="Arial" w:hAnsi="Arial" w:cs="Arial"/>
          <w:color w:val="373A3C"/>
        </w:rPr>
        <w:t xml:space="preserve"> </w:t>
      </w:r>
      <w:r>
        <w:rPr>
          <w:rFonts w:ascii="Arial" w:hAnsi="Arial" w:cs="Arial"/>
          <w:color w:val="373A3C"/>
        </w:rPr>
        <w:t>받을</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있다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93" w:anchor="toc" w:history="1">
        <w:r w:rsidR="002B0B10">
          <w:rPr>
            <w:rStyle w:val="a3"/>
            <w:rFonts w:ascii="Arial" w:hAnsi="Arial" w:cs="Arial"/>
            <w:color w:val="0275D8"/>
            <w:sz w:val="38"/>
            <w:szCs w:val="38"/>
          </w:rPr>
          <w:t>2.7.</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북한</w:t>
      </w:r>
      <w:r w:rsidR="002B0B10">
        <w:rPr>
          <w:rFonts w:ascii="Arial" w:hAnsi="Arial" w:cs="Arial"/>
          <w:color w:val="373A3C"/>
          <w:sz w:val="38"/>
          <w:szCs w:val="38"/>
        </w:rPr>
        <w:t xml:space="preserve"> </w:t>
      </w:r>
      <w:r w:rsidR="002B0B10">
        <w:rPr>
          <w:rFonts w:ascii="Arial" w:hAnsi="Arial" w:cs="Arial"/>
          <w:color w:val="373A3C"/>
          <w:sz w:val="38"/>
          <w:szCs w:val="38"/>
        </w:rPr>
        <w:t>붕괴</w:t>
      </w:r>
      <w:r w:rsidR="002B0B10">
        <w:rPr>
          <w:rFonts w:ascii="Arial" w:hAnsi="Arial" w:cs="Arial"/>
          <w:color w:val="373A3C"/>
          <w:sz w:val="38"/>
          <w:szCs w:val="38"/>
        </w:rPr>
        <w:t xml:space="preserve"> </w:t>
      </w:r>
      <w:r w:rsidR="002B0B10">
        <w:rPr>
          <w:rFonts w:ascii="Arial" w:hAnsi="Arial" w:cs="Arial"/>
          <w:color w:val="373A3C"/>
          <w:sz w:val="38"/>
          <w:szCs w:val="38"/>
        </w:rPr>
        <w:t>가능성</w:t>
      </w:r>
      <w:hyperlink r:id="rId94"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lastRenderedPageBreak/>
        <w:br/>
      </w:r>
      <w:proofErr w:type="spellStart"/>
      <w:r>
        <w:rPr>
          <w:rFonts w:ascii="Arial" w:hAnsi="Arial" w:cs="Arial"/>
          <w:color w:val="373A3C"/>
        </w:rPr>
        <w:t>사드배치는</w:t>
      </w:r>
      <w:proofErr w:type="spellEnd"/>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정권에게</w:t>
      </w:r>
      <w:r>
        <w:rPr>
          <w:rFonts w:ascii="Arial" w:hAnsi="Arial" w:cs="Arial"/>
          <w:color w:val="373A3C"/>
        </w:rPr>
        <w:t xml:space="preserve"> </w:t>
      </w:r>
      <w:r>
        <w:rPr>
          <w:rFonts w:ascii="Arial" w:hAnsi="Arial" w:cs="Arial"/>
          <w:color w:val="373A3C"/>
        </w:rPr>
        <w:t>전력증강을</w:t>
      </w:r>
      <w:r>
        <w:rPr>
          <w:rFonts w:ascii="Arial" w:hAnsi="Arial" w:cs="Arial"/>
          <w:color w:val="373A3C"/>
        </w:rPr>
        <w:t xml:space="preserve"> </w:t>
      </w:r>
      <w:r>
        <w:rPr>
          <w:rFonts w:ascii="Arial" w:hAnsi="Arial" w:cs="Arial"/>
          <w:color w:val="373A3C"/>
        </w:rPr>
        <w:t>강요하여</w:t>
      </w:r>
      <w:r>
        <w:rPr>
          <w:rFonts w:ascii="Arial" w:hAnsi="Arial" w:cs="Arial"/>
          <w:color w:val="373A3C"/>
        </w:rPr>
        <w:t xml:space="preserve"> </w:t>
      </w:r>
      <w:r>
        <w:rPr>
          <w:rFonts w:ascii="Arial" w:hAnsi="Arial" w:cs="Arial"/>
          <w:color w:val="373A3C"/>
        </w:rPr>
        <w:t>정권</w:t>
      </w:r>
      <w:r>
        <w:rPr>
          <w:rFonts w:ascii="Arial" w:hAnsi="Arial" w:cs="Arial"/>
          <w:color w:val="373A3C"/>
        </w:rPr>
        <w:t xml:space="preserve"> </w:t>
      </w:r>
      <w:r>
        <w:rPr>
          <w:rFonts w:ascii="Arial" w:hAnsi="Arial" w:cs="Arial"/>
          <w:color w:val="373A3C"/>
        </w:rPr>
        <w:t>붕괴를</w:t>
      </w:r>
      <w:r>
        <w:rPr>
          <w:rFonts w:ascii="Arial" w:hAnsi="Arial" w:cs="Arial"/>
          <w:color w:val="373A3C"/>
        </w:rPr>
        <w:t xml:space="preserve"> </w:t>
      </w:r>
      <w:r>
        <w:rPr>
          <w:rFonts w:ascii="Arial" w:hAnsi="Arial" w:cs="Arial"/>
          <w:color w:val="373A3C"/>
        </w:rPr>
        <w:t>촉진시킬</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r>
      <w:r>
        <w:rPr>
          <w:rFonts w:ascii="Arial" w:hAnsi="Arial" w:cs="Arial"/>
          <w:color w:val="373A3C"/>
        </w:rPr>
        <w:t>한국이</w:t>
      </w:r>
      <w:r>
        <w:rPr>
          <w:rFonts w:ascii="Arial" w:hAnsi="Arial" w:cs="Arial"/>
          <w:color w:val="373A3C"/>
        </w:rPr>
        <w:t xml:space="preserve"> </w:t>
      </w:r>
      <w:proofErr w:type="spellStart"/>
      <w:r>
        <w:rPr>
          <w:rFonts w:ascii="Arial" w:hAnsi="Arial" w:cs="Arial"/>
          <w:color w:val="373A3C"/>
        </w:rPr>
        <w:t>사드배치를</w:t>
      </w:r>
      <w:proofErr w:type="spellEnd"/>
      <w:r>
        <w:rPr>
          <w:rFonts w:ascii="Arial" w:hAnsi="Arial" w:cs="Arial"/>
          <w:color w:val="373A3C"/>
        </w:rPr>
        <w:t xml:space="preserve"> </w:t>
      </w:r>
      <w:r>
        <w:rPr>
          <w:rFonts w:ascii="Arial" w:hAnsi="Arial" w:cs="Arial"/>
          <w:color w:val="373A3C"/>
        </w:rPr>
        <w:t>강행하면</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입장에서</w:t>
      </w:r>
      <w:r>
        <w:rPr>
          <w:rFonts w:ascii="Arial" w:hAnsi="Arial" w:cs="Arial"/>
          <w:color w:val="373A3C"/>
        </w:rPr>
        <w:t xml:space="preserve"> </w:t>
      </w:r>
      <w:r>
        <w:rPr>
          <w:rFonts w:ascii="Arial" w:hAnsi="Arial" w:cs="Arial"/>
          <w:color w:val="373A3C"/>
        </w:rPr>
        <w:t>본다면</w:t>
      </w:r>
      <w:r>
        <w:rPr>
          <w:rFonts w:ascii="Arial" w:hAnsi="Arial" w:cs="Arial"/>
          <w:color w:val="373A3C"/>
        </w:rPr>
        <w:t xml:space="preserve"> "</w:t>
      </w:r>
      <w:r>
        <w:rPr>
          <w:rFonts w:ascii="Arial" w:hAnsi="Arial" w:cs="Arial"/>
          <w:color w:val="373A3C"/>
        </w:rPr>
        <w:t>대한민국이</w:t>
      </w:r>
      <w:r>
        <w:rPr>
          <w:rFonts w:ascii="Arial" w:hAnsi="Arial" w:cs="Arial"/>
          <w:color w:val="373A3C"/>
        </w:rPr>
        <w:t xml:space="preserve"> "</w:t>
      </w:r>
      <w:r>
        <w:rPr>
          <w:rFonts w:ascii="Arial" w:hAnsi="Arial" w:cs="Arial"/>
          <w:color w:val="373A3C"/>
        </w:rPr>
        <w:t>북</w:t>
      </w:r>
      <w:r>
        <w:rPr>
          <w:rFonts w:ascii="Arial" w:hAnsi="Arial" w:cs="Arial"/>
          <w:color w:val="373A3C"/>
        </w:rPr>
        <w:t>(</w:t>
      </w:r>
      <w:r>
        <w:rPr>
          <w:rFonts w:ascii="Arial" w:hAnsi="Arial" w:cs="Arial"/>
          <w:color w:val="373A3C"/>
        </w:rPr>
        <w:t>한으로</w:t>
      </w:r>
      <w:r>
        <w:rPr>
          <w:rFonts w:ascii="Arial" w:hAnsi="Arial" w:cs="Arial"/>
          <w:color w:val="373A3C"/>
        </w:rPr>
        <w:t xml:space="preserve">) </w:t>
      </w:r>
      <w:r>
        <w:rPr>
          <w:rFonts w:ascii="Arial" w:hAnsi="Arial" w:cs="Arial"/>
          <w:color w:val="373A3C"/>
        </w:rPr>
        <w:t>침략할</w:t>
      </w:r>
      <w:r>
        <w:rPr>
          <w:rFonts w:ascii="Arial" w:hAnsi="Arial" w:cs="Arial"/>
          <w:color w:val="373A3C"/>
        </w:rPr>
        <w:t xml:space="preserve"> </w:t>
      </w:r>
      <w:r>
        <w:rPr>
          <w:rFonts w:ascii="Arial" w:hAnsi="Arial" w:cs="Arial"/>
          <w:color w:val="373A3C"/>
        </w:rPr>
        <w:t>준비를</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t>고</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내부에</w:t>
      </w:r>
      <w:r>
        <w:rPr>
          <w:rFonts w:ascii="Arial" w:hAnsi="Arial" w:cs="Arial"/>
          <w:color w:val="373A3C"/>
        </w:rPr>
        <w:t xml:space="preserve"> </w:t>
      </w:r>
      <w:r>
        <w:rPr>
          <w:rFonts w:ascii="Arial" w:hAnsi="Arial" w:cs="Arial"/>
          <w:color w:val="373A3C"/>
        </w:rPr>
        <w:t>선전하여</w:t>
      </w:r>
      <w:r>
        <w:rPr>
          <w:rFonts w:ascii="Arial" w:hAnsi="Arial" w:cs="Arial"/>
          <w:color w:val="373A3C"/>
        </w:rPr>
        <w:t xml:space="preserve"> </w:t>
      </w:r>
      <w:r>
        <w:rPr>
          <w:rFonts w:ascii="Arial" w:hAnsi="Arial" w:cs="Arial"/>
          <w:color w:val="373A3C"/>
        </w:rPr>
        <w:t>전력</w:t>
      </w:r>
      <w:r>
        <w:rPr>
          <w:rFonts w:ascii="Arial" w:hAnsi="Arial" w:cs="Arial"/>
          <w:color w:val="373A3C"/>
        </w:rPr>
        <w:t xml:space="preserve"> </w:t>
      </w:r>
      <w:r>
        <w:rPr>
          <w:rFonts w:ascii="Arial" w:hAnsi="Arial" w:cs="Arial"/>
          <w:color w:val="373A3C"/>
        </w:rPr>
        <w:t>증강을</w:t>
      </w:r>
      <w:r>
        <w:rPr>
          <w:rFonts w:ascii="Arial" w:hAnsi="Arial" w:cs="Arial"/>
          <w:color w:val="373A3C"/>
        </w:rPr>
        <w:t xml:space="preserve"> </w:t>
      </w:r>
      <w:proofErr w:type="spellStart"/>
      <w:r>
        <w:rPr>
          <w:rFonts w:ascii="Arial" w:hAnsi="Arial" w:cs="Arial"/>
          <w:color w:val="373A3C"/>
        </w:rPr>
        <w:t>꾀할것이다</w:t>
      </w:r>
      <w:proofErr w:type="spellEnd"/>
      <w:r>
        <w:rPr>
          <w:rFonts w:ascii="Arial" w:hAnsi="Arial" w:cs="Arial"/>
          <w:color w:val="373A3C"/>
        </w:rPr>
        <w:t xml:space="preserve">. </w:t>
      </w:r>
      <w:r>
        <w:rPr>
          <w:rFonts w:ascii="Arial" w:hAnsi="Arial" w:cs="Arial"/>
          <w:color w:val="373A3C"/>
        </w:rPr>
        <w:t>다만</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재정의</w:t>
      </w:r>
      <w:r>
        <w:rPr>
          <w:rFonts w:ascii="Arial" w:hAnsi="Arial" w:cs="Arial"/>
          <w:color w:val="373A3C"/>
        </w:rPr>
        <w:t xml:space="preserve"> </w:t>
      </w:r>
      <w:r>
        <w:rPr>
          <w:rFonts w:ascii="Arial" w:hAnsi="Arial" w:cs="Arial"/>
          <w:color w:val="373A3C"/>
        </w:rPr>
        <w:t>한계까지</w:t>
      </w:r>
      <w:r>
        <w:rPr>
          <w:rFonts w:ascii="Arial" w:hAnsi="Arial" w:cs="Arial"/>
          <w:color w:val="373A3C"/>
        </w:rPr>
        <w:t xml:space="preserve"> </w:t>
      </w:r>
      <w:r>
        <w:rPr>
          <w:rFonts w:ascii="Arial" w:hAnsi="Arial" w:cs="Arial"/>
          <w:color w:val="373A3C"/>
        </w:rPr>
        <w:t>군사력에</w:t>
      </w:r>
      <w:r>
        <w:rPr>
          <w:rFonts w:ascii="Arial" w:hAnsi="Arial" w:cs="Arial"/>
          <w:color w:val="373A3C"/>
        </w:rPr>
        <w:t xml:space="preserve"> </w:t>
      </w:r>
      <w:r>
        <w:rPr>
          <w:rFonts w:ascii="Arial" w:hAnsi="Arial" w:cs="Arial"/>
          <w:color w:val="373A3C"/>
        </w:rPr>
        <w:t>소모시키는</w:t>
      </w:r>
      <w:r>
        <w:rPr>
          <w:rFonts w:ascii="Arial" w:hAnsi="Arial" w:cs="Arial"/>
          <w:color w:val="373A3C"/>
        </w:rPr>
        <w:t xml:space="preserve"> </w:t>
      </w:r>
      <w:r>
        <w:rPr>
          <w:rFonts w:ascii="Arial" w:hAnsi="Arial" w:cs="Arial"/>
          <w:color w:val="373A3C"/>
        </w:rPr>
        <w:t>실정이며</w:t>
      </w:r>
      <w:r>
        <w:rPr>
          <w:rFonts w:ascii="Arial" w:hAnsi="Arial" w:cs="Arial"/>
          <w:color w:val="373A3C"/>
        </w:rPr>
        <w:t xml:space="preserve">, </w:t>
      </w:r>
      <w:r>
        <w:rPr>
          <w:rFonts w:ascii="Arial" w:hAnsi="Arial" w:cs="Arial"/>
          <w:color w:val="373A3C"/>
        </w:rPr>
        <w:t>최근</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고위층이</w:t>
      </w:r>
      <w:r>
        <w:rPr>
          <w:rFonts w:ascii="Arial" w:hAnsi="Arial" w:cs="Arial"/>
          <w:color w:val="373A3C"/>
        </w:rPr>
        <w:t xml:space="preserve"> </w:t>
      </w:r>
      <w:r>
        <w:rPr>
          <w:rFonts w:ascii="Arial" w:hAnsi="Arial" w:cs="Arial"/>
          <w:color w:val="373A3C"/>
        </w:rPr>
        <w:t>통치자금을</w:t>
      </w:r>
      <w:r>
        <w:rPr>
          <w:rFonts w:ascii="Arial" w:hAnsi="Arial" w:cs="Arial"/>
          <w:color w:val="373A3C"/>
        </w:rPr>
        <w:t xml:space="preserve"> </w:t>
      </w:r>
      <w:r>
        <w:rPr>
          <w:rFonts w:ascii="Arial" w:hAnsi="Arial" w:cs="Arial"/>
          <w:color w:val="373A3C"/>
        </w:rPr>
        <w:t>가지고</w:t>
      </w:r>
      <w:r>
        <w:rPr>
          <w:rFonts w:ascii="Arial" w:hAnsi="Arial" w:cs="Arial"/>
          <w:color w:val="373A3C"/>
        </w:rPr>
        <w:t xml:space="preserve"> </w:t>
      </w:r>
      <w:r>
        <w:rPr>
          <w:rFonts w:ascii="Arial" w:hAnsi="Arial" w:cs="Arial"/>
          <w:color w:val="373A3C"/>
        </w:rPr>
        <w:t>망명을</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과도한</w:t>
      </w:r>
      <w:r>
        <w:rPr>
          <w:rFonts w:ascii="Arial" w:hAnsi="Arial" w:cs="Arial"/>
          <w:color w:val="373A3C"/>
        </w:rPr>
        <w:t xml:space="preserve"> </w:t>
      </w:r>
      <w:r>
        <w:rPr>
          <w:rFonts w:ascii="Arial" w:hAnsi="Arial" w:cs="Arial"/>
          <w:color w:val="373A3C"/>
        </w:rPr>
        <w:t>전력증강</w:t>
      </w:r>
      <w:r>
        <w:rPr>
          <w:rFonts w:ascii="Arial" w:hAnsi="Arial" w:cs="Arial"/>
          <w:color w:val="373A3C"/>
        </w:rPr>
        <w:t xml:space="preserve"> </w:t>
      </w:r>
      <w:r>
        <w:rPr>
          <w:rFonts w:ascii="Arial" w:hAnsi="Arial" w:cs="Arial"/>
          <w:color w:val="373A3C"/>
        </w:rPr>
        <w:t>경쟁은</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붕괴를</w:t>
      </w:r>
      <w:r>
        <w:rPr>
          <w:rFonts w:ascii="Arial" w:hAnsi="Arial" w:cs="Arial"/>
          <w:color w:val="373A3C"/>
        </w:rPr>
        <w:t xml:space="preserve"> </w:t>
      </w:r>
      <w:proofErr w:type="spellStart"/>
      <w:r>
        <w:rPr>
          <w:rFonts w:ascii="Arial" w:hAnsi="Arial" w:cs="Arial"/>
          <w:color w:val="373A3C"/>
        </w:rPr>
        <w:t>가속화시킬것이다</w:t>
      </w:r>
      <w:proofErr w:type="spellEnd"/>
      <w:r>
        <w:rPr>
          <w:rFonts w:ascii="Arial" w:hAnsi="Arial" w:cs="Arial"/>
          <w:color w:val="373A3C"/>
        </w:rPr>
        <w:t>.</w:t>
      </w:r>
      <w:r>
        <w:rPr>
          <w:rFonts w:ascii="Arial" w:hAnsi="Arial" w:cs="Arial"/>
          <w:color w:val="373A3C"/>
        </w:rPr>
        <w:br/>
      </w:r>
      <w:r>
        <w:rPr>
          <w:rFonts w:ascii="Arial" w:hAnsi="Arial" w:cs="Arial"/>
          <w:color w:val="373A3C"/>
        </w:rPr>
        <w:t>이</w:t>
      </w:r>
      <w:r>
        <w:rPr>
          <w:rFonts w:ascii="Arial" w:hAnsi="Arial" w:cs="Arial"/>
          <w:color w:val="373A3C"/>
        </w:rPr>
        <w:t xml:space="preserve"> </w:t>
      </w:r>
      <w:r>
        <w:rPr>
          <w:rFonts w:ascii="Arial" w:hAnsi="Arial" w:cs="Arial"/>
          <w:color w:val="373A3C"/>
        </w:rPr>
        <w:t>또한</w:t>
      </w:r>
      <w:r>
        <w:rPr>
          <w:rFonts w:ascii="Arial" w:hAnsi="Arial" w:cs="Arial"/>
          <w:color w:val="373A3C"/>
        </w:rPr>
        <w:t xml:space="preserve"> </w:t>
      </w:r>
      <w:r>
        <w:rPr>
          <w:rFonts w:ascii="Arial" w:hAnsi="Arial" w:cs="Arial"/>
          <w:color w:val="373A3C"/>
        </w:rPr>
        <w:t>냉전시기</w:t>
      </w:r>
      <w:r>
        <w:rPr>
          <w:rFonts w:ascii="Arial" w:hAnsi="Arial" w:cs="Arial"/>
          <w:color w:val="373A3C"/>
        </w:rPr>
        <w:t xml:space="preserve"> </w:t>
      </w:r>
      <w:proofErr w:type="spellStart"/>
      <w:r>
        <w:rPr>
          <w:rFonts w:ascii="Arial" w:hAnsi="Arial" w:cs="Arial"/>
          <w:color w:val="373A3C"/>
        </w:rPr>
        <w:t>레이건의</w:t>
      </w:r>
      <w:proofErr w:type="spellEnd"/>
      <w:r>
        <w:rPr>
          <w:rFonts w:ascii="Arial" w:hAnsi="Arial" w:cs="Arial"/>
          <w:color w:val="373A3C"/>
        </w:rPr>
        <w:t xml:space="preserve"> MD</w:t>
      </w:r>
      <w:r>
        <w:rPr>
          <w:rFonts w:ascii="Arial" w:hAnsi="Arial" w:cs="Arial"/>
          <w:color w:val="373A3C"/>
        </w:rPr>
        <w:t>의</w:t>
      </w:r>
      <w:r>
        <w:rPr>
          <w:rFonts w:ascii="Arial" w:hAnsi="Arial" w:cs="Arial"/>
          <w:color w:val="373A3C"/>
        </w:rPr>
        <w:t xml:space="preserve"> </w:t>
      </w:r>
      <w:r>
        <w:rPr>
          <w:rFonts w:ascii="Arial" w:hAnsi="Arial" w:cs="Arial"/>
          <w:color w:val="373A3C"/>
        </w:rPr>
        <w:t>일환인</w:t>
      </w:r>
      <w:r>
        <w:rPr>
          <w:rFonts w:ascii="Arial" w:hAnsi="Arial" w:cs="Arial"/>
          <w:color w:val="373A3C"/>
        </w:rPr>
        <w:t xml:space="preserve"> </w:t>
      </w:r>
      <w:r>
        <w:rPr>
          <w:rFonts w:ascii="Arial" w:hAnsi="Arial" w:cs="Arial"/>
          <w:color w:val="373A3C"/>
        </w:rPr>
        <w:t>스타워즈계획으로</w:t>
      </w:r>
      <w:r>
        <w:rPr>
          <w:rFonts w:ascii="Arial" w:hAnsi="Arial" w:cs="Arial"/>
          <w:color w:val="373A3C"/>
        </w:rPr>
        <w:t xml:space="preserve"> </w:t>
      </w:r>
      <w:r>
        <w:rPr>
          <w:rFonts w:ascii="Arial" w:hAnsi="Arial" w:cs="Arial"/>
          <w:color w:val="373A3C"/>
        </w:rPr>
        <w:t>촉발된</w:t>
      </w:r>
      <w:r>
        <w:rPr>
          <w:rFonts w:ascii="Arial" w:hAnsi="Arial" w:cs="Arial"/>
          <w:color w:val="373A3C"/>
        </w:rPr>
        <w:t xml:space="preserve"> </w:t>
      </w:r>
      <w:r>
        <w:rPr>
          <w:rFonts w:ascii="Arial" w:hAnsi="Arial" w:cs="Arial"/>
          <w:color w:val="373A3C"/>
        </w:rPr>
        <w:t>군비경쟁을</w:t>
      </w:r>
      <w:r>
        <w:rPr>
          <w:rFonts w:ascii="Arial" w:hAnsi="Arial" w:cs="Arial"/>
          <w:color w:val="373A3C"/>
        </w:rPr>
        <w:t xml:space="preserve"> </w:t>
      </w:r>
      <w:r>
        <w:rPr>
          <w:rFonts w:ascii="Arial" w:hAnsi="Arial" w:cs="Arial"/>
          <w:color w:val="373A3C"/>
        </w:rPr>
        <w:t>소련이</w:t>
      </w:r>
      <w:r>
        <w:rPr>
          <w:rFonts w:ascii="Arial" w:hAnsi="Arial" w:cs="Arial"/>
          <w:color w:val="373A3C"/>
        </w:rPr>
        <w:t xml:space="preserve"> </w:t>
      </w:r>
      <w:r>
        <w:rPr>
          <w:rFonts w:ascii="Arial" w:hAnsi="Arial" w:cs="Arial"/>
          <w:color w:val="373A3C"/>
        </w:rPr>
        <w:t>감당하지</w:t>
      </w:r>
      <w:r>
        <w:rPr>
          <w:rFonts w:ascii="Arial" w:hAnsi="Arial" w:cs="Arial"/>
          <w:color w:val="373A3C"/>
        </w:rPr>
        <w:t xml:space="preserve"> </w:t>
      </w:r>
      <w:r>
        <w:rPr>
          <w:rFonts w:ascii="Arial" w:hAnsi="Arial" w:cs="Arial"/>
          <w:color w:val="373A3C"/>
        </w:rPr>
        <w:t>못하고</w:t>
      </w:r>
      <w:r>
        <w:rPr>
          <w:rFonts w:ascii="Arial" w:hAnsi="Arial" w:cs="Arial"/>
          <w:color w:val="373A3C"/>
        </w:rPr>
        <w:t xml:space="preserve"> </w:t>
      </w:r>
      <w:proofErr w:type="spellStart"/>
      <w:r>
        <w:rPr>
          <w:rFonts w:ascii="Arial" w:hAnsi="Arial" w:cs="Arial"/>
          <w:color w:val="373A3C"/>
        </w:rPr>
        <w:t>고르바초프가</w:t>
      </w:r>
      <w:proofErr w:type="spellEnd"/>
      <w:r>
        <w:rPr>
          <w:rFonts w:ascii="Arial" w:hAnsi="Arial" w:cs="Arial"/>
          <w:color w:val="373A3C"/>
        </w:rPr>
        <w:t xml:space="preserve"> </w:t>
      </w:r>
      <w:r>
        <w:rPr>
          <w:rFonts w:ascii="Arial" w:hAnsi="Arial" w:cs="Arial"/>
          <w:color w:val="373A3C"/>
        </w:rPr>
        <w:t>개혁개방을</w:t>
      </w:r>
      <w:r>
        <w:rPr>
          <w:rFonts w:ascii="Arial" w:hAnsi="Arial" w:cs="Arial"/>
          <w:color w:val="373A3C"/>
        </w:rPr>
        <w:t xml:space="preserve"> </w:t>
      </w:r>
      <w:r>
        <w:rPr>
          <w:rFonts w:ascii="Arial" w:hAnsi="Arial" w:cs="Arial"/>
          <w:color w:val="373A3C"/>
        </w:rPr>
        <w:t>한적이</w:t>
      </w:r>
      <w:r>
        <w:rPr>
          <w:rFonts w:ascii="Arial" w:hAnsi="Arial" w:cs="Arial"/>
          <w:color w:val="373A3C"/>
        </w:rPr>
        <w:t xml:space="preserve"> </w:t>
      </w:r>
      <w:proofErr w:type="spellStart"/>
      <w:r>
        <w:rPr>
          <w:rFonts w:ascii="Arial" w:hAnsi="Arial" w:cs="Arial"/>
          <w:color w:val="373A3C"/>
        </w:rPr>
        <w:t>있는것을</w:t>
      </w:r>
      <w:proofErr w:type="spellEnd"/>
      <w:r>
        <w:rPr>
          <w:rFonts w:ascii="Arial" w:hAnsi="Arial" w:cs="Arial"/>
          <w:color w:val="373A3C"/>
        </w:rPr>
        <w:t xml:space="preserve"> </w:t>
      </w:r>
      <w:proofErr w:type="spellStart"/>
      <w:r>
        <w:rPr>
          <w:rFonts w:ascii="Arial" w:hAnsi="Arial" w:cs="Arial"/>
          <w:color w:val="373A3C"/>
        </w:rPr>
        <w:t>볼때</w:t>
      </w:r>
      <w:proofErr w:type="spellEnd"/>
      <w:r>
        <w:rPr>
          <w:rFonts w:ascii="Arial" w:hAnsi="Arial" w:cs="Arial"/>
          <w:color w:val="373A3C"/>
        </w:rPr>
        <w:t>, MD</w:t>
      </w:r>
      <w:r>
        <w:rPr>
          <w:rFonts w:ascii="Arial" w:hAnsi="Arial" w:cs="Arial"/>
          <w:color w:val="373A3C"/>
        </w:rPr>
        <w:t>의</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종류라고</w:t>
      </w:r>
      <w:r>
        <w:rPr>
          <w:rFonts w:ascii="Arial" w:hAnsi="Arial" w:cs="Arial"/>
          <w:color w:val="373A3C"/>
        </w:rPr>
        <w:t xml:space="preserve"> </w:t>
      </w:r>
      <w:proofErr w:type="spellStart"/>
      <w:r>
        <w:rPr>
          <w:rFonts w:ascii="Arial" w:hAnsi="Arial" w:cs="Arial"/>
          <w:color w:val="373A3C"/>
        </w:rPr>
        <w:t>볼수</w:t>
      </w:r>
      <w:proofErr w:type="spellEnd"/>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역시</w:t>
      </w:r>
      <w:r>
        <w:rPr>
          <w:rFonts w:ascii="Arial" w:hAnsi="Arial" w:cs="Arial"/>
          <w:color w:val="373A3C"/>
        </w:rPr>
        <w:t xml:space="preserve"> </w:t>
      </w:r>
      <w:r>
        <w:rPr>
          <w:rFonts w:ascii="Arial" w:hAnsi="Arial" w:cs="Arial"/>
          <w:color w:val="373A3C"/>
        </w:rPr>
        <w:t>동일한</w:t>
      </w:r>
      <w:r>
        <w:rPr>
          <w:rFonts w:ascii="Arial" w:hAnsi="Arial" w:cs="Arial"/>
          <w:color w:val="373A3C"/>
        </w:rPr>
        <w:t xml:space="preserve"> </w:t>
      </w:r>
      <w:r>
        <w:rPr>
          <w:rFonts w:ascii="Arial" w:hAnsi="Arial" w:cs="Arial"/>
          <w:color w:val="373A3C"/>
        </w:rPr>
        <w:t>효과를</w:t>
      </w:r>
      <w:r>
        <w:rPr>
          <w:rFonts w:ascii="Arial" w:hAnsi="Arial" w:cs="Arial"/>
          <w:color w:val="373A3C"/>
        </w:rPr>
        <w:t xml:space="preserve"> </w:t>
      </w:r>
      <w:r>
        <w:rPr>
          <w:rFonts w:ascii="Arial" w:hAnsi="Arial" w:cs="Arial"/>
          <w:color w:val="373A3C"/>
        </w:rPr>
        <w:t>낼</w:t>
      </w:r>
      <w:r>
        <w:rPr>
          <w:rFonts w:ascii="Arial" w:hAnsi="Arial" w:cs="Arial"/>
          <w:color w:val="373A3C"/>
        </w:rPr>
        <w:t xml:space="preserve"> </w:t>
      </w:r>
      <w:r>
        <w:rPr>
          <w:rFonts w:ascii="Arial" w:hAnsi="Arial" w:cs="Arial"/>
          <w:color w:val="373A3C"/>
        </w:rPr>
        <w:t>가능성을</w:t>
      </w:r>
      <w:r>
        <w:rPr>
          <w:rFonts w:ascii="Arial" w:hAnsi="Arial" w:cs="Arial"/>
          <w:color w:val="373A3C"/>
        </w:rPr>
        <w:t xml:space="preserve"> </w:t>
      </w:r>
      <w:proofErr w:type="spellStart"/>
      <w:r>
        <w:rPr>
          <w:rFonts w:ascii="Arial" w:hAnsi="Arial" w:cs="Arial"/>
          <w:color w:val="373A3C"/>
        </w:rPr>
        <w:t>배제할수</w:t>
      </w:r>
      <w:proofErr w:type="spellEnd"/>
      <w:r>
        <w:rPr>
          <w:rFonts w:ascii="Arial" w:hAnsi="Arial" w:cs="Arial"/>
          <w:color w:val="373A3C"/>
        </w:rPr>
        <w:t xml:space="preserve"> </w:t>
      </w:r>
      <w:r>
        <w:rPr>
          <w:rFonts w:ascii="Arial" w:hAnsi="Arial" w:cs="Arial"/>
          <w:color w:val="373A3C"/>
        </w:rPr>
        <w:t>없다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반대에서</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도입은</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독재명분을</w:t>
      </w:r>
      <w:r>
        <w:rPr>
          <w:rFonts w:ascii="Arial" w:hAnsi="Arial" w:cs="Arial"/>
          <w:color w:val="373A3C"/>
        </w:rPr>
        <w:t xml:space="preserve"> </w:t>
      </w:r>
      <w:r>
        <w:rPr>
          <w:rFonts w:ascii="Arial" w:hAnsi="Arial" w:cs="Arial"/>
          <w:color w:val="373A3C"/>
        </w:rPr>
        <w:t>강화한다는</w:t>
      </w:r>
      <w:r>
        <w:rPr>
          <w:rFonts w:ascii="Arial" w:hAnsi="Arial" w:cs="Arial"/>
          <w:color w:val="373A3C"/>
        </w:rPr>
        <w:t xml:space="preserve"> </w:t>
      </w:r>
      <w:r>
        <w:rPr>
          <w:rFonts w:ascii="Arial" w:hAnsi="Arial" w:cs="Arial"/>
          <w:color w:val="373A3C"/>
        </w:rPr>
        <w:t>의견이</w:t>
      </w:r>
      <w:r>
        <w:rPr>
          <w:rFonts w:ascii="Arial" w:hAnsi="Arial" w:cs="Arial"/>
          <w:color w:val="373A3C"/>
        </w:rPr>
        <w:t xml:space="preserve"> </w:t>
      </w:r>
      <w:r>
        <w:rPr>
          <w:rFonts w:ascii="Arial" w:hAnsi="Arial" w:cs="Arial"/>
          <w:color w:val="373A3C"/>
        </w:rPr>
        <w:t>제시되었는데</w:t>
      </w:r>
      <w:r>
        <w:rPr>
          <w:rFonts w:ascii="Arial" w:hAnsi="Arial" w:cs="Arial"/>
          <w:color w:val="373A3C"/>
        </w:rPr>
        <w:t>,</w:t>
      </w:r>
      <w:r>
        <w:rPr>
          <w:rStyle w:val="apple-converted-space"/>
          <w:rFonts w:ascii="Arial" w:hAnsi="Arial" w:cs="Arial"/>
          <w:color w:val="373A3C"/>
        </w:rPr>
        <w:t> </w:t>
      </w:r>
      <w:hyperlink r:id="rId95" w:tooltip="북한의 핵개발" w:history="1">
        <w:r>
          <w:rPr>
            <w:rStyle w:val="a3"/>
            <w:rFonts w:ascii="Arial" w:hAnsi="Arial" w:cs="Arial"/>
            <w:color w:val="0275D8"/>
          </w:rPr>
          <w:t>북한의</w:t>
        </w:r>
        <w:r>
          <w:rPr>
            <w:rStyle w:val="a3"/>
            <w:rFonts w:ascii="Arial" w:hAnsi="Arial" w:cs="Arial"/>
            <w:color w:val="0275D8"/>
          </w:rPr>
          <w:t xml:space="preserve"> </w:t>
        </w:r>
        <w:r>
          <w:rPr>
            <w:rStyle w:val="a3"/>
            <w:rFonts w:ascii="Arial" w:hAnsi="Arial" w:cs="Arial"/>
            <w:color w:val="0275D8"/>
          </w:rPr>
          <w:t>핵개발</w:t>
        </w:r>
      </w:hyperlink>
      <w:r>
        <w:rPr>
          <w:rFonts w:ascii="Arial" w:hAnsi="Arial" w:cs="Arial"/>
          <w:color w:val="373A3C"/>
        </w:rPr>
        <w:t>이야말로</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proofErr w:type="spellStart"/>
      <w:r>
        <w:rPr>
          <w:rFonts w:ascii="Arial" w:hAnsi="Arial" w:cs="Arial"/>
          <w:color w:val="373A3C"/>
        </w:rPr>
        <w:t>체제롤</w:t>
      </w:r>
      <w:proofErr w:type="spellEnd"/>
      <w:r>
        <w:rPr>
          <w:rFonts w:ascii="Arial" w:hAnsi="Arial" w:cs="Arial"/>
          <w:color w:val="373A3C"/>
        </w:rPr>
        <w:t xml:space="preserve"> </w:t>
      </w:r>
      <w:r>
        <w:rPr>
          <w:rFonts w:ascii="Arial" w:hAnsi="Arial" w:cs="Arial"/>
          <w:color w:val="373A3C"/>
        </w:rPr>
        <w:t>강화시키고자</w:t>
      </w:r>
      <w:r>
        <w:rPr>
          <w:rFonts w:ascii="Arial" w:hAnsi="Arial" w:cs="Arial"/>
          <w:color w:val="373A3C"/>
        </w:rPr>
        <w:t xml:space="preserve"> </w:t>
      </w:r>
      <w:r>
        <w:rPr>
          <w:rFonts w:ascii="Arial" w:hAnsi="Arial" w:cs="Arial"/>
          <w:color w:val="373A3C"/>
        </w:rPr>
        <w:t>꾀하고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수단이다</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r>
        <w:rPr>
          <w:rFonts w:ascii="Arial" w:hAnsi="Arial" w:cs="Arial"/>
          <w:color w:val="373A3C"/>
        </w:rPr>
        <w:t>재래식</w:t>
      </w:r>
      <w:r>
        <w:rPr>
          <w:rFonts w:ascii="Arial" w:hAnsi="Arial" w:cs="Arial"/>
          <w:color w:val="373A3C"/>
        </w:rPr>
        <w:t xml:space="preserve"> </w:t>
      </w:r>
      <w:r>
        <w:rPr>
          <w:rFonts w:ascii="Arial" w:hAnsi="Arial" w:cs="Arial"/>
          <w:color w:val="373A3C"/>
        </w:rPr>
        <w:t>병기로는</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대결이</w:t>
      </w:r>
      <w:r>
        <w:rPr>
          <w:rFonts w:ascii="Arial" w:hAnsi="Arial" w:cs="Arial"/>
          <w:color w:val="373A3C"/>
        </w:rPr>
        <w:t xml:space="preserve"> </w:t>
      </w:r>
      <w:r>
        <w:rPr>
          <w:rFonts w:ascii="Arial" w:hAnsi="Arial" w:cs="Arial"/>
          <w:color w:val="373A3C"/>
        </w:rPr>
        <w:t>불가능하니</w:t>
      </w:r>
      <w:r>
        <w:rPr>
          <w:rFonts w:ascii="Arial" w:hAnsi="Arial" w:cs="Arial"/>
          <w:color w:val="373A3C"/>
        </w:rPr>
        <w:t xml:space="preserve">, </w:t>
      </w:r>
      <w:r>
        <w:rPr>
          <w:rFonts w:ascii="Arial" w:hAnsi="Arial" w:cs="Arial"/>
          <w:color w:val="373A3C"/>
        </w:rPr>
        <w:t>비대칭</w:t>
      </w:r>
      <w:r>
        <w:rPr>
          <w:rFonts w:ascii="Arial" w:hAnsi="Arial" w:cs="Arial"/>
          <w:color w:val="373A3C"/>
        </w:rPr>
        <w:t xml:space="preserve"> </w:t>
      </w:r>
      <w:r>
        <w:rPr>
          <w:rFonts w:ascii="Arial" w:hAnsi="Arial" w:cs="Arial"/>
          <w:color w:val="373A3C"/>
        </w:rPr>
        <w:t>전력으로</w:t>
      </w:r>
      <w:r>
        <w:rPr>
          <w:rFonts w:ascii="Arial" w:hAnsi="Arial" w:cs="Arial"/>
          <w:color w:val="373A3C"/>
        </w:rPr>
        <w:t xml:space="preserve"> </w:t>
      </w:r>
      <w:r>
        <w:rPr>
          <w:rFonts w:ascii="Arial" w:hAnsi="Arial" w:cs="Arial"/>
          <w:color w:val="373A3C"/>
        </w:rPr>
        <w:t>체제를</w:t>
      </w:r>
      <w:r>
        <w:rPr>
          <w:rFonts w:ascii="Arial" w:hAnsi="Arial" w:cs="Arial"/>
          <w:color w:val="373A3C"/>
        </w:rPr>
        <w:t xml:space="preserve"> </w:t>
      </w:r>
      <w:r>
        <w:rPr>
          <w:rFonts w:ascii="Arial" w:hAnsi="Arial" w:cs="Arial"/>
          <w:color w:val="373A3C"/>
        </w:rPr>
        <w:t>유지시키고자</w:t>
      </w:r>
      <w:r>
        <w:rPr>
          <w:rFonts w:ascii="Arial" w:hAnsi="Arial" w:cs="Arial"/>
          <w:color w:val="373A3C"/>
        </w:rPr>
        <w:t xml:space="preserve"> </w:t>
      </w:r>
      <w:r>
        <w:rPr>
          <w:rFonts w:ascii="Arial" w:hAnsi="Arial" w:cs="Arial"/>
          <w:color w:val="373A3C"/>
        </w:rPr>
        <w:t>함이다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w:t>
      </w:r>
      <w:r>
        <w:rPr>
          <w:rFonts w:ascii="Arial" w:hAnsi="Arial" w:cs="Arial"/>
          <w:color w:val="373A3C"/>
        </w:rPr>
        <w:t>핵무기를</w:t>
      </w:r>
      <w:r>
        <w:rPr>
          <w:rFonts w:ascii="Arial" w:hAnsi="Arial" w:cs="Arial"/>
          <w:color w:val="373A3C"/>
        </w:rPr>
        <w:t xml:space="preserve"> </w:t>
      </w:r>
      <w:r>
        <w:rPr>
          <w:rFonts w:ascii="Arial" w:hAnsi="Arial" w:cs="Arial"/>
          <w:color w:val="373A3C"/>
        </w:rPr>
        <w:t>무효화시킬</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도입이</w:t>
      </w:r>
      <w:r>
        <w:rPr>
          <w:rFonts w:ascii="Arial" w:hAnsi="Arial" w:cs="Arial"/>
          <w:color w:val="373A3C"/>
        </w:rPr>
        <w:t xml:space="preserve"> </w:t>
      </w:r>
      <w:r>
        <w:rPr>
          <w:rFonts w:ascii="Arial" w:hAnsi="Arial" w:cs="Arial"/>
          <w:color w:val="373A3C"/>
        </w:rPr>
        <w:t>독재체제를</w:t>
      </w:r>
      <w:r>
        <w:rPr>
          <w:rFonts w:ascii="Arial" w:hAnsi="Arial" w:cs="Arial"/>
          <w:color w:val="373A3C"/>
        </w:rPr>
        <w:t xml:space="preserve"> </w:t>
      </w:r>
      <w:r>
        <w:rPr>
          <w:rFonts w:ascii="Arial" w:hAnsi="Arial" w:cs="Arial"/>
          <w:color w:val="373A3C"/>
        </w:rPr>
        <w:t>약화시킬</w:t>
      </w:r>
      <w:r>
        <w:rPr>
          <w:rFonts w:ascii="Arial" w:hAnsi="Arial" w:cs="Arial"/>
          <w:color w:val="373A3C"/>
        </w:rPr>
        <w:t xml:space="preserve"> </w:t>
      </w:r>
      <w:r>
        <w:rPr>
          <w:rFonts w:ascii="Arial" w:hAnsi="Arial" w:cs="Arial"/>
          <w:color w:val="373A3C"/>
        </w:rPr>
        <w:t>효과와</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도입한다고</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남한이</w:t>
      </w:r>
      <w:r>
        <w:rPr>
          <w:rFonts w:ascii="Arial" w:hAnsi="Arial" w:cs="Arial"/>
          <w:color w:val="373A3C"/>
        </w:rPr>
        <w:t xml:space="preserve"> </w:t>
      </w:r>
      <w:r>
        <w:rPr>
          <w:rFonts w:ascii="Arial" w:hAnsi="Arial" w:cs="Arial"/>
          <w:color w:val="373A3C"/>
        </w:rPr>
        <w:t>북침을</w:t>
      </w:r>
      <w:r>
        <w:rPr>
          <w:rFonts w:ascii="Arial" w:hAnsi="Arial" w:cs="Arial"/>
          <w:color w:val="373A3C"/>
        </w:rPr>
        <w:t xml:space="preserve"> </w:t>
      </w:r>
      <w:r>
        <w:rPr>
          <w:rFonts w:ascii="Arial" w:hAnsi="Arial" w:cs="Arial"/>
          <w:color w:val="373A3C"/>
        </w:rPr>
        <w:t>준비한다고</w:t>
      </w:r>
      <w:r>
        <w:rPr>
          <w:rFonts w:ascii="Arial" w:hAnsi="Arial" w:cs="Arial"/>
          <w:color w:val="373A3C"/>
        </w:rPr>
        <w:t xml:space="preserve"> </w:t>
      </w:r>
      <w:r>
        <w:rPr>
          <w:rFonts w:ascii="Arial" w:hAnsi="Arial" w:cs="Arial"/>
          <w:color w:val="373A3C"/>
        </w:rPr>
        <w:t>선동하여</w:t>
      </w:r>
      <w:r>
        <w:rPr>
          <w:rFonts w:ascii="Arial" w:hAnsi="Arial" w:cs="Arial"/>
          <w:color w:val="373A3C"/>
        </w:rPr>
        <w:t xml:space="preserve"> </w:t>
      </w:r>
      <w:r>
        <w:rPr>
          <w:rFonts w:ascii="Arial" w:hAnsi="Arial" w:cs="Arial"/>
          <w:color w:val="373A3C"/>
        </w:rPr>
        <w:t>독재체제를</w:t>
      </w:r>
      <w:r>
        <w:rPr>
          <w:rFonts w:ascii="Arial" w:hAnsi="Arial" w:cs="Arial"/>
          <w:color w:val="373A3C"/>
        </w:rPr>
        <w:t xml:space="preserve"> </w:t>
      </w:r>
      <w:r>
        <w:rPr>
          <w:rFonts w:ascii="Arial" w:hAnsi="Arial" w:cs="Arial"/>
          <w:color w:val="373A3C"/>
        </w:rPr>
        <w:t>강화시킬</w:t>
      </w:r>
      <w:r>
        <w:rPr>
          <w:rFonts w:ascii="Arial" w:hAnsi="Arial" w:cs="Arial"/>
          <w:color w:val="373A3C"/>
        </w:rPr>
        <w:t xml:space="preserve"> </w:t>
      </w:r>
      <w:r>
        <w:rPr>
          <w:rFonts w:ascii="Arial" w:hAnsi="Arial" w:cs="Arial"/>
          <w:color w:val="373A3C"/>
        </w:rPr>
        <w:t>효과</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r>
        <w:rPr>
          <w:rFonts w:ascii="Arial" w:hAnsi="Arial" w:cs="Arial"/>
          <w:color w:val="373A3C"/>
        </w:rPr>
        <w:t>어느</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강력할까</w:t>
      </w:r>
      <w:r>
        <w:rPr>
          <w:rFonts w:ascii="Arial" w:hAnsi="Arial" w:cs="Arial"/>
          <w:color w:val="373A3C"/>
        </w:rPr>
        <w:t xml:space="preserve">? </w:t>
      </w:r>
      <w:r>
        <w:rPr>
          <w:rFonts w:ascii="Arial" w:hAnsi="Arial" w:cs="Arial"/>
          <w:color w:val="373A3C"/>
        </w:rPr>
        <w:t>답은</w:t>
      </w:r>
      <w:r>
        <w:rPr>
          <w:rFonts w:ascii="Arial" w:hAnsi="Arial" w:cs="Arial"/>
          <w:color w:val="373A3C"/>
        </w:rPr>
        <w:t xml:space="preserve"> </w:t>
      </w:r>
      <w:r>
        <w:rPr>
          <w:rFonts w:ascii="Arial" w:hAnsi="Arial" w:cs="Arial"/>
          <w:color w:val="373A3C"/>
        </w:rPr>
        <w:t>명료하다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애초에</w:t>
      </w:r>
      <w:r>
        <w:rPr>
          <w:rFonts w:ascii="Arial" w:hAnsi="Arial" w:cs="Arial"/>
          <w:color w:val="373A3C"/>
        </w:rPr>
        <w:t xml:space="preserve"> 6.25</w:t>
      </w:r>
      <w:r>
        <w:rPr>
          <w:rFonts w:ascii="Arial" w:hAnsi="Arial" w:cs="Arial"/>
          <w:color w:val="373A3C"/>
        </w:rPr>
        <w:t>도</w:t>
      </w:r>
      <w:r>
        <w:rPr>
          <w:rFonts w:ascii="Arial" w:hAnsi="Arial" w:cs="Arial"/>
          <w:color w:val="373A3C"/>
        </w:rPr>
        <w:t xml:space="preserve"> </w:t>
      </w:r>
      <w:r>
        <w:rPr>
          <w:rFonts w:ascii="Arial" w:hAnsi="Arial" w:cs="Arial"/>
          <w:color w:val="373A3C"/>
        </w:rPr>
        <w:t>남한이</w:t>
      </w:r>
      <w:r>
        <w:rPr>
          <w:rFonts w:ascii="Arial" w:hAnsi="Arial" w:cs="Arial"/>
          <w:color w:val="373A3C"/>
        </w:rPr>
        <w:t xml:space="preserve"> </w:t>
      </w:r>
      <w:r>
        <w:rPr>
          <w:rFonts w:ascii="Arial" w:hAnsi="Arial" w:cs="Arial"/>
          <w:color w:val="373A3C"/>
        </w:rPr>
        <w:t>먼저</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침략했다</w:t>
      </w:r>
      <w:r>
        <w:rPr>
          <w:rFonts w:ascii="Arial" w:hAnsi="Arial" w:cs="Arial"/>
          <w:color w:val="373A3C"/>
        </w:rPr>
        <w:t xml:space="preserve">, </w:t>
      </w:r>
      <w:r>
        <w:rPr>
          <w:rFonts w:ascii="Arial" w:hAnsi="Arial" w:cs="Arial"/>
          <w:color w:val="373A3C"/>
        </w:rPr>
        <w:t>혹은</w:t>
      </w:r>
      <w:r>
        <w:rPr>
          <w:rFonts w:ascii="Arial" w:hAnsi="Arial" w:cs="Arial"/>
          <w:color w:val="373A3C"/>
        </w:rPr>
        <w:t xml:space="preserve"> </w:t>
      </w:r>
      <w:r>
        <w:rPr>
          <w:rFonts w:ascii="Arial" w:hAnsi="Arial" w:cs="Arial"/>
          <w:color w:val="373A3C"/>
        </w:rPr>
        <w:t>남침을</w:t>
      </w:r>
      <w:r>
        <w:rPr>
          <w:rFonts w:ascii="Arial" w:hAnsi="Arial" w:cs="Arial"/>
          <w:color w:val="373A3C"/>
        </w:rPr>
        <w:t xml:space="preserve"> </w:t>
      </w:r>
      <w:r>
        <w:rPr>
          <w:rFonts w:ascii="Arial" w:hAnsi="Arial" w:cs="Arial"/>
          <w:color w:val="373A3C"/>
        </w:rPr>
        <w:t>유도시켰다</w:t>
      </w:r>
      <w:r>
        <w:rPr>
          <w:rFonts w:ascii="Arial" w:hAnsi="Arial" w:cs="Arial"/>
          <w:color w:val="373A3C"/>
        </w:rPr>
        <w:t xml:space="preserve"> </w:t>
      </w:r>
      <w:r>
        <w:rPr>
          <w:rFonts w:ascii="Arial" w:hAnsi="Arial" w:cs="Arial"/>
          <w:color w:val="373A3C"/>
        </w:rPr>
        <w:t>라는</w:t>
      </w:r>
      <w:r>
        <w:rPr>
          <w:rFonts w:ascii="Arial" w:hAnsi="Arial" w:cs="Arial"/>
          <w:color w:val="373A3C"/>
        </w:rPr>
        <w:t xml:space="preserve"> </w:t>
      </w:r>
      <w:r>
        <w:rPr>
          <w:rFonts w:ascii="Arial" w:hAnsi="Arial" w:cs="Arial"/>
          <w:color w:val="373A3C"/>
        </w:rPr>
        <w:t>선동을</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북한인데</w:t>
      </w:r>
      <w:r>
        <w:rPr>
          <w:rFonts w:ascii="Arial" w:hAnsi="Arial" w:cs="Arial"/>
          <w:color w:val="373A3C"/>
        </w:rPr>
        <w:t xml:space="preserve">, </w:t>
      </w:r>
      <w:r>
        <w:rPr>
          <w:rFonts w:ascii="Arial" w:hAnsi="Arial" w:cs="Arial"/>
          <w:color w:val="373A3C"/>
        </w:rPr>
        <w:t>무기를</w:t>
      </w:r>
      <w:r>
        <w:rPr>
          <w:rFonts w:ascii="Arial" w:hAnsi="Arial" w:cs="Arial"/>
          <w:color w:val="373A3C"/>
        </w:rPr>
        <w:t xml:space="preserve"> </w:t>
      </w:r>
      <w:r>
        <w:rPr>
          <w:rFonts w:ascii="Arial" w:hAnsi="Arial" w:cs="Arial"/>
          <w:color w:val="373A3C"/>
        </w:rPr>
        <w:t>도입하는</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남한이</w:t>
      </w:r>
      <w:r>
        <w:rPr>
          <w:rFonts w:ascii="Arial" w:hAnsi="Arial" w:cs="Arial"/>
          <w:color w:val="373A3C"/>
        </w:rPr>
        <w:t xml:space="preserve"> </w:t>
      </w:r>
      <w:r>
        <w:rPr>
          <w:rFonts w:ascii="Arial" w:hAnsi="Arial" w:cs="Arial"/>
          <w:color w:val="373A3C"/>
        </w:rPr>
        <w:t>전쟁을</w:t>
      </w:r>
      <w:r>
        <w:rPr>
          <w:rFonts w:ascii="Arial" w:hAnsi="Arial" w:cs="Arial"/>
          <w:color w:val="373A3C"/>
        </w:rPr>
        <w:t xml:space="preserve"> </w:t>
      </w:r>
      <w:r>
        <w:rPr>
          <w:rFonts w:ascii="Arial" w:hAnsi="Arial" w:cs="Arial"/>
          <w:color w:val="373A3C"/>
        </w:rPr>
        <w:t>준비하고</w:t>
      </w:r>
      <w:r>
        <w:rPr>
          <w:rFonts w:ascii="Arial" w:hAnsi="Arial" w:cs="Arial"/>
          <w:color w:val="373A3C"/>
        </w:rPr>
        <w:t xml:space="preserve"> </w:t>
      </w:r>
      <w:r>
        <w:rPr>
          <w:rFonts w:ascii="Arial" w:hAnsi="Arial" w:cs="Arial"/>
          <w:color w:val="373A3C"/>
        </w:rPr>
        <w:t>있다라고</w:t>
      </w:r>
      <w:r>
        <w:rPr>
          <w:rFonts w:ascii="Arial" w:hAnsi="Arial" w:cs="Arial"/>
          <w:color w:val="373A3C"/>
        </w:rPr>
        <w:t xml:space="preserve"> </w:t>
      </w:r>
      <w:r>
        <w:rPr>
          <w:rFonts w:ascii="Arial" w:hAnsi="Arial" w:cs="Arial"/>
          <w:color w:val="373A3C"/>
        </w:rPr>
        <w:t>선동하는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두려워서</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도입하지</w:t>
      </w:r>
      <w:r>
        <w:rPr>
          <w:rFonts w:ascii="Arial" w:hAnsi="Arial" w:cs="Arial"/>
          <w:color w:val="373A3C"/>
        </w:rPr>
        <w:t xml:space="preserve"> </w:t>
      </w:r>
      <w:r>
        <w:rPr>
          <w:rFonts w:ascii="Arial" w:hAnsi="Arial" w:cs="Arial"/>
          <w:color w:val="373A3C"/>
        </w:rPr>
        <w:t>못한다면</w:t>
      </w:r>
      <w:r>
        <w:rPr>
          <w:rFonts w:ascii="Arial" w:hAnsi="Arial" w:cs="Arial"/>
          <w:color w:val="373A3C"/>
        </w:rPr>
        <w:t xml:space="preserve">, </w:t>
      </w:r>
      <w:r>
        <w:rPr>
          <w:rFonts w:ascii="Arial" w:hAnsi="Arial" w:cs="Arial"/>
          <w:color w:val="373A3C"/>
        </w:rPr>
        <w:t>남한은</w:t>
      </w:r>
      <w:r>
        <w:rPr>
          <w:rFonts w:ascii="Arial" w:hAnsi="Arial" w:cs="Arial"/>
          <w:color w:val="373A3C"/>
        </w:rPr>
        <w:t xml:space="preserve"> </w:t>
      </w:r>
      <w:r>
        <w:rPr>
          <w:rFonts w:ascii="Arial" w:hAnsi="Arial" w:cs="Arial"/>
          <w:color w:val="373A3C"/>
        </w:rPr>
        <w:t>어떠한</w:t>
      </w:r>
      <w:r>
        <w:rPr>
          <w:rFonts w:ascii="Arial" w:hAnsi="Arial" w:cs="Arial"/>
          <w:color w:val="373A3C"/>
        </w:rPr>
        <w:t xml:space="preserve"> </w:t>
      </w:r>
      <w:r>
        <w:rPr>
          <w:rFonts w:ascii="Arial" w:hAnsi="Arial" w:cs="Arial"/>
          <w:color w:val="373A3C"/>
        </w:rPr>
        <w:t>군사적</w:t>
      </w:r>
      <w:r>
        <w:rPr>
          <w:rFonts w:ascii="Arial" w:hAnsi="Arial" w:cs="Arial"/>
          <w:color w:val="373A3C"/>
        </w:rPr>
        <w:t xml:space="preserve"> </w:t>
      </w:r>
      <w:r>
        <w:rPr>
          <w:rFonts w:ascii="Arial" w:hAnsi="Arial" w:cs="Arial"/>
          <w:color w:val="373A3C"/>
        </w:rPr>
        <w:t>행위도</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수가</w:t>
      </w:r>
      <w:r>
        <w:rPr>
          <w:rFonts w:ascii="Arial" w:hAnsi="Arial" w:cs="Arial"/>
          <w:color w:val="373A3C"/>
        </w:rPr>
        <w:t xml:space="preserve"> </w:t>
      </w:r>
      <w:r>
        <w:rPr>
          <w:rFonts w:ascii="Arial" w:hAnsi="Arial" w:cs="Arial"/>
          <w:color w:val="373A3C"/>
        </w:rPr>
        <w:t>없다</w:t>
      </w:r>
      <w:r>
        <w:rPr>
          <w:rFonts w:ascii="Arial" w:hAnsi="Arial" w:cs="Arial"/>
          <w:color w:val="373A3C"/>
        </w:rPr>
        <w:t>.</w:t>
      </w:r>
      <w:r>
        <w:rPr>
          <w:rStyle w:val="apple-converted-space"/>
          <w:rFonts w:ascii="Arial" w:hAnsi="Arial" w:cs="Arial"/>
          <w:color w:val="373A3C"/>
        </w:rPr>
        <w:t> </w:t>
      </w:r>
      <w:hyperlink r:id="rId96" w:tooltip="키 리졸브" w:history="1">
        <w:r>
          <w:rPr>
            <w:rStyle w:val="a3"/>
            <w:rFonts w:ascii="Arial" w:hAnsi="Arial" w:cs="Arial"/>
            <w:color w:val="0275D8"/>
          </w:rPr>
          <w:t>키</w:t>
        </w:r>
        <w:r>
          <w:rPr>
            <w:rStyle w:val="a3"/>
            <w:rFonts w:ascii="Arial" w:hAnsi="Arial" w:cs="Arial"/>
            <w:color w:val="0275D8"/>
          </w:rPr>
          <w:t xml:space="preserve"> </w:t>
        </w:r>
        <w:r>
          <w:rPr>
            <w:rStyle w:val="a3"/>
            <w:rFonts w:ascii="Arial" w:hAnsi="Arial" w:cs="Arial"/>
            <w:color w:val="0275D8"/>
          </w:rPr>
          <w:t>리졸브</w:t>
        </w:r>
      </w:hyperlink>
      <w:r>
        <w:rPr>
          <w:rStyle w:val="apple-converted-space"/>
          <w:rFonts w:ascii="Arial" w:hAnsi="Arial" w:cs="Arial"/>
          <w:color w:val="373A3C"/>
        </w:rPr>
        <w:t> </w:t>
      </w:r>
      <w:r>
        <w:rPr>
          <w:rFonts w:ascii="Arial" w:hAnsi="Arial" w:cs="Arial"/>
          <w:color w:val="373A3C"/>
        </w:rPr>
        <w:t>훈련마저도</w:t>
      </w:r>
      <w:r>
        <w:rPr>
          <w:rFonts w:ascii="Arial" w:hAnsi="Arial" w:cs="Arial"/>
          <w:color w:val="373A3C"/>
        </w:rPr>
        <w:t xml:space="preserve"> </w:t>
      </w:r>
      <w:r>
        <w:rPr>
          <w:rFonts w:ascii="Arial" w:hAnsi="Arial" w:cs="Arial"/>
          <w:color w:val="373A3C"/>
        </w:rPr>
        <w:t>도발행위라며</w:t>
      </w:r>
      <w:r>
        <w:rPr>
          <w:rFonts w:ascii="Arial" w:hAnsi="Arial" w:cs="Arial"/>
          <w:color w:val="373A3C"/>
        </w:rPr>
        <w:t xml:space="preserve"> </w:t>
      </w:r>
      <w:r>
        <w:rPr>
          <w:rFonts w:ascii="Arial" w:hAnsi="Arial" w:cs="Arial"/>
          <w:color w:val="373A3C"/>
        </w:rPr>
        <w:t>반발하는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북한이다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97" w:anchor="toc" w:history="1">
        <w:r w:rsidR="002B0B10">
          <w:rPr>
            <w:rStyle w:val="a3"/>
            <w:rFonts w:ascii="Arial" w:hAnsi="Arial" w:cs="Arial"/>
            <w:color w:val="0275D8"/>
            <w:sz w:val="38"/>
            <w:szCs w:val="38"/>
          </w:rPr>
          <w:t>2.8.</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경제보복은</w:t>
      </w:r>
      <w:r w:rsidR="002B0B10">
        <w:rPr>
          <w:rFonts w:ascii="Arial" w:hAnsi="Arial" w:cs="Arial"/>
          <w:color w:val="373A3C"/>
          <w:sz w:val="38"/>
          <w:szCs w:val="38"/>
        </w:rPr>
        <w:t xml:space="preserve"> </w:t>
      </w:r>
      <w:r w:rsidR="002B0B10">
        <w:rPr>
          <w:rFonts w:ascii="Arial" w:hAnsi="Arial" w:cs="Arial"/>
          <w:color w:val="373A3C"/>
          <w:sz w:val="38"/>
          <w:szCs w:val="38"/>
        </w:rPr>
        <w:t>크지</w:t>
      </w:r>
      <w:r w:rsidR="002B0B10">
        <w:rPr>
          <w:rFonts w:ascii="Arial" w:hAnsi="Arial" w:cs="Arial"/>
          <w:color w:val="373A3C"/>
          <w:sz w:val="38"/>
          <w:szCs w:val="38"/>
        </w:rPr>
        <w:t xml:space="preserve"> </w:t>
      </w:r>
      <w:r w:rsidR="002B0B10">
        <w:rPr>
          <w:rFonts w:ascii="Arial" w:hAnsi="Arial" w:cs="Arial"/>
          <w:color w:val="373A3C"/>
          <w:sz w:val="38"/>
          <w:szCs w:val="38"/>
        </w:rPr>
        <w:t>않을</w:t>
      </w:r>
      <w:r w:rsidR="002B0B10">
        <w:rPr>
          <w:rFonts w:ascii="Arial" w:hAnsi="Arial" w:cs="Arial"/>
          <w:color w:val="373A3C"/>
          <w:sz w:val="38"/>
          <w:szCs w:val="38"/>
        </w:rPr>
        <w:t xml:space="preserve"> </w:t>
      </w:r>
      <w:r w:rsidR="002B0B10">
        <w:rPr>
          <w:rFonts w:ascii="Arial" w:hAnsi="Arial" w:cs="Arial"/>
          <w:color w:val="373A3C"/>
          <w:sz w:val="38"/>
          <w:szCs w:val="38"/>
        </w:rPr>
        <w:t>듯</w:t>
      </w:r>
      <w:hyperlink r:id="rId98"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t>중국의</w:t>
      </w:r>
      <w:r>
        <w:rPr>
          <w:rFonts w:ascii="Arial" w:hAnsi="Arial" w:cs="Arial"/>
          <w:color w:val="373A3C"/>
        </w:rPr>
        <w:t xml:space="preserve"> </w:t>
      </w:r>
      <w:r>
        <w:rPr>
          <w:rFonts w:ascii="Arial" w:hAnsi="Arial" w:cs="Arial"/>
          <w:color w:val="373A3C"/>
        </w:rPr>
        <w:t>경제보복을</w:t>
      </w:r>
      <w:r>
        <w:rPr>
          <w:rFonts w:ascii="Arial" w:hAnsi="Arial" w:cs="Arial"/>
          <w:color w:val="373A3C"/>
        </w:rPr>
        <w:t xml:space="preserve"> </w:t>
      </w:r>
      <w:r>
        <w:rPr>
          <w:rFonts w:ascii="Arial" w:hAnsi="Arial" w:cs="Arial"/>
          <w:color w:val="373A3C"/>
        </w:rPr>
        <w:t>우려하기도</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하락사이클에</w:t>
      </w:r>
      <w:r>
        <w:rPr>
          <w:rFonts w:ascii="Arial" w:hAnsi="Arial" w:cs="Arial"/>
          <w:color w:val="373A3C"/>
        </w:rPr>
        <w:t xml:space="preserve"> </w:t>
      </w:r>
      <w:r>
        <w:rPr>
          <w:rFonts w:ascii="Arial" w:hAnsi="Arial" w:cs="Arial"/>
          <w:color w:val="373A3C"/>
        </w:rPr>
        <w:t>들어선</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경제가</w:t>
      </w:r>
      <w:r>
        <w:rPr>
          <w:rFonts w:ascii="Arial" w:hAnsi="Arial" w:cs="Arial"/>
          <w:color w:val="373A3C"/>
        </w:rPr>
        <w:t xml:space="preserve"> </w:t>
      </w:r>
      <w:r>
        <w:rPr>
          <w:rFonts w:ascii="Arial" w:hAnsi="Arial" w:cs="Arial"/>
          <w:color w:val="373A3C"/>
        </w:rPr>
        <w:t>제</w:t>
      </w:r>
      <w:r>
        <w:rPr>
          <w:rFonts w:ascii="Arial" w:hAnsi="Arial" w:cs="Arial"/>
          <w:color w:val="373A3C"/>
        </w:rPr>
        <w:t>3</w:t>
      </w:r>
      <w:r>
        <w:rPr>
          <w:rFonts w:ascii="Arial" w:hAnsi="Arial" w:cs="Arial"/>
          <w:color w:val="373A3C"/>
        </w:rPr>
        <w:t>의</w:t>
      </w:r>
      <w:r>
        <w:rPr>
          <w:rFonts w:ascii="Arial" w:hAnsi="Arial" w:cs="Arial"/>
          <w:color w:val="373A3C"/>
        </w:rPr>
        <w:t xml:space="preserve"> </w:t>
      </w:r>
      <w:r>
        <w:rPr>
          <w:rFonts w:ascii="Arial" w:hAnsi="Arial" w:cs="Arial"/>
          <w:color w:val="373A3C"/>
        </w:rPr>
        <w:t>무역국인</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보복을</w:t>
      </w:r>
      <w:r>
        <w:rPr>
          <w:rFonts w:ascii="Arial" w:hAnsi="Arial" w:cs="Arial"/>
          <w:color w:val="373A3C"/>
        </w:rPr>
        <w:t xml:space="preserve"> </w:t>
      </w:r>
      <w:proofErr w:type="spellStart"/>
      <w:r>
        <w:rPr>
          <w:rFonts w:ascii="Arial" w:hAnsi="Arial" w:cs="Arial"/>
          <w:color w:val="373A3C"/>
        </w:rPr>
        <w:t>할수</w:t>
      </w:r>
      <w:proofErr w:type="spellEnd"/>
      <w:r>
        <w:rPr>
          <w:rFonts w:ascii="Arial" w:hAnsi="Arial" w:cs="Arial"/>
          <w:color w:val="373A3C"/>
        </w:rPr>
        <w:t xml:space="preserve"> </w:t>
      </w:r>
      <w:r>
        <w:rPr>
          <w:rFonts w:ascii="Arial" w:hAnsi="Arial" w:cs="Arial"/>
          <w:color w:val="373A3C"/>
        </w:rPr>
        <w:t>있을지</w:t>
      </w:r>
      <w:r>
        <w:rPr>
          <w:rFonts w:ascii="Arial" w:hAnsi="Arial" w:cs="Arial"/>
          <w:color w:val="373A3C"/>
        </w:rPr>
        <w:t xml:space="preserve"> </w:t>
      </w:r>
      <w:r>
        <w:rPr>
          <w:rFonts w:ascii="Arial" w:hAnsi="Arial" w:cs="Arial"/>
          <w:color w:val="373A3C"/>
        </w:rPr>
        <w:t>생각해보자</w:t>
      </w:r>
      <w:r>
        <w:rPr>
          <w:rFonts w:ascii="Arial" w:hAnsi="Arial" w:cs="Arial"/>
          <w:color w:val="373A3C"/>
        </w:rPr>
        <w:t xml:space="preserve">. </w:t>
      </w:r>
      <w:r>
        <w:rPr>
          <w:rFonts w:ascii="Arial" w:hAnsi="Arial" w:cs="Arial"/>
          <w:color w:val="373A3C"/>
        </w:rPr>
        <w:t>무역은</w:t>
      </w:r>
      <w:r>
        <w:rPr>
          <w:rFonts w:ascii="Arial" w:hAnsi="Arial" w:cs="Arial"/>
          <w:color w:val="373A3C"/>
        </w:rPr>
        <w:t xml:space="preserve"> </w:t>
      </w:r>
      <w:proofErr w:type="spellStart"/>
      <w:r>
        <w:rPr>
          <w:rFonts w:ascii="Arial" w:hAnsi="Arial" w:cs="Arial"/>
          <w:color w:val="373A3C"/>
        </w:rPr>
        <w:t>어느한쪽이</w:t>
      </w:r>
      <w:proofErr w:type="spellEnd"/>
      <w:r>
        <w:rPr>
          <w:rFonts w:ascii="Arial" w:hAnsi="Arial" w:cs="Arial"/>
          <w:color w:val="373A3C"/>
        </w:rPr>
        <w:t xml:space="preserve"> </w:t>
      </w:r>
      <w:r>
        <w:rPr>
          <w:rFonts w:ascii="Arial" w:hAnsi="Arial" w:cs="Arial"/>
          <w:color w:val="373A3C"/>
        </w:rPr>
        <w:t>멱살잡고</w:t>
      </w:r>
      <w:r>
        <w:rPr>
          <w:rFonts w:ascii="Arial" w:hAnsi="Arial" w:cs="Arial"/>
          <w:color w:val="373A3C"/>
        </w:rPr>
        <w:t xml:space="preserve"> </w:t>
      </w:r>
      <w:r>
        <w:rPr>
          <w:rFonts w:ascii="Arial" w:hAnsi="Arial" w:cs="Arial"/>
          <w:color w:val="373A3C"/>
        </w:rPr>
        <w:t>억지로</w:t>
      </w:r>
      <w:r>
        <w:rPr>
          <w:rFonts w:ascii="Arial" w:hAnsi="Arial" w:cs="Arial"/>
          <w:color w:val="373A3C"/>
        </w:rPr>
        <w:t xml:space="preserve"> </w:t>
      </w:r>
      <w:proofErr w:type="spellStart"/>
      <w:r>
        <w:rPr>
          <w:rFonts w:ascii="Arial" w:hAnsi="Arial" w:cs="Arial"/>
          <w:color w:val="373A3C"/>
        </w:rPr>
        <w:t>하는것이</w:t>
      </w:r>
      <w:proofErr w:type="spellEnd"/>
      <w:r>
        <w:rPr>
          <w:rFonts w:ascii="Arial" w:hAnsi="Arial" w:cs="Arial"/>
          <w:color w:val="373A3C"/>
        </w:rPr>
        <w:t xml:space="preserve"> </w:t>
      </w:r>
      <w:r>
        <w:rPr>
          <w:rFonts w:ascii="Arial" w:hAnsi="Arial" w:cs="Arial"/>
          <w:color w:val="373A3C"/>
        </w:rPr>
        <w:t>아니다</w:t>
      </w:r>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보복을</w:t>
      </w:r>
      <w:r>
        <w:rPr>
          <w:rFonts w:ascii="Arial" w:hAnsi="Arial" w:cs="Arial"/>
          <w:color w:val="373A3C"/>
        </w:rPr>
        <w:t xml:space="preserve"> </w:t>
      </w:r>
      <w:proofErr w:type="spellStart"/>
      <w:r>
        <w:rPr>
          <w:rFonts w:ascii="Arial" w:hAnsi="Arial" w:cs="Arial"/>
          <w:color w:val="373A3C"/>
        </w:rPr>
        <w:t>할수있는것은</w:t>
      </w:r>
      <w:proofErr w:type="spellEnd"/>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경제규모와</w:t>
      </w:r>
      <w:r>
        <w:rPr>
          <w:rFonts w:ascii="Arial" w:hAnsi="Arial" w:cs="Arial"/>
          <w:color w:val="373A3C"/>
        </w:rPr>
        <w:t xml:space="preserve"> </w:t>
      </w:r>
      <w:r>
        <w:rPr>
          <w:rFonts w:ascii="Arial" w:hAnsi="Arial" w:cs="Arial"/>
          <w:color w:val="373A3C"/>
        </w:rPr>
        <w:t>교류규모가</w:t>
      </w:r>
      <w:r>
        <w:rPr>
          <w:rFonts w:ascii="Arial" w:hAnsi="Arial" w:cs="Arial"/>
          <w:color w:val="373A3C"/>
        </w:rPr>
        <w:t xml:space="preserve"> 15</w:t>
      </w:r>
      <w:r>
        <w:rPr>
          <w:rFonts w:ascii="Arial" w:hAnsi="Arial" w:cs="Arial"/>
          <w:color w:val="373A3C"/>
        </w:rPr>
        <w:t>조달러</w:t>
      </w:r>
      <w:r>
        <w:rPr>
          <w:rFonts w:ascii="Arial" w:hAnsi="Arial" w:cs="Arial"/>
          <w:color w:val="373A3C"/>
        </w:rPr>
        <w:t xml:space="preserve"> </w:t>
      </w:r>
      <w:r>
        <w:rPr>
          <w:rFonts w:ascii="Arial" w:hAnsi="Arial" w:cs="Arial"/>
          <w:color w:val="373A3C"/>
        </w:rPr>
        <w:t>경제에는</w:t>
      </w:r>
      <w:r>
        <w:rPr>
          <w:rFonts w:ascii="Arial" w:hAnsi="Arial" w:cs="Arial"/>
          <w:color w:val="373A3C"/>
        </w:rPr>
        <w:t xml:space="preserve"> </w:t>
      </w:r>
      <w:r>
        <w:rPr>
          <w:rFonts w:ascii="Arial" w:hAnsi="Arial" w:cs="Arial"/>
          <w:color w:val="373A3C"/>
        </w:rPr>
        <w:t>기별도</w:t>
      </w:r>
      <w:r>
        <w:rPr>
          <w:rFonts w:ascii="Arial" w:hAnsi="Arial" w:cs="Arial"/>
          <w:color w:val="373A3C"/>
        </w:rPr>
        <w:t xml:space="preserve"> </w:t>
      </w:r>
      <w:proofErr w:type="spellStart"/>
      <w:r>
        <w:rPr>
          <w:rFonts w:ascii="Arial" w:hAnsi="Arial" w:cs="Arial"/>
          <w:color w:val="373A3C"/>
        </w:rPr>
        <w:t>안갈</w:t>
      </w:r>
      <w:proofErr w:type="spellEnd"/>
      <w:r>
        <w:rPr>
          <w:rFonts w:ascii="Arial" w:hAnsi="Arial" w:cs="Arial"/>
          <w:color w:val="373A3C"/>
        </w:rPr>
        <w:t xml:space="preserve"> </w:t>
      </w:r>
      <w:r>
        <w:rPr>
          <w:rFonts w:ascii="Arial" w:hAnsi="Arial" w:cs="Arial"/>
          <w:color w:val="373A3C"/>
        </w:rPr>
        <w:t>정도로</w:t>
      </w:r>
      <w:r>
        <w:rPr>
          <w:rFonts w:ascii="Arial" w:hAnsi="Arial" w:cs="Arial"/>
          <w:color w:val="373A3C"/>
        </w:rPr>
        <w:t xml:space="preserve"> </w:t>
      </w:r>
      <w:r>
        <w:rPr>
          <w:rFonts w:ascii="Arial" w:hAnsi="Arial" w:cs="Arial"/>
          <w:color w:val="373A3C"/>
        </w:rPr>
        <w:t>작아서</w:t>
      </w:r>
      <w:r>
        <w:rPr>
          <w:rFonts w:ascii="Arial" w:hAnsi="Arial" w:cs="Arial"/>
          <w:color w:val="373A3C"/>
        </w:rPr>
        <w:t xml:space="preserve"> </w:t>
      </w:r>
      <w:r>
        <w:rPr>
          <w:rFonts w:ascii="Arial" w:hAnsi="Arial" w:cs="Arial"/>
          <w:color w:val="373A3C"/>
        </w:rPr>
        <w:t>미국경제가</w:t>
      </w:r>
      <w:r>
        <w:rPr>
          <w:rFonts w:ascii="Arial" w:hAnsi="Arial" w:cs="Arial"/>
          <w:color w:val="373A3C"/>
        </w:rPr>
        <w:t xml:space="preserve"> </w:t>
      </w:r>
      <w:r>
        <w:rPr>
          <w:rFonts w:ascii="Arial" w:hAnsi="Arial" w:cs="Arial"/>
          <w:color w:val="373A3C"/>
        </w:rPr>
        <w:t>받는</w:t>
      </w:r>
      <w:r>
        <w:rPr>
          <w:rFonts w:ascii="Arial" w:hAnsi="Arial" w:cs="Arial"/>
          <w:color w:val="373A3C"/>
        </w:rPr>
        <w:t xml:space="preserve"> </w:t>
      </w:r>
      <w:r>
        <w:rPr>
          <w:rFonts w:ascii="Arial" w:hAnsi="Arial" w:cs="Arial"/>
          <w:color w:val="373A3C"/>
        </w:rPr>
        <w:t>손해가</w:t>
      </w:r>
      <w:r>
        <w:rPr>
          <w:rFonts w:ascii="Arial" w:hAnsi="Arial" w:cs="Arial"/>
          <w:color w:val="373A3C"/>
        </w:rPr>
        <w:t xml:space="preserve"> </w:t>
      </w:r>
      <w:r>
        <w:rPr>
          <w:rFonts w:ascii="Arial" w:hAnsi="Arial" w:cs="Arial"/>
          <w:color w:val="373A3C"/>
        </w:rPr>
        <w:t>미미하기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그리고</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겉으로</w:t>
      </w:r>
      <w:r>
        <w:rPr>
          <w:rFonts w:ascii="Arial" w:hAnsi="Arial" w:cs="Arial"/>
          <w:color w:val="373A3C"/>
        </w:rPr>
        <w:t xml:space="preserve"> </w:t>
      </w:r>
      <w:r>
        <w:rPr>
          <w:rFonts w:ascii="Arial" w:hAnsi="Arial" w:cs="Arial"/>
          <w:color w:val="373A3C"/>
        </w:rPr>
        <w:t>드러난</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경제보복은</w:t>
      </w:r>
      <w:r>
        <w:rPr>
          <w:rFonts w:ascii="Arial" w:hAnsi="Arial" w:cs="Arial"/>
          <w:color w:val="373A3C"/>
        </w:rPr>
        <w:t xml:space="preserve"> </w:t>
      </w:r>
      <w:r>
        <w:rPr>
          <w:rFonts w:ascii="Arial" w:hAnsi="Arial" w:cs="Arial"/>
          <w:color w:val="373A3C"/>
        </w:rPr>
        <w:t>일반</w:t>
      </w:r>
      <w:r>
        <w:rPr>
          <w:rFonts w:ascii="Arial" w:hAnsi="Arial" w:cs="Arial"/>
          <w:color w:val="373A3C"/>
        </w:rPr>
        <w:t xml:space="preserve"> </w:t>
      </w:r>
      <w:r>
        <w:rPr>
          <w:rFonts w:ascii="Arial" w:hAnsi="Arial" w:cs="Arial"/>
          <w:color w:val="373A3C"/>
        </w:rPr>
        <w:t>제조업</w:t>
      </w:r>
      <w:r>
        <w:rPr>
          <w:rFonts w:ascii="Arial" w:hAnsi="Arial" w:cs="Arial"/>
          <w:color w:val="373A3C"/>
        </w:rPr>
        <w:t xml:space="preserve"> </w:t>
      </w:r>
      <w:r>
        <w:rPr>
          <w:rFonts w:ascii="Arial" w:hAnsi="Arial" w:cs="Arial"/>
          <w:color w:val="373A3C"/>
        </w:rPr>
        <w:t>수출</w:t>
      </w:r>
      <w:r>
        <w:rPr>
          <w:rFonts w:ascii="Arial" w:hAnsi="Arial" w:cs="Arial"/>
          <w:color w:val="373A3C"/>
        </w:rPr>
        <w:t xml:space="preserve"> </w:t>
      </w:r>
      <w:r>
        <w:rPr>
          <w:rFonts w:ascii="Arial" w:hAnsi="Arial" w:cs="Arial"/>
          <w:color w:val="373A3C"/>
        </w:rPr>
        <w:t>분야가</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엔터테인먼트</w:t>
      </w:r>
      <w:r>
        <w:rPr>
          <w:rFonts w:ascii="Arial" w:hAnsi="Arial" w:cs="Arial"/>
          <w:color w:val="373A3C"/>
        </w:rPr>
        <w:t xml:space="preserve"> </w:t>
      </w:r>
      <w:r>
        <w:rPr>
          <w:rFonts w:ascii="Arial" w:hAnsi="Arial" w:cs="Arial"/>
          <w:color w:val="373A3C"/>
        </w:rPr>
        <w:t>같이</w:t>
      </w:r>
      <w:r>
        <w:rPr>
          <w:rFonts w:ascii="Arial" w:hAnsi="Arial" w:cs="Arial"/>
          <w:color w:val="373A3C"/>
        </w:rPr>
        <w:t xml:space="preserve"> </w:t>
      </w:r>
      <w:r>
        <w:rPr>
          <w:rFonts w:ascii="Arial" w:hAnsi="Arial" w:cs="Arial"/>
          <w:color w:val="373A3C"/>
        </w:rPr>
        <w:t>경제적으로</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비중은</w:t>
      </w:r>
      <w:r>
        <w:rPr>
          <w:rFonts w:ascii="Arial" w:hAnsi="Arial" w:cs="Arial"/>
          <w:color w:val="373A3C"/>
        </w:rPr>
        <w:t xml:space="preserve"> </w:t>
      </w:r>
      <w:r>
        <w:rPr>
          <w:rFonts w:ascii="Arial" w:hAnsi="Arial" w:cs="Arial"/>
          <w:color w:val="373A3C"/>
        </w:rPr>
        <w:t>차지하지</w:t>
      </w:r>
      <w:r>
        <w:rPr>
          <w:rFonts w:ascii="Arial" w:hAnsi="Arial" w:cs="Arial"/>
          <w:color w:val="373A3C"/>
        </w:rPr>
        <w:t xml:space="preserve"> </w:t>
      </w:r>
      <w:r>
        <w:rPr>
          <w:rFonts w:ascii="Arial" w:hAnsi="Arial" w:cs="Arial"/>
          <w:color w:val="373A3C"/>
        </w:rPr>
        <w:t>않지만</w:t>
      </w:r>
      <w:r>
        <w:rPr>
          <w:rFonts w:ascii="Arial" w:hAnsi="Arial" w:cs="Arial"/>
          <w:color w:val="373A3C"/>
        </w:rPr>
        <w:t xml:space="preserve"> </w:t>
      </w:r>
      <w:r>
        <w:rPr>
          <w:rFonts w:ascii="Arial" w:hAnsi="Arial" w:cs="Arial"/>
          <w:color w:val="373A3C"/>
        </w:rPr>
        <w:t>뉴스에는</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나며</w:t>
      </w:r>
      <w:r>
        <w:rPr>
          <w:rFonts w:ascii="Arial" w:hAnsi="Arial" w:cs="Arial"/>
          <w:color w:val="373A3C"/>
        </w:rPr>
        <w:t xml:space="preserve"> </w:t>
      </w:r>
      <w:r>
        <w:rPr>
          <w:rFonts w:ascii="Arial" w:hAnsi="Arial" w:cs="Arial"/>
          <w:color w:val="373A3C"/>
        </w:rPr>
        <w:t>대중의</w:t>
      </w:r>
      <w:r>
        <w:rPr>
          <w:rFonts w:ascii="Arial" w:hAnsi="Arial" w:cs="Arial"/>
          <w:color w:val="373A3C"/>
        </w:rPr>
        <w:t xml:space="preserve"> </w:t>
      </w:r>
      <w:r>
        <w:rPr>
          <w:rFonts w:ascii="Arial" w:hAnsi="Arial" w:cs="Arial"/>
          <w:color w:val="373A3C"/>
        </w:rPr>
        <w:t>관심을</w:t>
      </w:r>
      <w:r>
        <w:rPr>
          <w:rFonts w:ascii="Arial" w:hAnsi="Arial" w:cs="Arial"/>
          <w:color w:val="373A3C"/>
        </w:rPr>
        <w:t xml:space="preserve"> </w:t>
      </w:r>
      <w:r>
        <w:rPr>
          <w:rFonts w:ascii="Arial" w:hAnsi="Arial" w:cs="Arial"/>
          <w:color w:val="373A3C"/>
        </w:rPr>
        <w:t>많이</w:t>
      </w:r>
      <w:r>
        <w:rPr>
          <w:rFonts w:ascii="Arial" w:hAnsi="Arial" w:cs="Arial"/>
          <w:color w:val="373A3C"/>
        </w:rPr>
        <w:t xml:space="preserve"> </w:t>
      </w:r>
      <w:r>
        <w:rPr>
          <w:rFonts w:ascii="Arial" w:hAnsi="Arial" w:cs="Arial"/>
          <w:color w:val="373A3C"/>
        </w:rPr>
        <w:t>받는</w:t>
      </w:r>
      <w:r>
        <w:rPr>
          <w:rFonts w:ascii="Arial" w:hAnsi="Arial" w:cs="Arial"/>
          <w:color w:val="373A3C"/>
        </w:rPr>
        <w:t xml:space="preserve"> </w:t>
      </w:r>
      <w:r>
        <w:rPr>
          <w:rFonts w:ascii="Arial" w:hAnsi="Arial" w:cs="Arial"/>
          <w:color w:val="373A3C"/>
        </w:rPr>
        <w:t>분야일</w:t>
      </w:r>
      <w:r>
        <w:rPr>
          <w:rFonts w:ascii="Arial" w:hAnsi="Arial" w:cs="Arial"/>
          <w:color w:val="373A3C"/>
        </w:rPr>
        <w:t xml:space="preserve"> </w:t>
      </w:r>
      <w:r>
        <w:rPr>
          <w:rFonts w:ascii="Arial" w:hAnsi="Arial" w:cs="Arial"/>
          <w:color w:val="373A3C"/>
        </w:rPr>
        <w:t>뿐이다</w:t>
      </w:r>
      <w:r>
        <w:rPr>
          <w:rFonts w:ascii="Arial" w:hAnsi="Arial" w:cs="Arial"/>
          <w:color w:val="373A3C"/>
        </w:rPr>
        <w:t>.</w:t>
      </w:r>
    </w:p>
    <w:p w:rsidR="002B0B10" w:rsidRDefault="00055762" w:rsidP="002B0B10">
      <w:pPr>
        <w:pStyle w:val="2"/>
        <w:pBdr>
          <w:bottom w:val="single" w:sz="6" w:space="4" w:color="CCCCCC"/>
        </w:pBdr>
        <w:shd w:val="clear" w:color="auto" w:fill="FFFFFF"/>
        <w:spacing w:before="288" w:after="192"/>
        <w:rPr>
          <w:rFonts w:ascii="Arial" w:hAnsi="Arial" w:cs="Arial"/>
          <w:color w:val="373A3C"/>
          <w:sz w:val="43"/>
          <w:szCs w:val="43"/>
        </w:rPr>
      </w:pPr>
      <w:hyperlink r:id="rId99" w:anchor="toc" w:history="1">
        <w:r w:rsidR="002B0B10">
          <w:rPr>
            <w:rStyle w:val="a3"/>
            <w:rFonts w:ascii="Arial" w:hAnsi="Arial" w:cs="Arial"/>
            <w:color w:val="0275D8"/>
            <w:sz w:val="43"/>
            <w:szCs w:val="43"/>
          </w:rPr>
          <w:t>3.</w:t>
        </w:r>
      </w:hyperlink>
      <w:r w:rsidR="002B0B10">
        <w:rPr>
          <w:rStyle w:val="apple-converted-space"/>
          <w:rFonts w:ascii="Arial" w:hAnsi="Arial" w:cs="Arial"/>
          <w:color w:val="373A3C"/>
          <w:sz w:val="43"/>
          <w:szCs w:val="43"/>
        </w:rPr>
        <w:t> </w:t>
      </w:r>
      <w:r w:rsidR="002B0B10">
        <w:rPr>
          <w:rFonts w:ascii="Arial" w:hAnsi="Arial" w:cs="Arial"/>
          <w:color w:val="373A3C"/>
          <w:sz w:val="43"/>
          <w:szCs w:val="43"/>
        </w:rPr>
        <w:t>반대</w:t>
      </w:r>
      <w:hyperlink r:id="rId100" w:history="1">
        <w:r w:rsidR="002B0B10">
          <w:rPr>
            <w:rStyle w:val="a3"/>
            <w:rFonts w:ascii="Arial" w:hAnsi="Arial" w:cs="Arial"/>
            <w:color w:val="0275D8"/>
            <w:sz w:val="43"/>
            <w:szCs w:val="43"/>
          </w:rPr>
          <w:t>[</w:t>
        </w:r>
        <w:r w:rsidR="002B0B10">
          <w:rPr>
            <w:rStyle w:val="a3"/>
            <w:rFonts w:ascii="Arial" w:hAnsi="Arial" w:cs="Arial"/>
            <w:color w:val="0275D8"/>
            <w:sz w:val="43"/>
            <w:szCs w:val="43"/>
          </w:rPr>
          <w:t>편집</w:t>
        </w:r>
        <w:r w:rsidR="002B0B10">
          <w:rPr>
            <w:rStyle w:val="a3"/>
            <w:rFonts w:ascii="Arial" w:hAnsi="Arial" w:cs="Arial"/>
            <w:color w:val="0275D8"/>
            <w:sz w:val="43"/>
            <w:szCs w:val="43"/>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br/>
      </w:r>
      <w:r>
        <w:rPr>
          <w:rFonts w:ascii="Arial" w:hAnsi="Arial" w:cs="Arial"/>
          <w:color w:val="373A3C"/>
        </w:rPr>
        <w:br/>
      </w:r>
      <w:r>
        <w:rPr>
          <w:rFonts w:ascii="Arial" w:hAnsi="Arial" w:cs="Arial"/>
          <w:color w:val="373A3C"/>
        </w:rPr>
        <w:t>대체로</w:t>
      </w:r>
      <w:r>
        <w:rPr>
          <w:rFonts w:ascii="Arial" w:hAnsi="Arial" w:cs="Arial"/>
          <w:color w:val="373A3C"/>
        </w:rPr>
        <w:t xml:space="preserve"> </w:t>
      </w:r>
      <w:r>
        <w:rPr>
          <w:rFonts w:ascii="Arial" w:hAnsi="Arial" w:cs="Arial"/>
          <w:color w:val="373A3C"/>
        </w:rPr>
        <w:t>반대</w:t>
      </w:r>
      <w:r>
        <w:rPr>
          <w:rFonts w:ascii="Arial" w:hAnsi="Arial" w:cs="Arial"/>
          <w:color w:val="373A3C"/>
        </w:rPr>
        <w:t xml:space="preserve"> </w:t>
      </w:r>
      <w:r>
        <w:rPr>
          <w:rFonts w:ascii="Arial" w:hAnsi="Arial" w:cs="Arial"/>
          <w:color w:val="373A3C"/>
        </w:rPr>
        <w:t>의견</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r>
        <w:rPr>
          <w:rFonts w:ascii="Arial" w:hAnsi="Arial" w:cs="Arial"/>
          <w:color w:val="373A3C"/>
        </w:rPr>
        <w:t>군사적인</w:t>
      </w:r>
      <w:r>
        <w:rPr>
          <w:rFonts w:ascii="Arial" w:hAnsi="Arial" w:cs="Arial"/>
          <w:color w:val="373A3C"/>
        </w:rPr>
        <w:t xml:space="preserve"> </w:t>
      </w:r>
      <w:r>
        <w:rPr>
          <w:rFonts w:ascii="Arial" w:hAnsi="Arial" w:cs="Arial"/>
          <w:color w:val="373A3C"/>
        </w:rPr>
        <w:t>부분은</w:t>
      </w:r>
      <w:r>
        <w:rPr>
          <w:rFonts w:ascii="Arial" w:hAnsi="Arial" w:cs="Arial"/>
          <w:color w:val="373A3C"/>
        </w:rPr>
        <w:t xml:space="preserve"> </w:t>
      </w:r>
      <w:r>
        <w:rPr>
          <w:rFonts w:ascii="Arial" w:hAnsi="Arial" w:cs="Arial"/>
          <w:color w:val="373A3C"/>
        </w:rPr>
        <w:t>주한미군</w:t>
      </w:r>
      <w:r>
        <w:rPr>
          <w:rFonts w:ascii="Arial" w:hAnsi="Arial" w:cs="Arial"/>
          <w:color w:val="373A3C"/>
        </w:rPr>
        <w:t xml:space="preserve"> </w:t>
      </w:r>
      <w:r>
        <w:rPr>
          <w:rFonts w:ascii="Arial" w:hAnsi="Arial" w:cs="Arial"/>
          <w:color w:val="373A3C"/>
        </w:rPr>
        <w:t>배치가</w:t>
      </w:r>
      <w:r>
        <w:rPr>
          <w:rFonts w:ascii="Arial" w:hAnsi="Arial" w:cs="Arial"/>
          <w:color w:val="373A3C"/>
        </w:rPr>
        <w:t xml:space="preserve"> </w:t>
      </w:r>
      <w:r>
        <w:rPr>
          <w:rFonts w:ascii="Arial" w:hAnsi="Arial" w:cs="Arial"/>
          <w:color w:val="373A3C"/>
        </w:rPr>
        <w:t>결정되기</w:t>
      </w:r>
      <w:r>
        <w:rPr>
          <w:rFonts w:ascii="Arial" w:hAnsi="Arial" w:cs="Arial"/>
          <w:color w:val="373A3C"/>
        </w:rPr>
        <w:t xml:space="preserve"> </w:t>
      </w:r>
      <w:r>
        <w:rPr>
          <w:rFonts w:ascii="Arial" w:hAnsi="Arial" w:cs="Arial"/>
          <w:color w:val="373A3C"/>
        </w:rPr>
        <w:t>이전</w:t>
      </w:r>
      <w:r>
        <w:rPr>
          <w:rFonts w:ascii="Arial" w:hAnsi="Arial" w:cs="Arial"/>
          <w:color w:val="373A3C"/>
        </w:rPr>
        <w:t xml:space="preserve"> </w:t>
      </w:r>
      <w:r>
        <w:rPr>
          <w:rFonts w:ascii="Arial" w:hAnsi="Arial" w:cs="Arial"/>
          <w:color w:val="373A3C"/>
        </w:rPr>
        <w:t>국내</w:t>
      </w:r>
      <w:r>
        <w:rPr>
          <w:rFonts w:ascii="Arial" w:hAnsi="Arial" w:cs="Arial"/>
          <w:color w:val="373A3C"/>
        </w:rPr>
        <w:t xml:space="preserve"> </w:t>
      </w:r>
      <w:r>
        <w:rPr>
          <w:rFonts w:ascii="Arial" w:hAnsi="Arial" w:cs="Arial"/>
          <w:color w:val="373A3C"/>
        </w:rPr>
        <w:t>도입</w:t>
      </w:r>
      <w:r>
        <w:rPr>
          <w:rFonts w:ascii="Arial" w:hAnsi="Arial" w:cs="Arial"/>
          <w:color w:val="373A3C"/>
        </w:rPr>
        <w:t xml:space="preserve"> </w:t>
      </w:r>
      <w:r>
        <w:rPr>
          <w:rFonts w:ascii="Arial" w:hAnsi="Arial" w:cs="Arial"/>
          <w:color w:val="373A3C"/>
        </w:rPr>
        <w:t>여부를</w:t>
      </w:r>
      <w:r>
        <w:rPr>
          <w:rFonts w:ascii="Arial" w:hAnsi="Arial" w:cs="Arial"/>
          <w:color w:val="373A3C"/>
        </w:rPr>
        <w:t xml:space="preserve"> </w:t>
      </w:r>
      <w:r>
        <w:rPr>
          <w:rFonts w:ascii="Arial" w:hAnsi="Arial" w:cs="Arial"/>
          <w:color w:val="373A3C"/>
        </w:rPr>
        <w:t>기준으로</w:t>
      </w:r>
      <w:r>
        <w:rPr>
          <w:rFonts w:ascii="Arial" w:hAnsi="Arial" w:cs="Arial"/>
          <w:color w:val="373A3C"/>
        </w:rPr>
        <w:t xml:space="preserve"> </w:t>
      </w:r>
      <w:r>
        <w:rPr>
          <w:rFonts w:ascii="Arial" w:hAnsi="Arial" w:cs="Arial"/>
          <w:color w:val="373A3C"/>
        </w:rPr>
        <w:t>씌어진</w:t>
      </w:r>
      <w:r>
        <w:rPr>
          <w:rFonts w:ascii="Arial" w:hAnsi="Arial" w:cs="Arial"/>
          <w:color w:val="373A3C"/>
        </w:rPr>
        <w:t xml:space="preserve"> </w:t>
      </w:r>
      <w:r>
        <w:rPr>
          <w:rFonts w:ascii="Arial" w:hAnsi="Arial" w:cs="Arial"/>
          <w:color w:val="373A3C"/>
        </w:rPr>
        <w:t>게</w:t>
      </w:r>
      <w:r>
        <w:rPr>
          <w:rFonts w:ascii="Arial" w:hAnsi="Arial" w:cs="Arial"/>
          <w:color w:val="373A3C"/>
        </w:rPr>
        <w:t xml:space="preserve"> </w:t>
      </w:r>
      <w:r>
        <w:rPr>
          <w:rFonts w:ascii="Arial" w:hAnsi="Arial" w:cs="Arial"/>
          <w:color w:val="373A3C"/>
        </w:rPr>
        <w:t>많다</w:t>
      </w:r>
      <w:r>
        <w:rPr>
          <w:rFonts w:ascii="Arial" w:hAnsi="Arial" w:cs="Arial"/>
          <w:color w:val="373A3C"/>
        </w:rPr>
        <w:t>.</w:t>
      </w:r>
      <w:r>
        <w:rPr>
          <w:rFonts w:ascii="Arial" w:hAnsi="Arial" w:cs="Arial"/>
          <w:color w:val="373A3C"/>
        </w:rPr>
        <w:br/>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01" w:anchor="toc" w:history="1">
        <w:r w:rsidR="002B0B10">
          <w:rPr>
            <w:rStyle w:val="a3"/>
            <w:rFonts w:ascii="Arial" w:hAnsi="Arial" w:cs="Arial"/>
            <w:color w:val="0275D8"/>
            <w:sz w:val="38"/>
            <w:szCs w:val="38"/>
          </w:rPr>
          <w:t>3.1.</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너무나</w:t>
      </w:r>
      <w:r w:rsidR="002B0B10">
        <w:rPr>
          <w:rFonts w:ascii="Arial" w:hAnsi="Arial" w:cs="Arial"/>
          <w:color w:val="373A3C"/>
          <w:sz w:val="38"/>
          <w:szCs w:val="38"/>
        </w:rPr>
        <w:t xml:space="preserve"> </w:t>
      </w:r>
      <w:r w:rsidR="002B0B10">
        <w:rPr>
          <w:rFonts w:ascii="Arial" w:hAnsi="Arial" w:cs="Arial"/>
          <w:color w:val="373A3C"/>
          <w:sz w:val="38"/>
          <w:szCs w:val="38"/>
        </w:rPr>
        <w:t>초라한</w:t>
      </w:r>
      <w:r w:rsidR="002B0B10">
        <w:rPr>
          <w:rFonts w:ascii="Arial" w:hAnsi="Arial" w:cs="Arial"/>
          <w:color w:val="373A3C"/>
          <w:sz w:val="38"/>
          <w:szCs w:val="38"/>
        </w:rPr>
        <w:t xml:space="preserve"> </w:t>
      </w:r>
      <w:r w:rsidR="002B0B10">
        <w:rPr>
          <w:rFonts w:ascii="Arial" w:hAnsi="Arial" w:cs="Arial"/>
          <w:color w:val="373A3C"/>
          <w:sz w:val="38"/>
          <w:szCs w:val="38"/>
        </w:rPr>
        <w:t>자주권</w:t>
      </w:r>
      <w:r w:rsidR="002B0B10">
        <w:rPr>
          <w:rFonts w:ascii="Arial" w:hAnsi="Arial" w:cs="Arial"/>
          <w:color w:val="373A3C"/>
          <w:sz w:val="38"/>
          <w:szCs w:val="38"/>
        </w:rPr>
        <w:t xml:space="preserve"> </w:t>
      </w:r>
      <w:r w:rsidR="002B0B10">
        <w:rPr>
          <w:rFonts w:ascii="Arial" w:hAnsi="Arial" w:cs="Arial"/>
          <w:color w:val="373A3C"/>
          <w:sz w:val="38"/>
          <w:szCs w:val="38"/>
        </w:rPr>
        <w:t>주장</w:t>
      </w:r>
      <w:hyperlink r:id="rId102"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t>주한미군의</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배치를</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자주권이라</w:t>
      </w:r>
      <w:r>
        <w:rPr>
          <w:rFonts w:ascii="Arial" w:hAnsi="Arial" w:cs="Arial"/>
          <w:color w:val="373A3C"/>
        </w:rPr>
        <w:t xml:space="preserve"> </w:t>
      </w:r>
      <w:r>
        <w:rPr>
          <w:rFonts w:ascii="Arial" w:hAnsi="Arial" w:cs="Arial"/>
          <w:color w:val="373A3C"/>
        </w:rPr>
        <w:t>말을</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너무나</w:t>
      </w:r>
      <w:r>
        <w:rPr>
          <w:rFonts w:ascii="Arial" w:hAnsi="Arial" w:cs="Arial"/>
          <w:color w:val="373A3C"/>
        </w:rPr>
        <w:t xml:space="preserve"> </w:t>
      </w:r>
      <w:r>
        <w:rPr>
          <w:rFonts w:ascii="Arial" w:hAnsi="Arial" w:cs="Arial"/>
          <w:color w:val="373A3C"/>
        </w:rPr>
        <w:t>초라하고</w:t>
      </w:r>
      <w:r>
        <w:rPr>
          <w:rFonts w:ascii="Arial" w:hAnsi="Arial" w:cs="Arial"/>
          <w:color w:val="373A3C"/>
        </w:rPr>
        <w:t xml:space="preserve"> </w:t>
      </w:r>
      <w:r>
        <w:rPr>
          <w:rFonts w:ascii="Arial" w:hAnsi="Arial" w:cs="Arial"/>
          <w:color w:val="373A3C"/>
        </w:rPr>
        <w:t>창피한</w:t>
      </w:r>
      <w:r>
        <w:rPr>
          <w:rFonts w:ascii="Arial" w:hAnsi="Arial" w:cs="Arial"/>
          <w:color w:val="373A3C"/>
        </w:rPr>
        <w:t xml:space="preserve"> </w:t>
      </w:r>
      <w:r>
        <w:rPr>
          <w:rFonts w:ascii="Arial" w:hAnsi="Arial" w:cs="Arial"/>
          <w:color w:val="373A3C"/>
        </w:rPr>
        <w:t>말이라</w:t>
      </w:r>
      <w:r>
        <w:rPr>
          <w:rFonts w:ascii="Arial" w:hAnsi="Arial" w:cs="Arial"/>
          <w:color w:val="373A3C"/>
        </w:rPr>
        <w:t xml:space="preserve"> </w:t>
      </w:r>
      <w:r>
        <w:rPr>
          <w:rFonts w:ascii="Arial" w:hAnsi="Arial" w:cs="Arial"/>
          <w:color w:val="373A3C"/>
        </w:rPr>
        <w:t>하지</w:t>
      </w:r>
      <w:r>
        <w:rPr>
          <w:rFonts w:ascii="Arial" w:hAnsi="Arial" w:cs="Arial"/>
          <w:color w:val="373A3C"/>
        </w:rPr>
        <w:t xml:space="preserve"> </w:t>
      </w:r>
      <w:proofErr w:type="spellStart"/>
      <w:r>
        <w:rPr>
          <w:rFonts w:ascii="Arial" w:hAnsi="Arial" w:cs="Arial"/>
          <w:color w:val="373A3C"/>
        </w:rPr>
        <w:t>않을수</w:t>
      </w:r>
      <w:proofErr w:type="spellEnd"/>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지난</w:t>
      </w:r>
      <w:r>
        <w:rPr>
          <w:rFonts w:ascii="Arial" w:hAnsi="Arial" w:cs="Arial"/>
          <w:color w:val="373A3C"/>
        </w:rPr>
        <w:t xml:space="preserve"> </w:t>
      </w:r>
      <w:r>
        <w:rPr>
          <w:rFonts w:ascii="Arial" w:hAnsi="Arial" w:cs="Arial"/>
          <w:color w:val="373A3C"/>
        </w:rPr>
        <w:t>과정을</w:t>
      </w:r>
      <w:r>
        <w:rPr>
          <w:rFonts w:ascii="Arial" w:hAnsi="Arial" w:cs="Arial"/>
          <w:color w:val="373A3C"/>
        </w:rPr>
        <w:t xml:space="preserve"> </w:t>
      </w:r>
      <w:proofErr w:type="spellStart"/>
      <w:r>
        <w:rPr>
          <w:rFonts w:ascii="Arial" w:hAnsi="Arial" w:cs="Arial"/>
          <w:color w:val="373A3C"/>
        </w:rPr>
        <w:t>통들어</w:t>
      </w:r>
      <w:proofErr w:type="spellEnd"/>
      <w:r>
        <w:rPr>
          <w:rFonts w:ascii="Arial" w:hAnsi="Arial" w:cs="Arial"/>
          <w:color w:val="373A3C"/>
        </w:rPr>
        <w:t xml:space="preserve"> </w:t>
      </w:r>
      <w:r>
        <w:rPr>
          <w:rFonts w:ascii="Arial" w:hAnsi="Arial" w:cs="Arial"/>
          <w:color w:val="373A3C"/>
        </w:rPr>
        <w:t>원래</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배치를</w:t>
      </w:r>
      <w:r>
        <w:rPr>
          <w:rFonts w:ascii="Arial" w:hAnsi="Arial" w:cs="Arial"/>
          <w:color w:val="373A3C"/>
        </w:rPr>
        <w:t xml:space="preserve"> </w:t>
      </w:r>
      <w:r>
        <w:rPr>
          <w:rFonts w:ascii="Arial" w:hAnsi="Arial" w:cs="Arial"/>
          <w:color w:val="373A3C"/>
        </w:rPr>
        <w:t>국방부는</w:t>
      </w:r>
      <w:r>
        <w:rPr>
          <w:rFonts w:ascii="Arial" w:hAnsi="Arial" w:cs="Arial"/>
          <w:color w:val="373A3C"/>
        </w:rPr>
        <w:t xml:space="preserve"> </w:t>
      </w:r>
      <w:r>
        <w:rPr>
          <w:rFonts w:ascii="Arial" w:hAnsi="Arial" w:cs="Arial"/>
          <w:color w:val="373A3C"/>
        </w:rPr>
        <w:t>부정하고</w:t>
      </w:r>
      <w:r>
        <w:rPr>
          <w:rFonts w:ascii="Arial" w:hAnsi="Arial" w:cs="Arial"/>
          <w:color w:val="373A3C"/>
        </w:rPr>
        <w:t xml:space="preserve"> </w:t>
      </w:r>
      <w:r>
        <w:rPr>
          <w:rFonts w:ascii="Arial" w:hAnsi="Arial" w:cs="Arial"/>
          <w:color w:val="373A3C"/>
        </w:rPr>
        <w:t>있었고</w:t>
      </w:r>
      <w:r>
        <w:rPr>
          <w:rFonts w:ascii="Arial" w:hAnsi="Arial" w:cs="Arial"/>
          <w:color w:val="373A3C"/>
        </w:rPr>
        <w:t xml:space="preserve">, </w:t>
      </w:r>
      <w:r>
        <w:rPr>
          <w:rFonts w:ascii="Arial" w:hAnsi="Arial" w:cs="Arial"/>
          <w:color w:val="373A3C"/>
        </w:rPr>
        <w:t>공식적으로</w:t>
      </w:r>
      <w:r>
        <w:rPr>
          <w:rFonts w:ascii="Arial" w:hAnsi="Arial" w:cs="Arial"/>
          <w:color w:val="373A3C"/>
        </w:rPr>
        <w:t xml:space="preserve"> </w:t>
      </w:r>
      <w:r>
        <w:rPr>
          <w:rFonts w:ascii="Arial" w:hAnsi="Arial" w:cs="Arial"/>
          <w:color w:val="373A3C"/>
        </w:rPr>
        <w:t>청와대</w:t>
      </w:r>
      <w:r>
        <w:rPr>
          <w:rFonts w:ascii="Arial" w:hAnsi="Arial" w:cs="Arial"/>
          <w:color w:val="373A3C"/>
        </w:rPr>
        <w:t xml:space="preserve">, </w:t>
      </w:r>
      <w:r>
        <w:rPr>
          <w:rFonts w:ascii="Arial" w:hAnsi="Arial" w:cs="Arial"/>
          <w:color w:val="373A3C"/>
        </w:rPr>
        <w:t>국방부는</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배치를</w:t>
      </w:r>
      <w:r>
        <w:rPr>
          <w:rFonts w:ascii="Arial" w:hAnsi="Arial" w:cs="Arial"/>
          <w:color w:val="373A3C"/>
        </w:rPr>
        <w:t xml:space="preserve"> </w:t>
      </w:r>
      <w:r>
        <w:rPr>
          <w:rFonts w:ascii="Arial" w:hAnsi="Arial" w:cs="Arial"/>
          <w:color w:val="373A3C"/>
        </w:rPr>
        <w:t>피하려고</w:t>
      </w:r>
      <w:r>
        <w:rPr>
          <w:rFonts w:ascii="Arial" w:hAnsi="Arial" w:cs="Arial"/>
          <w:color w:val="373A3C"/>
        </w:rPr>
        <w:t xml:space="preserve"> </w:t>
      </w:r>
      <w:r>
        <w:rPr>
          <w:rFonts w:ascii="Arial" w:hAnsi="Arial" w:cs="Arial"/>
          <w:color w:val="373A3C"/>
        </w:rPr>
        <w:t>했었다</w:t>
      </w:r>
      <w:r>
        <w:rPr>
          <w:rFonts w:ascii="Arial" w:hAnsi="Arial" w:cs="Arial"/>
          <w:color w:val="373A3C"/>
        </w:rPr>
        <w:t>. 2014</w:t>
      </w:r>
      <w:r>
        <w:rPr>
          <w:rFonts w:ascii="Arial" w:hAnsi="Arial" w:cs="Arial"/>
          <w:color w:val="373A3C"/>
        </w:rPr>
        <w:t>년</w:t>
      </w:r>
      <w:r>
        <w:rPr>
          <w:rFonts w:ascii="Arial" w:hAnsi="Arial" w:cs="Arial"/>
          <w:color w:val="373A3C"/>
        </w:rPr>
        <w:t xml:space="preserve"> </w:t>
      </w:r>
      <w:r>
        <w:rPr>
          <w:rFonts w:ascii="Arial" w:hAnsi="Arial" w:cs="Arial"/>
          <w:color w:val="373A3C"/>
        </w:rPr>
        <w:t>내내</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압력이</w:t>
      </w:r>
      <w:r>
        <w:rPr>
          <w:rFonts w:ascii="Arial" w:hAnsi="Arial" w:cs="Arial"/>
          <w:color w:val="373A3C"/>
        </w:rPr>
        <w:t xml:space="preserve"> </w:t>
      </w:r>
      <w:r>
        <w:rPr>
          <w:rFonts w:ascii="Arial" w:hAnsi="Arial" w:cs="Arial"/>
          <w:color w:val="373A3C"/>
        </w:rPr>
        <w:t>계속</w:t>
      </w:r>
      <w:r>
        <w:rPr>
          <w:rFonts w:ascii="Arial" w:hAnsi="Arial" w:cs="Arial"/>
          <w:color w:val="373A3C"/>
        </w:rPr>
        <w:t xml:space="preserve"> </w:t>
      </w:r>
      <w:r>
        <w:rPr>
          <w:rFonts w:ascii="Arial" w:hAnsi="Arial" w:cs="Arial"/>
          <w:color w:val="373A3C"/>
        </w:rPr>
        <w:lastRenderedPageBreak/>
        <w:t>있었던</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모두가</w:t>
      </w:r>
      <w:r>
        <w:rPr>
          <w:rFonts w:ascii="Arial" w:hAnsi="Arial" w:cs="Arial"/>
          <w:color w:val="373A3C"/>
        </w:rPr>
        <w:t xml:space="preserve"> </w:t>
      </w:r>
      <w:r>
        <w:rPr>
          <w:rFonts w:ascii="Arial" w:hAnsi="Arial" w:cs="Arial"/>
          <w:color w:val="373A3C"/>
        </w:rPr>
        <w:t>알고</w:t>
      </w:r>
      <w:r>
        <w:rPr>
          <w:rFonts w:ascii="Arial" w:hAnsi="Arial" w:cs="Arial"/>
          <w:color w:val="373A3C"/>
        </w:rPr>
        <w:t xml:space="preserve"> </w:t>
      </w:r>
      <w:r>
        <w:rPr>
          <w:rFonts w:ascii="Arial" w:hAnsi="Arial" w:cs="Arial"/>
          <w:color w:val="373A3C"/>
        </w:rPr>
        <w:t>있기</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심지어는</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전직</w:t>
      </w:r>
      <w:r>
        <w:rPr>
          <w:rFonts w:ascii="Arial" w:hAnsi="Arial" w:cs="Arial"/>
          <w:color w:val="373A3C"/>
        </w:rPr>
        <w:t xml:space="preserve"> </w:t>
      </w:r>
      <w:r>
        <w:rPr>
          <w:rFonts w:ascii="Arial" w:hAnsi="Arial" w:cs="Arial"/>
          <w:color w:val="373A3C"/>
        </w:rPr>
        <w:t>사령관이</w:t>
      </w:r>
      <w:r>
        <w:rPr>
          <w:rStyle w:val="apple-converted-space"/>
          <w:rFonts w:ascii="Arial" w:hAnsi="Arial" w:cs="Arial"/>
          <w:color w:val="373A3C"/>
        </w:rPr>
        <w:t> </w:t>
      </w:r>
      <w:hyperlink r:id="rId103" w:tgtFrame="_blank" w:tooltip="http://www.yonhapnews.co.kr/international/2014/10/08/0608000000AKR20141008014300071.HTML" w:history="1">
        <w:r>
          <w:rPr>
            <w:rStyle w:val="a3"/>
            <w:rFonts w:ascii="Arial" w:hAnsi="Arial" w:cs="Arial"/>
            <w:color w:val="009900"/>
          </w:rPr>
          <w:t>벨</w:t>
        </w:r>
        <w:r>
          <w:rPr>
            <w:rStyle w:val="a3"/>
            <w:rFonts w:ascii="Arial" w:hAnsi="Arial" w:cs="Arial"/>
            <w:color w:val="009900"/>
          </w:rPr>
          <w:t xml:space="preserve"> </w:t>
        </w:r>
        <w:r>
          <w:rPr>
            <w:rStyle w:val="a3"/>
            <w:rFonts w:ascii="Arial" w:hAnsi="Arial" w:cs="Arial"/>
            <w:color w:val="009900"/>
          </w:rPr>
          <w:t>전</w:t>
        </w:r>
        <w:r>
          <w:rPr>
            <w:rStyle w:val="a3"/>
            <w:rFonts w:ascii="Arial" w:hAnsi="Arial" w:cs="Arial"/>
            <w:color w:val="009900"/>
          </w:rPr>
          <w:t xml:space="preserve"> </w:t>
        </w:r>
        <w:r>
          <w:rPr>
            <w:rStyle w:val="a3"/>
            <w:rFonts w:ascii="Arial" w:hAnsi="Arial" w:cs="Arial"/>
            <w:color w:val="009900"/>
          </w:rPr>
          <w:t>사령관</w:t>
        </w:r>
        <w:r>
          <w:rPr>
            <w:rStyle w:val="a3"/>
            <w:rFonts w:ascii="Arial" w:hAnsi="Arial" w:cs="Arial"/>
            <w:color w:val="009900"/>
          </w:rPr>
          <w:t xml:space="preserve"> "</w:t>
        </w:r>
        <w:r>
          <w:rPr>
            <w:rStyle w:val="a3"/>
            <w:rFonts w:ascii="Arial" w:hAnsi="Arial" w:cs="Arial"/>
            <w:color w:val="009900"/>
          </w:rPr>
          <w:t>미국의</w:t>
        </w:r>
        <w:r>
          <w:rPr>
            <w:rStyle w:val="a3"/>
            <w:rFonts w:ascii="Arial" w:hAnsi="Arial" w:cs="Arial"/>
            <w:color w:val="009900"/>
          </w:rPr>
          <w:t xml:space="preserve"> </w:t>
        </w:r>
        <w:r>
          <w:rPr>
            <w:rStyle w:val="a3"/>
            <w:rFonts w:ascii="Arial" w:hAnsi="Arial" w:cs="Arial"/>
            <w:color w:val="009900"/>
          </w:rPr>
          <w:t>사드</w:t>
        </w:r>
        <w:r>
          <w:rPr>
            <w:rStyle w:val="a3"/>
            <w:rFonts w:ascii="Arial" w:hAnsi="Arial" w:cs="Arial"/>
            <w:color w:val="009900"/>
          </w:rPr>
          <w:t xml:space="preserve"> </w:t>
        </w:r>
        <w:r>
          <w:rPr>
            <w:rStyle w:val="a3"/>
            <w:rFonts w:ascii="Arial" w:hAnsi="Arial" w:cs="Arial"/>
            <w:color w:val="009900"/>
          </w:rPr>
          <w:t>공개</w:t>
        </w:r>
        <w:r>
          <w:rPr>
            <w:rStyle w:val="a3"/>
            <w:rFonts w:ascii="Arial" w:hAnsi="Arial" w:cs="Arial"/>
            <w:color w:val="009900"/>
          </w:rPr>
          <w:t xml:space="preserve"> </w:t>
        </w:r>
        <w:r>
          <w:rPr>
            <w:rStyle w:val="a3"/>
            <w:rFonts w:ascii="Arial" w:hAnsi="Arial" w:cs="Arial"/>
            <w:color w:val="009900"/>
          </w:rPr>
          <w:t>압박은</w:t>
        </w:r>
        <w:r>
          <w:rPr>
            <w:rStyle w:val="a3"/>
            <w:rFonts w:ascii="Arial" w:hAnsi="Arial" w:cs="Arial"/>
            <w:color w:val="009900"/>
          </w:rPr>
          <w:t xml:space="preserve"> </w:t>
        </w:r>
        <w:r>
          <w:rPr>
            <w:rStyle w:val="a3"/>
            <w:rFonts w:ascii="Arial" w:hAnsi="Arial" w:cs="Arial"/>
            <w:color w:val="009900"/>
          </w:rPr>
          <w:t>잘못</w:t>
        </w:r>
        <w:r>
          <w:rPr>
            <w:rStyle w:val="a3"/>
            <w:rFonts w:ascii="Arial" w:hAnsi="Arial" w:cs="Arial"/>
            <w:color w:val="009900"/>
          </w:rPr>
          <w:t>"(</w:t>
        </w:r>
        <w:r>
          <w:rPr>
            <w:rStyle w:val="a3"/>
            <w:rFonts w:ascii="Arial" w:hAnsi="Arial" w:cs="Arial"/>
            <w:color w:val="009900"/>
          </w:rPr>
          <w:t>종합</w:t>
        </w:r>
        <w:r>
          <w:rPr>
            <w:rStyle w:val="a3"/>
            <w:rFonts w:ascii="Arial" w:hAnsi="Arial" w:cs="Arial"/>
            <w:color w:val="009900"/>
          </w:rPr>
          <w:t>)</w:t>
        </w:r>
      </w:hyperlink>
      <w:r>
        <w:rPr>
          <w:rStyle w:val="apple-converted-space"/>
          <w:rFonts w:ascii="Arial" w:hAnsi="Arial" w:cs="Arial"/>
          <w:color w:val="373A3C"/>
        </w:rPr>
        <w:t> </w:t>
      </w:r>
      <w:r>
        <w:rPr>
          <w:rFonts w:ascii="Arial" w:hAnsi="Arial" w:cs="Arial"/>
          <w:color w:val="373A3C"/>
        </w:rPr>
        <w:t>이런</w:t>
      </w:r>
      <w:r>
        <w:rPr>
          <w:rFonts w:ascii="Arial" w:hAnsi="Arial" w:cs="Arial"/>
          <w:color w:val="373A3C"/>
        </w:rPr>
        <w:t xml:space="preserve"> </w:t>
      </w:r>
      <w:r>
        <w:rPr>
          <w:rFonts w:ascii="Arial" w:hAnsi="Arial" w:cs="Arial"/>
          <w:color w:val="373A3C"/>
        </w:rPr>
        <w:t>말을</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정도였다</w:t>
      </w:r>
      <w:r>
        <w:rPr>
          <w:rFonts w:ascii="Arial" w:hAnsi="Arial" w:cs="Arial"/>
          <w:color w:val="373A3C"/>
        </w:rPr>
        <w:t xml:space="preserve">. </w:t>
      </w:r>
      <w:proofErr w:type="spellStart"/>
      <w:r>
        <w:rPr>
          <w:rFonts w:ascii="Arial" w:hAnsi="Arial" w:cs="Arial"/>
          <w:color w:val="373A3C"/>
        </w:rPr>
        <w:t>이제와서</w:t>
      </w:r>
      <w:proofErr w:type="spellEnd"/>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배치는</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자주권이라</w:t>
      </w:r>
      <w:r>
        <w:rPr>
          <w:rFonts w:ascii="Arial" w:hAnsi="Arial" w:cs="Arial"/>
          <w:color w:val="373A3C"/>
        </w:rPr>
        <w:t xml:space="preserve"> </w:t>
      </w:r>
      <w:r>
        <w:rPr>
          <w:rFonts w:ascii="Arial" w:hAnsi="Arial" w:cs="Arial"/>
          <w:color w:val="373A3C"/>
        </w:rPr>
        <w:t>한다면</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일본</w:t>
      </w:r>
      <w:r>
        <w:rPr>
          <w:rFonts w:ascii="Arial" w:hAnsi="Arial" w:cs="Arial"/>
          <w:color w:val="373A3C"/>
        </w:rPr>
        <w:t xml:space="preserve"> </w:t>
      </w:r>
      <w:r>
        <w:rPr>
          <w:rFonts w:ascii="Arial" w:hAnsi="Arial" w:cs="Arial"/>
          <w:color w:val="373A3C"/>
        </w:rPr>
        <w:t>등은</w:t>
      </w:r>
      <w:r>
        <w:rPr>
          <w:rFonts w:ascii="Arial" w:hAnsi="Arial" w:cs="Arial"/>
          <w:color w:val="373A3C"/>
        </w:rPr>
        <w:t xml:space="preserve"> </w:t>
      </w:r>
      <w:r>
        <w:rPr>
          <w:rFonts w:ascii="Arial" w:hAnsi="Arial" w:cs="Arial"/>
          <w:color w:val="373A3C"/>
        </w:rPr>
        <w:t>한국을</w:t>
      </w:r>
      <w:r>
        <w:rPr>
          <w:rFonts w:ascii="Arial" w:hAnsi="Arial" w:cs="Arial"/>
          <w:color w:val="373A3C"/>
        </w:rPr>
        <w:t xml:space="preserve"> </w:t>
      </w:r>
      <w:r>
        <w:rPr>
          <w:rFonts w:ascii="Arial" w:hAnsi="Arial" w:cs="Arial"/>
          <w:color w:val="373A3C"/>
        </w:rPr>
        <w:t>어찌</w:t>
      </w:r>
      <w:r>
        <w:rPr>
          <w:rFonts w:ascii="Arial" w:hAnsi="Arial" w:cs="Arial"/>
          <w:color w:val="373A3C"/>
        </w:rPr>
        <w:t xml:space="preserve"> </w:t>
      </w:r>
      <w:r>
        <w:rPr>
          <w:rFonts w:ascii="Arial" w:hAnsi="Arial" w:cs="Arial"/>
          <w:color w:val="373A3C"/>
        </w:rPr>
        <w:t>볼까</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04" w:anchor="toc" w:history="1">
        <w:r w:rsidR="002B0B10">
          <w:rPr>
            <w:rStyle w:val="a3"/>
            <w:rFonts w:ascii="Arial" w:hAnsi="Arial" w:cs="Arial"/>
            <w:color w:val="0275D8"/>
            <w:sz w:val="38"/>
            <w:szCs w:val="38"/>
          </w:rPr>
          <w:t>3.2.</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중국과</w:t>
      </w:r>
      <w:r w:rsidR="002B0B10">
        <w:rPr>
          <w:rFonts w:ascii="Arial" w:hAnsi="Arial" w:cs="Arial"/>
          <w:color w:val="373A3C"/>
          <w:sz w:val="38"/>
          <w:szCs w:val="38"/>
        </w:rPr>
        <w:t xml:space="preserve"> </w:t>
      </w:r>
      <w:r w:rsidR="002B0B10">
        <w:rPr>
          <w:rFonts w:ascii="Arial" w:hAnsi="Arial" w:cs="Arial"/>
          <w:color w:val="373A3C"/>
          <w:sz w:val="38"/>
          <w:szCs w:val="38"/>
        </w:rPr>
        <w:t>불필요한</w:t>
      </w:r>
      <w:r w:rsidR="002B0B10">
        <w:rPr>
          <w:rFonts w:ascii="Arial" w:hAnsi="Arial" w:cs="Arial"/>
          <w:color w:val="373A3C"/>
          <w:sz w:val="38"/>
          <w:szCs w:val="38"/>
        </w:rPr>
        <w:t xml:space="preserve"> </w:t>
      </w:r>
      <w:r w:rsidR="002B0B10">
        <w:rPr>
          <w:rFonts w:ascii="Arial" w:hAnsi="Arial" w:cs="Arial"/>
          <w:color w:val="373A3C"/>
          <w:sz w:val="38"/>
          <w:szCs w:val="38"/>
        </w:rPr>
        <w:t>갈등</w:t>
      </w:r>
      <w:r w:rsidR="002B0B10">
        <w:rPr>
          <w:rFonts w:ascii="Arial" w:hAnsi="Arial" w:cs="Arial"/>
          <w:color w:val="373A3C"/>
          <w:sz w:val="38"/>
          <w:szCs w:val="38"/>
        </w:rPr>
        <w:t xml:space="preserve"> </w:t>
      </w:r>
      <w:r w:rsidR="002B0B10">
        <w:rPr>
          <w:rFonts w:ascii="Arial" w:hAnsi="Arial" w:cs="Arial"/>
          <w:color w:val="373A3C"/>
          <w:sz w:val="38"/>
          <w:szCs w:val="38"/>
        </w:rPr>
        <w:t>유발</w:t>
      </w:r>
      <w:hyperlink r:id="rId105"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r>
        <w:rPr>
          <w:rFonts w:ascii="Arial" w:hAnsi="Arial" w:cs="Arial"/>
          <w:color w:val="373A3C"/>
        </w:rPr>
        <w:t>한국이</w:t>
      </w:r>
      <w:r>
        <w:rPr>
          <w:rFonts w:ascii="Arial" w:hAnsi="Arial" w:cs="Arial"/>
          <w:color w:val="373A3C"/>
        </w:rPr>
        <w:t xml:space="preserve"> </w:t>
      </w:r>
      <w:r>
        <w:rPr>
          <w:rFonts w:ascii="Arial" w:hAnsi="Arial" w:cs="Arial"/>
          <w:color w:val="373A3C"/>
        </w:rPr>
        <w:t>실질적으로</w:t>
      </w:r>
      <w:r>
        <w:rPr>
          <w:rFonts w:ascii="Arial" w:hAnsi="Arial" w:cs="Arial"/>
          <w:color w:val="373A3C"/>
        </w:rPr>
        <w:t xml:space="preserve"> </w:t>
      </w:r>
      <w:r>
        <w:rPr>
          <w:rFonts w:ascii="Arial" w:hAnsi="Arial" w:cs="Arial"/>
          <w:color w:val="373A3C"/>
        </w:rPr>
        <w:t>중립</w:t>
      </w:r>
      <w:r>
        <w:rPr>
          <w:rFonts w:ascii="Arial" w:hAnsi="Arial" w:cs="Arial"/>
          <w:color w:val="373A3C"/>
        </w:rPr>
        <w:t xml:space="preserve"> </w:t>
      </w:r>
      <w:r>
        <w:rPr>
          <w:rFonts w:ascii="Arial" w:hAnsi="Arial" w:cs="Arial"/>
          <w:color w:val="373A3C"/>
        </w:rPr>
        <w:t>외교를</w:t>
      </w:r>
      <w:r>
        <w:rPr>
          <w:rFonts w:ascii="Arial" w:hAnsi="Arial" w:cs="Arial"/>
          <w:color w:val="373A3C"/>
        </w:rPr>
        <w:t xml:space="preserve"> </w:t>
      </w:r>
      <w:r>
        <w:rPr>
          <w:rFonts w:ascii="Arial" w:hAnsi="Arial" w:cs="Arial"/>
          <w:color w:val="373A3C"/>
        </w:rPr>
        <w:t>펼칠</w:t>
      </w:r>
      <w:r>
        <w:rPr>
          <w:rFonts w:ascii="Arial" w:hAnsi="Arial" w:cs="Arial"/>
          <w:color w:val="373A3C"/>
        </w:rPr>
        <w:t xml:space="preserve"> </w:t>
      </w:r>
      <w:r>
        <w:rPr>
          <w:rFonts w:ascii="Arial" w:hAnsi="Arial" w:cs="Arial"/>
          <w:color w:val="373A3C"/>
        </w:rPr>
        <w:t>역량이</w:t>
      </w:r>
      <w:r>
        <w:rPr>
          <w:rFonts w:ascii="Arial" w:hAnsi="Arial" w:cs="Arial"/>
          <w:color w:val="373A3C"/>
        </w:rPr>
        <w:t xml:space="preserve"> </w:t>
      </w:r>
      <w:r>
        <w:rPr>
          <w:rFonts w:ascii="Arial" w:hAnsi="Arial" w:cs="Arial"/>
          <w:color w:val="373A3C"/>
        </w:rPr>
        <w:t>있느냐와는</w:t>
      </w:r>
      <w:r>
        <w:rPr>
          <w:rFonts w:ascii="Arial" w:hAnsi="Arial" w:cs="Arial"/>
          <w:color w:val="373A3C"/>
        </w:rPr>
        <w:t xml:space="preserve"> </w:t>
      </w:r>
      <w:r>
        <w:rPr>
          <w:rFonts w:ascii="Arial" w:hAnsi="Arial" w:cs="Arial"/>
          <w:color w:val="373A3C"/>
        </w:rPr>
        <w:t>별개로</w:t>
      </w:r>
      <w:r>
        <w:rPr>
          <w:rFonts w:ascii="Arial" w:hAnsi="Arial" w:cs="Arial"/>
          <w:color w:val="373A3C"/>
        </w:rPr>
        <w:t xml:space="preserve"> </w:t>
      </w:r>
      <w:r>
        <w:rPr>
          <w:rFonts w:ascii="Arial" w:hAnsi="Arial" w:cs="Arial"/>
          <w:color w:val="373A3C"/>
        </w:rPr>
        <w:t>공식적으로</w:t>
      </w:r>
      <w:r>
        <w:rPr>
          <w:rFonts w:ascii="Arial" w:hAnsi="Arial" w:cs="Arial"/>
          <w:color w:val="373A3C"/>
        </w:rPr>
        <w:t xml:space="preserve"> </w:t>
      </w:r>
      <w:r>
        <w:rPr>
          <w:rFonts w:ascii="Arial" w:hAnsi="Arial" w:cs="Arial"/>
          <w:color w:val="373A3C"/>
        </w:rPr>
        <w:t>대</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견제에</w:t>
      </w:r>
      <w:r>
        <w:rPr>
          <w:rFonts w:ascii="Arial" w:hAnsi="Arial" w:cs="Arial"/>
          <w:color w:val="373A3C"/>
        </w:rPr>
        <w:t xml:space="preserve"> </w:t>
      </w:r>
      <w:r>
        <w:rPr>
          <w:rFonts w:ascii="Arial" w:hAnsi="Arial" w:cs="Arial"/>
          <w:color w:val="373A3C"/>
        </w:rPr>
        <w:t>참여하는</w:t>
      </w:r>
      <w:r>
        <w:rPr>
          <w:rFonts w:ascii="Arial" w:hAnsi="Arial" w:cs="Arial"/>
          <w:color w:val="373A3C"/>
        </w:rPr>
        <w:t xml:space="preserve"> </w:t>
      </w:r>
      <w:r>
        <w:rPr>
          <w:rFonts w:ascii="Arial" w:hAnsi="Arial" w:cs="Arial"/>
          <w:color w:val="373A3C"/>
        </w:rPr>
        <w:t>의사를</w:t>
      </w:r>
      <w:r>
        <w:rPr>
          <w:rFonts w:ascii="Arial" w:hAnsi="Arial" w:cs="Arial"/>
          <w:color w:val="373A3C"/>
        </w:rPr>
        <w:t xml:space="preserve"> </w:t>
      </w:r>
      <w:r>
        <w:rPr>
          <w:rFonts w:ascii="Arial" w:hAnsi="Arial" w:cs="Arial"/>
          <w:color w:val="373A3C"/>
        </w:rPr>
        <w:t>명백히</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모습을</w:t>
      </w:r>
      <w:r>
        <w:rPr>
          <w:rFonts w:ascii="Arial" w:hAnsi="Arial" w:cs="Arial"/>
          <w:color w:val="373A3C"/>
        </w:rPr>
        <w:t xml:space="preserve"> </w:t>
      </w:r>
      <w:r>
        <w:rPr>
          <w:rFonts w:ascii="Arial" w:hAnsi="Arial" w:cs="Arial"/>
          <w:color w:val="373A3C"/>
        </w:rPr>
        <w:t>취하면</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돌출부인</w:t>
      </w:r>
      <w:r>
        <w:rPr>
          <w:rFonts w:ascii="Arial" w:hAnsi="Arial" w:cs="Arial"/>
          <w:color w:val="373A3C"/>
        </w:rPr>
        <w:t xml:space="preserve"> </w:t>
      </w:r>
      <w:r>
        <w:rPr>
          <w:rFonts w:ascii="Arial" w:hAnsi="Arial" w:cs="Arial"/>
          <w:color w:val="373A3C"/>
        </w:rPr>
        <w:t>한반도가</w:t>
      </w:r>
      <w:r>
        <w:rPr>
          <w:rFonts w:ascii="Arial" w:hAnsi="Arial" w:cs="Arial"/>
          <w:color w:val="373A3C"/>
        </w:rPr>
        <w:t xml:space="preserve"> </w:t>
      </w:r>
      <w:r>
        <w:rPr>
          <w:rFonts w:ascii="Arial" w:hAnsi="Arial" w:cs="Arial"/>
          <w:color w:val="373A3C"/>
        </w:rPr>
        <w:t>군사긴장</w:t>
      </w:r>
      <w:r>
        <w:rPr>
          <w:rFonts w:ascii="Arial" w:hAnsi="Arial" w:cs="Arial"/>
          <w:color w:val="373A3C"/>
        </w:rPr>
        <w:t xml:space="preserve"> </w:t>
      </w:r>
      <w:r>
        <w:rPr>
          <w:rFonts w:ascii="Arial" w:hAnsi="Arial" w:cs="Arial"/>
          <w:color w:val="373A3C"/>
        </w:rPr>
        <w:t>상태로</w:t>
      </w:r>
      <w:r>
        <w:rPr>
          <w:rFonts w:ascii="Arial" w:hAnsi="Arial" w:cs="Arial"/>
          <w:color w:val="373A3C"/>
        </w:rPr>
        <w:t xml:space="preserve"> </w:t>
      </w:r>
      <w:r>
        <w:rPr>
          <w:rFonts w:ascii="Arial" w:hAnsi="Arial" w:cs="Arial"/>
          <w:color w:val="373A3C"/>
        </w:rPr>
        <w:t>들어갈</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높다</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애초</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도입이</w:t>
      </w:r>
      <w:r>
        <w:rPr>
          <w:rFonts w:ascii="Arial" w:hAnsi="Arial" w:cs="Arial"/>
          <w:color w:val="373A3C"/>
        </w:rPr>
        <w:t xml:space="preserve"> </w:t>
      </w:r>
      <w:r>
        <w:rPr>
          <w:rFonts w:ascii="Arial" w:hAnsi="Arial" w:cs="Arial"/>
          <w:color w:val="373A3C"/>
        </w:rPr>
        <w:t>군사적</w:t>
      </w:r>
      <w:r>
        <w:rPr>
          <w:rFonts w:ascii="Arial" w:hAnsi="Arial" w:cs="Arial"/>
          <w:color w:val="373A3C"/>
        </w:rPr>
        <w:t xml:space="preserve"> </w:t>
      </w:r>
      <w:r>
        <w:rPr>
          <w:rFonts w:ascii="Arial" w:hAnsi="Arial" w:cs="Arial"/>
          <w:color w:val="373A3C"/>
        </w:rPr>
        <w:t>위협을</w:t>
      </w:r>
      <w:r>
        <w:rPr>
          <w:rFonts w:ascii="Arial" w:hAnsi="Arial" w:cs="Arial"/>
          <w:color w:val="373A3C"/>
        </w:rPr>
        <w:t xml:space="preserve"> </w:t>
      </w:r>
      <w:r>
        <w:rPr>
          <w:rFonts w:ascii="Arial" w:hAnsi="Arial" w:cs="Arial"/>
          <w:color w:val="373A3C"/>
        </w:rPr>
        <w:t>줄이기</w:t>
      </w:r>
      <w:r>
        <w:rPr>
          <w:rFonts w:ascii="Arial" w:hAnsi="Arial" w:cs="Arial"/>
          <w:color w:val="373A3C"/>
        </w:rPr>
        <w:t xml:space="preserve"> </w:t>
      </w:r>
      <w:r>
        <w:rPr>
          <w:rFonts w:ascii="Arial" w:hAnsi="Arial" w:cs="Arial"/>
          <w:color w:val="373A3C"/>
        </w:rPr>
        <w:t>위함을</w:t>
      </w:r>
      <w:r>
        <w:rPr>
          <w:rFonts w:ascii="Arial" w:hAnsi="Arial" w:cs="Arial"/>
          <w:color w:val="373A3C"/>
        </w:rPr>
        <w:t xml:space="preserve"> </w:t>
      </w:r>
      <w:r>
        <w:rPr>
          <w:rFonts w:ascii="Arial" w:hAnsi="Arial" w:cs="Arial"/>
          <w:color w:val="373A3C"/>
        </w:rPr>
        <w:t>목적으로</w:t>
      </w:r>
      <w:r>
        <w:rPr>
          <w:rFonts w:ascii="Arial" w:hAnsi="Arial" w:cs="Arial"/>
          <w:color w:val="373A3C"/>
        </w:rPr>
        <w:t xml:space="preserve"> </w:t>
      </w:r>
      <w:r>
        <w:rPr>
          <w:rFonts w:ascii="Arial" w:hAnsi="Arial" w:cs="Arial"/>
          <w:color w:val="373A3C"/>
        </w:rPr>
        <w:t>했음을</w:t>
      </w:r>
      <w:r>
        <w:rPr>
          <w:rFonts w:ascii="Arial" w:hAnsi="Arial" w:cs="Arial"/>
          <w:color w:val="373A3C"/>
        </w:rPr>
        <w:t xml:space="preserve"> </w:t>
      </w:r>
      <w:r>
        <w:rPr>
          <w:rFonts w:ascii="Arial" w:hAnsi="Arial" w:cs="Arial"/>
          <w:color w:val="373A3C"/>
        </w:rPr>
        <w:t>고려하면</w:t>
      </w:r>
      <w:r>
        <w:rPr>
          <w:rFonts w:ascii="Arial" w:hAnsi="Arial" w:cs="Arial"/>
          <w:color w:val="373A3C"/>
        </w:rPr>
        <w:t xml:space="preserve"> </w:t>
      </w:r>
      <w:r>
        <w:rPr>
          <w:rFonts w:ascii="Arial" w:hAnsi="Arial" w:cs="Arial"/>
          <w:color w:val="373A3C"/>
        </w:rPr>
        <w:t>아이러니한</w:t>
      </w:r>
      <w:r>
        <w:rPr>
          <w:rFonts w:ascii="Arial" w:hAnsi="Arial" w:cs="Arial"/>
          <w:color w:val="373A3C"/>
        </w:rPr>
        <w:t xml:space="preserve"> </w:t>
      </w:r>
      <w:r>
        <w:rPr>
          <w:rFonts w:ascii="Arial" w:hAnsi="Arial" w:cs="Arial"/>
          <w:color w:val="373A3C"/>
        </w:rPr>
        <w:t>결과이고</w:t>
      </w:r>
      <w:r>
        <w:rPr>
          <w:rFonts w:ascii="Arial" w:hAnsi="Arial" w:cs="Arial"/>
          <w:color w:val="373A3C"/>
        </w:rPr>
        <w:t xml:space="preserve">, </w:t>
      </w:r>
      <w:r>
        <w:rPr>
          <w:rFonts w:ascii="Arial" w:hAnsi="Arial" w:cs="Arial"/>
          <w:color w:val="373A3C"/>
        </w:rPr>
        <w:t>비판을</w:t>
      </w:r>
      <w:r>
        <w:rPr>
          <w:rFonts w:ascii="Arial" w:hAnsi="Arial" w:cs="Arial"/>
          <w:color w:val="373A3C"/>
        </w:rPr>
        <w:t xml:space="preserve"> </w:t>
      </w:r>
      <w:r>
        <w:rPr>
          <w:rFonts w:ascii="Arial" w:hAnsi="Arial" w:cs="Arial"/>
          <w:color w:val="373A3C"/>
        </w:rPr>
        <w:t>받을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어떤</w:t>
      </w:r>
      <w:r>
        <w:rPr>
          <w:rFonts w:ascii="Arial" w:hAnsi="Arial" w:cs="Arial"/>
          <w:color w:val="373A3C"/>
        </w:rPr>
        <w:t xml:space="preserve"> </w:t>
      </w:r>
      <w:r>
        <w:rPr>
          <w:rFonts w:ascii="Arial" w:hAnsi="Arial" w:cs="Arial"/>
          <w:color w:val="373A3C"/>
        </w:rPr>
        <w:t>이들은</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무기이니</w:t>
      </w:r>
      <w:r>
        <w:rPr>
          <w:rFonts w:ascii="Arial" w:hAnsi="Arial" w:cs="Arial"/>
          <w:color w:val="373A3C"/>
        </w:rPr>
        <w:t xml:space="preserve"> </w:t>
      </w:r>
      <w:r>
        <w:rPr>
          <w:rFonts w:ascii="Arial" w:hAnsi="Arial" w:cs="Arial"/>
          <w:color w:val="373A3C"/>
        </w:rPr>
        <w:t>공격</w:t>
      </w:r>
      <w:r>
        <w:rPr>
          <w:rFonts w:ascii="Arial" w:hAnsi="Arial" w:cs="Arial"/>
          <w:color w:val="373A3C"/>
        </w:rPr>
        <w:t xml:space="preserve"> </w:t>
      </w:r>
      <w:r>
        <w:rPr>
          <w:rFonts w:ascii="Arial" w:hAnsi="Arial" w:cs="Arial"/>
          <w:color w:val="373A3C"/>
        </w:rPr>
        <w:t>무기와는</w:t>
      </w:r>
      <w:r>
        <w:rPr>
          <w:rFonts w:ascii="Arial" w:hAnsi="Arial" w:cs="Arial"/>
          <w:color w:val="373A3C"/>
        </w:rPr>
        <w:t xml:space="preserve"> </w:t>
      </w:r>
      <w:r>
        <w:rPr>
          <w:rFonts w:ascii="Arial" w:hAnsi="Arial" w:cs="Arial"/>
          <w:color w:val="373A3C"/>
        </w:rPr>
        <w:t>다르지</w:t>
      </w:r>
      <w:r>
        <w:rPr>
          <w:rFonts w:ascii="Arial" w:hAnsi="Arial" w:cs="Arial"/>
          <w:color w:val="373A3C"/>
        </w:rPr>
        <w:t xml:space="preserve"> </w:t>
      </w:r>
      <w:r>
        <w:rPr>
          <w:rFonts w:ascii="Arial" w:hAnsi="Arial" w:cs="Arial"/>
          <w:color w:val="373A3C"/>
        </w:rPr>
        <w:t>않냐고</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현대</w:t>
      </w:r>
      <w:r>
        <w:rPr>
          <w:rFonts w:ascii="Arial" w:hAnsi="Arial" w:cs="Arial"/>
          <w:color w:val="373A3C"/>
        </w:rPr>
        <w:t xml:space="preserve"> </w:t>
      </w:r>
      <w:proofErr w:type="spellStart"/>
      <w:r>
        <w:rPr>
          <w:rFonts w:ascii="Arial" w:hAnsi="Arial" w:cs="Arial"/>
          <w:color w:val="373A3C"/>
        </w:rPr>
        <w:t>전략전에서</w:t>
      </w:r>
      <w:proofErr w:type="spellEnd"/>
      <w:r>
        <w:rPr>
          <w:rFonts w:ascii="Arial" w:hAnsi="Arial" w:cs="Arial"/>
          <w:color w:val="373A3C"/>
        </w:rPr>
        <w:t xml:space="preserve"> </w:t>
      </w:r>
      <w:r>
        <w:rPr>
          <w:rFonts w:ascii="Arial" w:hAnsi="Arial" w:cs="Arial"/>
          <w:color w:val="373A3C"/>
        </w:rPr>
        <w:t>방어무기의</w:t>
      </w:r>
      <w:r>
        <w:rPr>
          <w:rFonts w:ascii="Arial" w:hAnsi="Arial" w:cs="Arial"/>
          <w:color w:val="373A3C"/>
        </w:rPr>
        <w:t xml:space="preserve"> </w:t>
      </w:r>
      <w:r>
        <w:rPr>
          <w:rFonts w:ascii="Arial" w:hAnsi="Arial" w:cs="Arial"/>
          <w:color w:val="373A3C"/>
        </w:rPr>
        <w:t>전진</w:t>
      </w:r>
      <w:r>
        <w:rPr>
          <w:rFonts w:ascii="Arial" w:hAnsi="Arial" w:cs="Arial"/>
          <w:color w:val="373A3C"/>
        </w:rPr>
        <w:t xml:space="preserve"> </w:t>
      </w:r>
      <w:r>
        <w:rPr>
          <w:rFonts w:ascii="Arial" w:hAnsi="Arial" w:cs="Arial"/>
          <w:color w:val="373A3C"/>
        </w:rPr>
        <w:t>배치는</w:t>
      </w:r>
      <w:r>
        <w:rPr>
          <w:rFonts w:ascii="Arial" w:hAnsi="Arial" w:cs="Arial"/>
          <w:color w:val="373A3C"/>
        </w:rPr>
        <w:t xml:space="preserve"> </w:t>
      </w:r>
      <w:r>
        <w:rPr>
          <w:rFonts w:ascii="Arial" w:hAnsi="Arial" w:cs="Arial"/>
          <w:color w:val="373A3C"/>
        </w:rPr>
        <w:t>선제</w:t>
      </w:r>
      <w:r>
        <w:rPr>
          <w:rFonts w:ascii="Arial" w:hAnsi="Arial" w:cs="Arial"/>
          <w:color w:val="373A3C"/>
        </w:rPr>
        <w:t xml:space="preserve"> </w:t>
      </w:r>
      <w:r>
        <w:rPr>
          <w:rFonts w:ascii="Arial" w:hAnsi="Arial" w:cs="Arial"/>
          <w:color w:val="373A3C"/>
        </w:rPr>
        <w:t>공격의</w:t>
      </w:r>
      <w:r>
        <w:rPr>
          <w:rFonts w:ascii="Arial" w:hAnsi="Arial" w:cs="Arial"/>
          <w:color w:val="373A3C"/>
        </w:rPr>
        <w:t xml:space="preserve"> </w:t>
      </w:r>
      <w:r>
        <w:rPr>
          <w:rFonts w:ascii="Arial" w:hAnsi="Arial" w:cs="Arial"/>
          <w:color w:val="373A3C"/>
        </w:rPr>
        <w:t>사전</w:t>
      </w:r>
      <w:r>
        <w:rPr>
          <w:rFonts w:ascii="Arial" w:hAnsi="Arial" w:cs="Arial"/>
          <w:color w:val="373A3C"/>
        </w:rPr>
        <w:t xml:space="preserve"> </w:t>
      </w:r>
      <w:r>
        <w:rPr>
          <w:rFonts w:ascii="Arial" w:hAnsi="Arial" w:cs="Arial"/>
          <w:color w:val="373A3C"/>
        </w:rPr>
        <w:t>단계로</w:t>
      </w:r>
      <w:r>
        <w:rPr>
          <w:rFonts w:ascii="Arial" w:hAnsi="Arial" w:cs="Arial"/>
          <w:color w:val="373A3C"/>
        </w:rPr>
        <w:t xml:space="preserve"> </w:t>
      </w:r>
      <w:r>
        <w:rPr>
          <w:rFonts w:ascii="Arial" w:hAnsi="Arial" w:cs="Arial"/>
          <w:color w:val="373A3C"/>
        </w:rPr>
        <w:t>충분히</w:t>
      </w:r>
      <w:r>
        <w:rPr>
          <w:rFonts w:ascii="Arial" w:hAnsi="Arial" w:cs="Arial"/>
          <w:color w:val="373A3C"/>
        </w:rPr>
        <w:t xml:space="preserve"> </w:t>
      </w:r>
      <w:r>
        <w:rPr>
          <w:rFonts w:ascii="Arial" w:hAnsi="Arial" w:cs="Arial"/>
          <w:color w:val="373A3C"/>
        </w:rPr>
        <w:t>인식될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있고</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그렇게</w:t>
      </w:r>
      <w:r>
        <w:rPr>
          <w:rFonts w:ascii="Arial" w:hAnsi="Arial" w:cs="Arial"/>
          <w:color w:val="373A3C"/>
        </w:rPr>
        <w:t xml:space="preserve"> </w:t>
      </w:r>
      <w:r>
        <w:rPr>
          <w:rFonts w:ascii="Arial" w:hAnsi="Arial" w:cs="Arial"/>
          <w:color w:val="373A3C"/>
        </w:rPr>
        <w:t>인식하고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비슷한</w:t>
      </w:r>
      <w:r>
        <w:rPr>
          <w:rFonts w:ascii="Arial" w:hAnsi="Arial" w:cs="Arial"/>
          <w:color w:val="373A3C"/>
        </w:rPr>
        <w:t xml:space="preserve"> </w:t>
      </w:r>
      <w:r>
        <w:rPr>
          <w:rFonts w:ascii="Arial" w:hAnsi="Arial" w:cs="Arial"/>
          <w:color w:val="373A3C"/>
        </w:rPr>
        <w:t>예로</w:t>
      </w:r>
      <w:r>
        <w:rPr>
          <w:rFonts w:ascii="Arial" w:hAnsi="Arial" w:cs="Arial"/>
          <w:color w:val="373A3C"/>
        </w:rPr>
        <w:t xml:space="preserve"> </w:t>
      </w:r>
      <w:r>
        <w:rPr>
          <w:rFonts w:ascii="Arial" w:hAnsi="Arial" w:cs="Arial"/>
          <w:color w:val="373A3C"/>
        </w:rPr>
        <w:t>미국이</w:t>
      </w:r>
      <w:r>
        <w:rPr>
          <w:rFonts w:ascii="Arial" w:hAnsi="Arial" w:cs="Arial"/>
          <w:color w:val="373A3C"/>
        </w:rPr>
        <w:t xml:space="preserve"> MD </w:t>
      </w:r>
      <w:r>
        <w:rPr>
          <w:rFonts w:ascii="Arial" w:hAnsi="Arial" w:cs="Arial"/>
          <w:color w:val="373A3C"/>
        </w:rPr>
        <w:t>조기경보</w:t>
      </w:r>
      <w:r>
        <w:rPr>
          <w:rFonts w:ascii="Arial" w:hAnsi="Arial" w:cs="Arial"/>
          <w:color w:val="373A3C"/>
        </w:rPr>
        <w:t xml:space="preserve"> </w:t>
      </w:r>
      <w:r>
        <w:rPr>
          <w:rFonts w:ascii="Arial" w:hAnsi="Arial" w:cs="Arial"/>
          <w:color w:val="373A3C"/>
        </w:rPr>
        <w:t>레이더를</w:t>
      </w:r>
      <w:r>
        <w:rPr>
          <w:rFonts w:ascii="Arial" w:hAnsi="Arial" w:cs="Arial"/>
          <w:color w:val="373A3C"/>
        </w:rPr>
        <w:t xml:space="preserve"> </w:t>
      </w:r>
      <w:r>
        <w:rPr>
          <w:rFonts w:ascii="Arial" w:hAnsi="Arial" w:cs="Arial"/>
          <w:color w:val="373A3C"/>
        </w:rPr>
        <w:t>폴란드와</w:t>
      </w:r>
      <w:r>
        <w:rPr>
          <w:rFonts w:ascii="Arial" w:hAnsi="Arial" w:cs="Arial"/>
          <w:color w:val="373A3C"/>
        </w:rPr>
        <w:t xml:space="preserve"> </w:t>
      </w:r>
      <w:r>
        <w:rPr>
          <w:rFonts w:ascii="Arial" w:hAnsi="Arial" w:cs="Arial"/>
          <w:color w:val="373A3C"/>
        </w:rPr>
        <w:t>불가리아에</w:t>
      </w:r>
      <w:r>
        <w:rPr>
          <w:rFonts w:ascii="Arial" w:hAnsi="Arial" w:cs="Arial"/>
          <w:color w:val="373A3C"/>
        </w:rPr>
        <w:t xml:space="preserve"> </w:t>
      </w:r>
      <w:r>
        <w:rPr>
          <w:rFonts w:ascii="Arial" w:hAnsi="Arial" w:cs="Arial"/>
          <w:color w:val="373A3C"/>
        </w:rPr>
        <w:t>설치하면서</w:t>
      </w:r>
      <w:r>
        <w:rPr>
          <w:rFonts w:ascii="Arial" w:hAnsi="Arial" w:cs="Arial"/>
          <w:color w:val="373A3C"/>
        </w:rPr>
        <w:t xml:space="preserve"> </w:t>
      </w:r>
      <w:r>
        <w:rPr>
          <w:rFonts w:ascii="Arial" w:hAnsi="Arial" w:cs="Arial"/>
          <w:color w:val="373A3C"/>
        </w:rPr>
        <w:t>방어용이라고</w:t>
      </w:r>
      <w:r>
        <w:rPr>
          <w:rFonts w:ascii="Arial" w:hAnsi="Arial" w:cs="Arial"/>
          <w:color w:val="373A3C"/>
        </w:rPr>
        <w:t xml:space="preserve"> </w:t>
      </w:r>
      <w:r>
        <w:rPr>
          <w:rFonts w:ascii="Arial" w:hAnsi="Arial" w:cs="Arial"/>
          <w:color w:val="373A3C"/>
        </w:rPr>
        <w:t>했지만</w:t>
      </w:r>
      <w:r>
        <w:rPr>
          <w:rFonts w:ascii="Arial" w:hAnsi="Arial" w:cs="Arial"/>
          <w:color w:val="373A3C"/>
        </w:rPr>
        <w:t xml:space="preserve"> </w:t>
      </w:r>
      <w:r>
        <w:rPr>
          <w:rFonts w:ascii="Arial" w:hAnsi="Arial" w:cs="Arial"/>
          <w:color w:val="373A3C"/>
        </w:rPr>
        <w:t>그에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러시아의</w:t>
      </w:r>
      <w:r>
        <w:rPr>
          <w:rFonts w:ascii="Arial" w:hAnsi="Arial" w:cs="Arial"/>
          <w:color w:val="373A3C"/>
        </w:rPr>
        <w:t xml:space="preserve"> </w:t>
      </w:r>
      <w:r>
        <w:rPr>
          <w:rFonts w:ascii="Arial" w:hAnsi="Arial" w:cs="Arial"/>
          <w:color w:val="373A3C"/>
        </w:rPr>
        <w:t>반응은</w:t>
      </w:r>
      <w:r>
        <w:rPr>
          <w:rStyle w:val="apple-converted-space"/>
          <w:rFonts w:ascii="Arial" w:hAnsi="Arial" w:cs="Arial"/>
          <w:color w:val="373A3C"/>
        </w:rPr>
        <w:t> </w:t>
      </w:r>
      <w:hyperlink r:id="rId106" w:tooltip="우크라이나 내전" w:history="1">
        <w:r>
          <w:rPr>
            <w:rStyle w:val="a3"/>
            <w:rFonts w:ascii="Arial" w:hAnsi="Arial" w:cs="Arial"/>
            <w:color w:val="0275D8"/>
          </w:rPr>
          <w:t>우크라이나</w:t>
        </w:r>
        <w:r>
          <w:rPr>
            <w:rStyle w:val="a3"/>
            <w:rFonts w:ascii="Arial" w:hAnsi="Arial" w:cs="Arial"/>
            <w:color w:val="0275D8"/>
          </w:rPr>
          <w:t xml:space="preserve"> </w:t>
        </w:r>
        <w:r>
          <w:rPr>
            <w:rStyle w:val="a3"/>
            <w:rFonts w:ascii="Arial" w:hAnsi="Arial" w:cs="Arial"/>
            <w:color w:val="0275D8"/>
          </w:rPr>
          <w:t>내전</w:t>
        </w:r>
      </w:hyperlink>
      <w:r>
        <w:rPr>
          <w:rFonts w:ascii="Arial" w:hAnsi="Arial" w:cs="Arial"/>
          <w:color w:val="373A3C"/>
        </w:rPr>
        <w:t>으로</w:t>
      </w:r>
      <w:r>
        <w:rPr>
          <w:rFonts w:ascii="Arial" w:hAnsi="Arial" w:cs="Arial"/>
          <w:color w:val="373A3C"/>
        </w:rPr>
        <w:t xml:space="preserve"> </w:t>
      </w:r>
      <w:r>
        <w:rPr>
          <w:rFonts w:ascii="Arial" w:hAnsi="Arial" w:cs="Arial"/>
          <w:color w:val="373A3C"/>
        </w:rPr>
        <w:t>동부</w:t>
      </w:r>
      <w:r>
        <w:rPr>
          <w:rFonts w:ascii="Arial" w:hAnsi="Arial" w:cs="Arial"/>
          <w:color w:val="373A3C"/>
        </w:rPr>
        <w:t xml:space="preserve"> </w:t>
      </w:r>
      <w:r>
        <w:rPr>
          <w:rFonts w:ascii="Arial" w:hAnsi="Arial" w:cs="Arial"/>
          <w:color w:val="373A3C"/>
        </w:rPr>
        <w:t>우크라이나를</w:t>
      </w:r>
      <w:r>
        <w:rPr>
          <w:rFonts w:ascii="Arial" w:hAnsi="Arial" w:cs="Arial"/>
          <w:color w:val="373A3C"/>
        </w:rPr>
        <w:t xml:space="preserve"> </w:t>
      </w:r>
      <w:r>
        <w:rPr>
          <w:rFonts w:ascii="Arial" w:hAnsi="Arial" w:cs="Arial"/>
          <w:color w:val="373A3C"/>
        </w:rPr>
        <w:t>점령하여</w:t>
      </w:r>
      <w:r>
        <w:rPr>
          <w:rFonts w:ascii="Arial" w:hAnsi="Arial" w:cs="Arial"/>
          <w:color w:val="373A3C"/>
        </w:rPr>
        <w:t xml:space="preserve"> </w:t>
      </w:r>
      <w:r>
        <w:rPr>
          <w:rFonts w:ascii="Arial" w:hAnsi="Arial" w:cs="Arial"/>
          <w:color w:val="373A3C"/>
        </w:rPr>
        <w:t>안전지대를</w:t>
      </w:r>
      <w:r>
        <w:rPr>
          <w:rFonts w:ascii="Arial" w:hAnsi="Arial" w:cs="Arial"/>
          <w:color w:val="373A3C"/>
        </w:rPr>
        <w:t xml:space="preserve"> </w:t>
      </w:r>
      <w:r>
        <w:rPr>
          <w:rFonts w:ascii="Arial" w:hAnsi="Arial" w:cs="Arial"/>
          <w:color w:val="373A3C"/>
        </w:rPr>
        <w:t>획득하고</w:t>
      </w:r>
      <w:r>
        <w:rPr>
          <w:rFonts w:ascii="Arial" w:hAnsi="Arial" w:cs="Arial"/>
          <w:color w:val="373A3C"/>
        </w:rPr>
        <w:t xml:space="preserve"> </w:t>
      </w:r>
      <w:r>
        <w:rPr>
          <w:rFonts w:ascii="Arial" w:hAnsi="Arial" w:cs="Arial"/>
          <w:color w:val="373A3C"/>
        </w:rPr>
        <w:t>폴란드에</w:t>
      </w:r>
      <w:r>
        <w:rPr>
          <w:rFonts w:ascii="Arial" w:hAnsi="Arial" w:cs="Arial"/>
          <w:color w:val="373A3C"/>
        </w:rPr>
        <w:t xml:space="preserve"> </w:t>
      </w:r>
      <w:r>
        <w:rPr>
          <w:rFonts w:ascii="Arial" w:hAnsi="Arial" w:cs="Arial"/>
          <w:color w:val="373A3C"/>
        </w:rPr>
        <w:t>군사적</w:t>
      </w:r>
      <w:r>
        <w:rPr>
          <w:rFonts w:ascii="Arial" w:hAnsi="Arial" w:cs="Arial"/>
          <w:color w:val="373A3C"/>
        </w:rPr>
        <w:t xml:space="preserve"> </w:t>
      </w:r>
      <w:r>
        <w:rPr>
          <w:rFonts w:ascii="Arial" w:hAnsi="Arial" w:cs="Arial"/>
          <w:color w:val="373A3C"/>
        </w:rPr>
        <w:t>위협을</w:t>
      </w:r>
      <w:r>
        <w:rPr>
          <w:rFonts w:ascii="Arial" w:hAnsi="Arial" w:cs="Arial"/>
          <w:color w:val="373A3C"/>
        </w:rPr>
        <w:t xml:space="preserve"> </w:t>
      </w:r>
      <w:r>
        <w:rPr>
          <w:rFonts w:ascii="Arial" w:hAnsi="Arial" w:cs="Arial"/>
          <w:color w:val="373A3C"/>
        </w:rPr>
        <w:t>가하는</w:t>
      </w:r>
      <w:r>
        <w:rPr>
          <w:rFonts w:ascii="Arial" w:hAnsi="Arial" w:cs="Arial"/>
          <w:color w:val="373A3C"/>
        </w:rPr>
        <w:t xml:space="preserve"> </w:t>
      </w:r>
      <w:proofErr w:type="spellStart"/>
      <w:r>
        <w:rPr>
          <w:rFonts w:ascii="Arial" w:hAnsi="Arial" w:cs="Arial"/>
          <w:color w:val="373A3C"/>
        </w:rPr>
        <w:t>것이었다</w:t>
      </w:r>
      <w:hyperlink r:id="rId107" w:tgtFrame="_blank" w:tooltip="http://www.pressian.com/news/article.html?no=139054&amp;rccode=lvRc" w:history="1">
        <w:r>
          <w:rPr>
            <w:rStyle w:val="a3"/>
            <w:rFonts w:ascii="Arial" w:hAnsi="Arial" w:cs="Arial"/>
            <w:color w:val="009900"/>
          </w:rPr>
          <w:t>기사</w:t>
        </w:r>
        <w:proofErr w:type="spellEnd"/>
      </w:hyperlink>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주한미군의</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지휘체계와</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지휘체계가</w:t>
      </w:r>
      <w:r>
        <w:rPr>
          <w:rFonts w:ascii="Arial" w:hAnsi="Arial" w:cs="Arial"/>
          <w:color w:val="373A3C"/>
        </w:rPr>
        <w:t xml:space="preserve"> </w:t>
      </w:r>
      <w:r>
        <w:rPr>
          <w:rFonts w:ascii="Arial" w:hAnsi="Arial" w:cs="Arial"/>
          <w:color w:val="373A3C"/>
        </w:rPr>
        <w:t>통합</w:t>
      </w:r>
      <w:r>
        <w:rPr>
          <w:rFonts w:ascii="Arial" w:hAnsi="Arial" w:cs="Arial"/>
          <w:color w:val="373A3C"/>
        </w:rPr>
        <w:t xml:space="preserve"> </w:t>
      </w:r>
      <w:r>
        <w:rPr>
          <w:rFonts w:ascii="Arial" w:hAnsi="Arial" w:cs="Arial"/>
          <w:color w:val="373A3C"/>
        </w:rPr>
        <w:t>구성되어</w:t>
      </w:r>
      <w:r>
        <w:rPr>
          <w:rFonts w:ascii="Arial" w:hAnsi="Arial" w:cs="Arial"/>
          <w:color w:val="373A3C"/>
        </w:rPr>
        <w:t xml:space="preserve"> </w:t>
      </w:r>
      <w:r>
        <w:rPr>
          <w:rFonts w:ascii="Arial" w:hAnsi="Arial" w:cs="Arial"/>
          <w:color w:val="373A3C"/>
        </w:rPr>
        <w:t>사실상</w:t>
      </w:r>
      <w:r>
        <w:rPr>
          <w:rFonts w:ascii="Arial" w:hAnsi="Arial" w:cs="Arial"/>
          <w:color w:val="373A3C"/>
        </w:rPr>
        <w:t xml:space="preserve"> MD</w:t>
      </w:r>
      <w:r>
        <w:rPr>
          <w:rFonts w:ascii="Arial" w:hAnsi="Arial" w:cs="Arial"/>
          <w:color w:val="373A3C"/>
        </w:rPr>
        <w:t>에</w:t>
      </w:r>
      <w:r>
        <w:rPr>
          <w:rFonts w:ascii="Arial" w:hAnsi="Arial" w:cs="Arial"/>
          <w:color w:val="373A3C"/>
        </w:rPr>
        <w:t xml:space="preserve"> </w:t>
      </w:r>
      <w:r>
        <w:rPr>
          <w:rFonts w:ascii="Arial" w:hAnsi="Arial" w:cs="Arial"/>
          <w:color w:val="373A3C"/>
        </w:rPr>
        <w:t>참여하게</w:t>
      </w:r>
      <w:r>
        <w:rPr>
          <w:rFonts w:ascii="Arial" w:hAnsi="Arial" w:cs="Arial"/>
          <w:color w:val="373A3C"/>
        </w:rPr>
        <w:t xml:space="preserve"> </w:t>
      </w:r>
      <w:r>
        <w:rPr>
          <w:rFonts w:ascii="Arial" w:hAnsi="Arial" w:cs="Arial"/>
          <w:color w:val="373A3C"/>
        </w:rPr>
        <w:t>된다고</w:t>
      </w:r>
      <w:r>
        <w:rPr>
          <w:rFonts w:ascii="Arial" w:hAnsi="Arial" w:cs="Arial"/>
          <w:color w:val="373A3C"/>
        </w:rPr>
        <w:t xml:space="preserve"> </w:t>
      </w:r>
      <w:r>
        <w:rPr>
          <w:rFonts w:ascii="Arial" w:hAnsi="Arial" w:cs="Arial"/>
          <w:color w:val="373A3C"/>
        </w:rPr>
        <w:t>보일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지휘체계가</w:t>
      </w:r>
      <w:r>
        <w:rPr>
          <w:rFonts w:ascii="Arial" w:hAnsi="Arial" w:cs="Arial"/>
          <w:color w:val="373A3C"/>
        </w:rPr>
        <w:t xml:space="preserve"> </w:t>
      </w:r>
      <w:r>
        <w:rPr>
          <w:rFonts w:ascii="Arial" w:hAnsi="Arial" w:cs="Arial"/>
          <w:color w:val="373A3C"/>
        </w:rPr>
        <w:t>통합된다는</w:t>
      </w:r>
      <w:r>
        <w:rPr>
          <w:rFonts w:ascii="Arial" w:hAnsi="Arial" w:cs="Arial"/>
          <w:color w:val="373A3C"/>
        </w:rPr>
        <w:t xml:space="preserve"> </w:t>
      </w:r>
      <w:r>
        <w:rPr>
          <w:rFonts w:ascii="Arial" w:hAnsi="Arial" w:cs="Arial"/>
          <w:color w:val="373A3C"/>
        </w:rPr>
        <w:t>말은</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입장에서는</w:t>
      </w:r>
      <w:r>
        <w:rPr>
          <w:rFonts w:ascii="Arial" w:hAnsi="Arial" w:cs="Arial"/>
          <w:color w:val="373A3C"/>
        </w:rPr>
        <w:t xml:space="preserve"> MD</w:t>
      </w:r>
      <w:r>
        <w:rPr>
          <w:rFonts w:ascii="Arial" w:hAnsi="Arial" w:cs="Arial"/>
          <w:color w:val="373A3C"/>
        </w:rPr>
        <w:t>든</w:t>
      </w:r>
      <w:r>
        <w:rPr>
          <w:rFonts w:ascii="Arial" w:hAnsi="Arial" w:cs="Arial"/>
          <w:color w:val="373A3C"/>
        </w:rPr>
        <w:t xml:space="preserve"> </w:t>
      </w:r>
      <w:proofErr w:type="spellStart"/>
      <w:r>
        <w:rPr>
          <w:rFonts w:ascii="Arial" w:hAnsi="Arial" w:cs="Arial"/>
          <w:color w:val="373A3C"/>
        </w:rPr>
        <w:t>사드든</w:t>
      </w:r>
      <w:proofErr w:type="spellEnd"/>
      <w:r>
        <w:rPr>
          <w:rFonts w:ascii="Arial" w:hAnsi="Arial" w:cs="Arial"/>
          <w:color w:val="373A3C"/>
        </w:rPr>
        <w:t xml:space="preserve"> </w:t>
      </w:r>
      <w:r>
        <w:rPr>
          <w:rFonts w:ascii="Arial" w:hAnsi="Arial" w:cs="Arial"/>
          <w:color w:val="373A3C"/>
        </w:rPr>
        <w:t>마찬가지라고</w:t>
      </w:r>
      <w:r>
        <w:rPr>
          <w:rFonts w:ascii="Arial" w:hAnsi="Arial" w:cs="Arial"/>
          <w:color w:val="373A3C"/>
        </w:rPr>
        <w:t xml:space="preserve"> </w:t>
      </w:r>
      <w:r>
        <w:rPr>
          <w:rFonts w:ascii="Arial" w:hAnsi="Arial" w:cs="Arial"/>
          <w:color w:val="373A3C"/>
        </w:rPr>
        <w:t>받아들일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중국도</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우려는</w:t>
      </w:r>
      <w:r>
        <w:rPr>
          <w:rFonts w:ascii="Arial" w:hAnsi="Arial" w:cs="Arial"/>
          <w:color w:val="373A3C"/>
        </w:rPr>
        <w:t xml:space="preserve"> </w:t>
      </w:r>
      <w:r>
        <w:rPr>
          <w:rFonts w:ascii="Arial" w:hAnsi="Arial" w:cs="Arial"/>
          <w:color w:val="373A3C"/>
        </w:rPr>
        <w:t>이해하고</w:t>
      </w:r>
      <w:r>
        <w:rPr>
          <w:rFonts w:ascii="Arial" w:hAnsi="Arial" w:cs="Arial"/>
          <w:color w:val="373A3C"/>
        </w:rPr>
        <w:t xml:space="preserve"> </w:t>
      </w:r>
      <w:r>
        <w:rPr>
          <w:rFonts w:ascii="Arial" w:hAnsi="Arial" w:cs="Arial"/>
          <w:color w:val="373A3C"/>
        </w:rPr>
        <w:t>있으며</w:t>
      </w:r>
      <w:r>
        <w:rPr>
          <w:rFonts w:ascii="Arial" w:hAnsi="Arial" w:cs="Arial"/>
          <w:color w:val="373A3C"/>
        </w:rPr>
        <w:t xml:space="preserve"> </w:t>
      </w:r>
      <w:r>
        <w:rPr>
          <w:rFonts w:ascii="Arial" w:hAnsi="Arial" w:cs="Arial"/>
          <w:color w:val="373A3C"/>
        </w:rPr>
        <w:t>비공식적</w:t>
      </w:r>
      <w:r>
        <w:rPr>
          <w:rFonts w:ascii="Arial" w:hAnsi="Arial" w:cs="Arial"/>
          <w:color w:val="373A3C"/>
        </w:rPr>
        <w:t xml:space="preserve"> </w:t>
      </w:r>
      <w:r>
        <w:rPr>
          <w:rFonts w:ascii="Arial" w:hAnsi="Arial" w:cs="Arial"/>
          <w:color w:val="373A3C"/>
        </w:rPr>
        <w:t>채널로</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중국을</w:t>
      </w:r>
      <w:r>
        <w:rPr>
          <w:rFonts w:ascii="Arial" w:hAnsi="Arial" w:cs="Arial"/>
          <w:color w:val="373A3C"/>
        </w:rPr>
        <w:t xml:space="preserve"> </w:t>
      </w:r>
      <w:r>
        <w:rPr>
          <w:rFonts w:ascii="Arial" w:hAnsi="Arial" w:cs="Arial"/>
          <w:color w:val="373A3C"/>
        </w:rPr>
        <w:t>탐지할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없는</w:t>
      </w:r>
      <w:r>
        <w:rPr>
          <w:rFonts w:ascii="Arial" w:hAnsi="Arial" w:cs="Arial"/>
          <w:color w:val="373A3C"/>
        </w:rPr>
        <w:t xml:space="preserve"> </w:t>
      </w:r>
      <w:r>
        <w:rPr>
          <w:rFonts w:ascii="Arial" w:hAnsi="Arial" w:cs="Arial"/>
          <w:color w:val="373A3C"/>
        </w:rPr>
        <w:t>시스템</w:t>
      </w:r>
      <w:r>
        <w:rPr>
          <w:rFonts w:ascii="Arial" w:hAnsi="Arial" w:cs="Arial"/>
          <w:color w:val="373A3C"/>
        </w:rPr>
        <w:t xml:space="preserve">, </w:t>
      </w:r>
      <w:r>
        <w:rPr>
          <w:rFonts w:ascii="Arial" w:hAnsi="Arial" w:cs="Arial"/>
          <w:color w:val="373A3C"/>
        </w:rPr>
        <w:t>예를</w:t>
      </w:r>
      <w:r>
        <w:rPr>
          <w:rFonts w:ascii="Arial" w:hAnsi="Arial" w:cs="Arial"/>
          <w:color w:val="373A3C"/>
        </w:rPr>
        <w:t xml:space="preserve"> </w:t>
      </w:r>
      <w:r>
        <w:rPr>
          <w:rFonts w:ascii="Arial" w:hAnsi="Arial" w:cs="Arial"/>
          <w:color w:val="373A3C"/>
        </w:rPr>
        <w:t>들어</w:t>
      </w:r>
      <w:r>
        <w:rPr>
          <w:rFonts w:ascii="Arial" w:hAnsi="Arial" w:cs="Arial"/>
          <w:color w:val="373A3C"/>
        </w:rPr>
        <w:t xml:space="preserve"> </w:t>
      </w:r>
      <w:r>
        <w:rPr>
          <w:rFonts w:ascii="Arial" w:hAnsi="Arial" w:cs="Arial"/>
          <w:color w:val="373A3C"/>
        </w:rPr>
        <w:t>이스라엘의</w:t>
      </w:r>
      <w:r>
        <w:rPr>
          <w:rFonts w:ascii="Arial" w:hAnsi="Arial" w:cs="Arial"/>
          <w:color w:val="373A3C"/>
        </w:rPr>
        <w:t xml:space="preserve"> </w:t>
      </w:r>
      <w:proofErr w:type="spellStart"/>
      <w:r>
        <w:rPr>
          <w:rFonts w:ascii="Arial" w:hAnsi="Arial" w:cs="Arial"/>
          <w:color w:val="373A3C"/>
        </w:rPr>
        <w:t>애로우</w:t>
      </w:r>
      <w:proofErr w:type="spellEnd"/>
      <w:r>
        <w:rPr>
          <w:rFonts w:ascii="Arial" w:hAnsi="Arial" w:cs="Arial"/>
          <w:color w:val="373A3C"/>
        </w:rPr>
        <w:t xml:space="preserve"> </w:t>
      </w:r>
      <w:r>
        <w:rPr>
          <w:rFonts w:ascii="Arial" w:hAnsi="Arial" w:cs="Arial"/>
          <w:color w:val="373A3C"/>
        </w:rPr>
        <w:t>시스템</w:t>
      </w:r>
      <w:r>
        <w:rPr>
          <w:rFonts w:ascii="Arial" w:hAnsi="Arial" w:cs="Arial"/>
          <w:color w:val="373A3C"/>
        </w:rPr>
        <w:t xml:space="preserve"> </w:t>
      </w:r>
      <w:r>
        <w:rPr>
          <w:rFonts w:ascii="Arial" w:hAnsi="Arial" w:cs="Arial"/>
          <w:color w:val="373A3C"/>
        </w:rPr>
        <w:t>정도를</w:t>
      </w:r>
      <w:r>
        <w:rPr>
          <w:rFonts w:ascii="Arial" w:hAnsi="Arial" w:cs="Arial"/>
          <w:color w:val="373A3C"/>
        </w:rPr>
        <w:t xml:space="preserve"> </w:t>
      </w:r>
      <w:r>
        <w:rPr>
          <w:rFonts w:ascii="Arial" w:hAnsi="Arial" w:cs="Arial"/>
          <w:color w:val="373A3C"/>
        </w:rPr>
        <w:t>갖추는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이해할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있다는</w:t>
      </w:r>
      <w:r>
        <w:rPr>
          <w:rFonts w:ascii="Arial" w:hAnsi="Arial" w:cs="Arial"/>
          <w:color w:val="373A3C"/>
        </w:rPr>
        <w:t xml:space="preserve"> </w:t>
      </w:r>
      <w:r>
        <w:rPr>
          <w:rFonts w:ascii="Arial" w:hAnsi="Arial" w:cs="Arial"/>
          <w:color w:val="373A3C"/>
        </w:rPr>
        <w:t>메시지를</w:t>
      </w:r>
      <w:r>
        <w:rPr>
          <w:rFonts w:ascii="Arial" w:hAnsi="Arial" w:cs="Arial"/>
          <w:color w:val="373A3C"/>
        </w:rPr>
        <w:t xml:space="preserve"> </w:t>
      </w:r>
      <w:r>
        <w:rPr>
          <w:rFonts w:ascii="Arial" w:hAnsi="Arial" w:cs="Arial"/>
          <w:color w:val="373A3C"/>
        </w:rPr>
        <w:t>전달한</w:t>
      </w:r>
      <w:r>
        <w:rPr>
          <w:rFonts w:ascii="Arial" w:hAnsi="Arial" w:cs="Arial"/>
          <w:color w:val="373A3C"/>
        </w:rPr>
        <w:t xml:space="preserve"> </w:t>
      </w:r>
      <w:r>
        <w:rPr>
          <w:rFonts w:ascii="Arial" w:hAnsi="Arial" w:cs="Arial"/>
          <w:color w:val="373A3C"/>
        </w:rPr>
        <w:t>적이</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개중에는</w:t>
      </w:r>
      <w:r>
        <w:rPr>
          <w:rFonts w:ascii="Arial" w:hAnsi="Arial" w:cs="Arial"/>
          <w:color w:val="373A3C"/>
        </w:rPr>
        <w:t xml:space="preserve"> </w:t>
      </w:r>
      <w:r>
        <w:rPr>
          <w:rFonts w:ascii="Arial" w:hAnsi="Arial" w:cs="Arial"/>
          <w:color w:val="373A3C"/>
        </w:rPr>
        <w:t>자국에</w:t>
      </w:r>
      <w:r>
        <w:rPr>
          <w:rFonts w:ascii="Arial" w:hAnsi="Arial" w:cs="Arial"/>
          <w:color w:val="373A3C"/>
        </w:rPr>
        <w:t xml:space="preserve"> </w:t>
      </w:r>
      <w:r>
        <w:rPr>
          <w:rFonts w:ascii="Arial" w:hAnsi="Arial" w:cs="Arial"/>
          <w:color w:val="373A3C"/>
        </w:rPr>
        <w:t>무기를</w:t>
      </w:r>
      <w:r>
        <w:rPr>
          <w:rFonts w:ascii="Arial" w:hAnsi="Arial" w:cs="Arial"/>
          <w:color w:val="373A3C"/>
        </w:rPr>
        <w:t xml:space="preserve"> </w:t>
      </w:r>
      <w:r>
        <w:rPr>
          <w:rFonts w:ascii="Arial" w:hAnsi="Arial" w:cs="Arial"/>
          <w:color w:val="373A3C"/>
        </w:rPr>
        <w:t>배치하면서</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나라의</w:t>
      </w:r>
      <w:r>
        <w:rPr>
          <w:rFonts w:ascii="Arial" w:hAnsi="Arial" w:cs="Arial"/>
          <w:color w:val="373A3C"/>
        </w:rPr>
        <w:t xml:space="preserve"> </w:t>
      </w:r>
      <w:r>
        <w:rPr>
          <w:rFonts w:ascii="Arial" w:hAnsi="Arial" w:cs="Arial"/>
          <w:color w:val="373A3C"/>
        </w:rPr>
        <w:t>눈치를</w:t>
      </w:r>
      <w:r>
        <w:rPr>
          <w:rFonts w:ascii="Arial" w:hAnsi="Arial" w:cs="Arial"/>
          <w:color w:val="373A3C"/>
        </w:rPr>
        <w:t xml:space="preserve"> </w:t>
      </w:r>
      <w:r>
        <w:rPr>
          <w:rFonts w:ascii="Arial" w:hAnsi="Arial" w:cs="Arial"/>
          <w:color w:val="373A3C"/>
        </w:rPr>
        <w:t>봐야</w:t>
      </w:r>
      <w:r>
        <w:rPr>
          <w:rFonts w:ascii="Arial" w:hAnsi="Arial" w:cs="Arial"/>
          <w:color w:val="373A3C"/>
        </w:rPr>
        <w:t xml:space="preserve"> </w:t>
      </w:r>
      <w:r>
        <w:rPr>
          <w:rFonts w:ascii="Arial" w:hAnsi="Arial" w:cs="Arial"/>
          <w:color w:val="373A3C"/>
        </w:rPr>
        <w:t>하냐고</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사람들도</w:t>
      </w:r>
      <w:r>
        <w:rPr>
          <w:rFonts w:ascii="Arial" w:hAnsi="Arial" w:cs="Arial"/>
          <w:color w:val="373A3C"/>
        </w:rPr>
        <w:t xml:space="preserve"> </w:t>
      </w:r>
      <w:r>
        <w:rPr>
          <w:rFonts w:ascii="Arial" w:hAnsi="Arial" w:cs="Arial"/>
          <w:color w:val="373A3C"/>
        </w:rPr>
        <w:t>있는데</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주장은</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위험하다</w:t>
      </w:r>
      <w:r>
        <w:rPr>
          <w:rFonts w:ascii="Arial" w:hAnsi="Arial" w:cs="Arial"/>
          <w:color w:val="373A3C"/>
        </w:rPr>
        <w:t xml:space="preserve">. </w:t>
      </w:r>
      <w:r>
        <w:rPr>
          <w:rFonts w:ascii="Arial" w:hAnsi="Arial" w:cs="Arial"/>
          <w:color w:val="373A3C"/>
        </w:rPr>
        <w:t>왜냐하면</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핵무장</w:t>
      </w:r>
      <w:r>
        <w:rPr>
          <w:rFonts w:ascii="Arial" w:hAnsi="Arial" w:cs="Arial"/>
          <w:color w:val="373A3C"/>
        </w:rPr>
        <w:t>"</w:t>
      </w:r>
      <w:r>
        <w:rPr>
          <w:rFonts w:ascii="Arial" w:hAnsi="Arial" w:cs="Arial"/>
          <w:color w:val="373A3C"/>
        </w:rPr>
        <w:t>을</w:t>
      </w:r>
      <w:r>
        <w:rPr>
          <w:rFonts w:ascii="Arial" w:hAnsi="Arial" w:cs="Arial"/>
          <w:color w:val="373A3C"/>
        </w:rPr>
        <w:t xml:space="preserve"> </w:t>
      </w:r>
      <w:r>
        <w:rPr>
          <w:rFonts w:ascii="Arial" w:hAnsi="Arial" w:cs="Arial"/>
          <w:color w:val="373A3C"/>
        </w:rPr>
        <w:t>두고</w:t>
      </w:r>
      <w:r>
        <w:rPr>
          <w:rFonts w:ascii="Arial" w:hAnsi="Arial" w:cs="Arial"/>
          <w:color w:val="373A3C"/>
        </w:rPr>
        <w:t xml:space="preserve"> </w:t>
      </w:r>
      <w:r>
        <w:rPr>
          <w:rFonts w:ascii="Arial" w:hAnsi="Arial" w:cs="Arial"/>
          <w:color w:val="373A3C"/>
        </w:rPr>
        <w:t>똑같은</w:t>
      </w:r>
      <w:r>
        <w:rPr>
          <w:rFonts w:ascii="Arial" w:hAnsi="Arial" w:cs="Arial"/>
          <w:color w:val="373A3C"/>
        </w:rPr>
        <w:t xml:space="preserve"> </w:t>
      </w:r>
      <w:r>
        <w:rPr>
          <w:rFonts w:ascii="Arial" w:hAnsi="Arial" w:cs="Arial"/>
          <w:color w:val="373A3C"/>
        </w:rPr>
        <w:t>논리를</w:t>
      </w:r>
      <w:r>
        <w:rPr>
          <w:rFonts w:ascii="Arial" w:hAnsi="Arial" w:cs="Arial"/>
          <w:color w:val="373A3C"/>
        </w:rPr>
        <w:t xml:space="preserve"> </w:t>
      </w:r>
      <w:r>
        <w:rPr>
          <w:rFonts w:ascii="Arial" w:hAnsi="Arial" w:cs="Arial"/>
          <w:color w:val="373A3C"/>
        </w:rPr>
        <w:t>내세울</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근거를</w:t>
      </w:r>
      <w:r>
        <w:rPr>
          <w:rFonts w:ascii="Arial" w:hAnsi="Arial" w:cs="Arial"/>
          <w:color w:val="373A3C"/>
        </w:rPr>
        <w:t xml:space="preserve"> </w:t>
      </w:r>
      <w:r>
        <w:rPr>
          <w:rFonts w:ascii="Arial" w:hAnsi="Arial" w:cs="Arial"/>
          <w:color w:val="373A3C"/>
        </w:rPr>
        <w:t>제공해</w:t>
      </w:r>
      <w:r>
        <w:rPr>
          <w:rFonts w:ascii="Arial" w:hAnsi="Arial" w:cs="Arial"/>
          <w:color w:val="373A3C"/>
        </w:rPr>
        <w:t xml:space="preserve"> </w:t>
      </w:r>
      <w:r>
        <w:rPr>
          <w:rFonts w:ascii="Arial" w:hAnsi="Arial" w:cs="Arial"/>
          <w:color w:val="373A3C"/>
        </w:rPr>
        <w:t>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있기</w:t>
      </w:r>
      <w:r>
        <w:rPr>
          <w:rFonts w:ascii="Arial" w:hAnsi="Arial" w:cs="Arial"/>
          <w:color w:val="373A3C"/>
        </w:rPr>
        <w:t xml:space="preserve"> </w:t>
      </w:r>
      <w:r>
        <w:rPr>
          <w:rFonts w:ascii="Arial" w:hAnsi="Arial" w:cs="Arial"/>
          <w:color w:val="373A3C"/>
        </w:rPr>
        <w:t>때문이다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군사적</w:t>
      </w:r>
      <w:r>
        <w:rPr>
          <w:rFonts w:ascii="Arial" w:hAnsi="Arial" w:cs="Arial"/>
          <w:color w:val="373A3C"/>
        </w:rPr>
        <w:t xml:space="preserve"> </w:t>
      </w:r>
      <w:r>
        <w:rPr>
          <w:rFonts w:ascii="Arial" w:hAnsi="Arial" w:cs="Arial"/>
          <w:color w:val="373A3C"/>
        </w:rPr>
        <w:t>문제와는</w:t>
      </w:r>
      <w:r>
        <w:rPr>
          <w:rFonts w:ascii="Arial" w:hAnsi="Arial" w:cs="Arial"/>
          <w:color w:val="373A3C"/>
        </w:rPr>
        <w:t xml:space="preserve"> </w:t>
      </w:r>
      <w:r>
        <w:rPr>
          <w:rFonts w:ascii="Arial" w:hAnsi="Arial" w:cs="Arial"/>
          <w:color w:val="373A3C"/>
        </w:rPr>
        <w:t>별개로</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경제적인</w:t>
      </w:r>
      <w:r>
        <w:rPr>
          <w:rFonts w:ascii="Arial" w:hAnsi="Arial" w:cs="Arial"/>
          <w:color w:val="373A3C"/>
        </w:rPr>
        <w:t xml:space="preserve"> </w:t>
      </w:r>
      <w:r>
        <w:rPr>
          <w:rFonts w:ascii="Arial" w:hAnsi="Arial" w:cs="Arial"/>
          <w:color w:val="373A3C"/>
        </w:rPr>
        <w:t>압박을</w:t>
      </w:r>
      <w:r>
        <w:rPr>
          <w:rFonts w:ascii="Arial" w:hAnsi="Arial" w:cs="Arial"/>
          <w:color w:val="373A3C"/>
        </w:rPr>
        <w:t xml:space="preserve"> </w:t>
      </w:r>
      <w:r>
        <w:rPr>
          <w:rFonts w:ascii="Arial" w:hAnsi="Arial" w:cs="Arial"/>
          <w:color w:val="373A3C"/>
        </w:rPr>
        <w:t>가할</w:t>
      </w:r>
      <w:r>
        <w:rPr>
          <w:rFonts w:ascii="Arial" w:hAnsi="Arial" w:cs="Arial"/>
          <w:color w:val="373A3C"/>
        </w:rPr>
        <w:t xml:space="preserve"> </w:t>
      </w:r>
      <w:r>
        <w:rPr>
          <w:rFonts w:ascii="Arial" w:hAnsi="Arial" w:cs="Arial"/>
          <w:color w:val="373A3C"/>
        </w:rPr>
        <w:t>가능성도</w:t>
      </w:r>
      <w:r>
        <w:rPr>
          <w:rFonts w:ascii="Arial" w:hAnsi="Arial" w:cs="Arial"/>
          <w:color w:val="373A3C"/>
        </w:rPr>
        <w:t xml:space="preserve"> </w:t>
      </w:r>
      <w:r>
        <w:rPr>
          <w:rFonts w:ascii="Arial" w:hAnsi="Arial" w:cs="Arial"/>
          <w:color w:val="373A3C"/>
        </w:rPr>
        <w:t>생각해야</w:t>
      </w:r>
      <w:r>
        <w:rPr>
          <w:rFonts w:ascii="Arial" w:hAnsi="Arial" w:cs="Arial"/>
          <w:color w:val="373A3C"/>
        </w:rPr>
        <w:t xml:space="preserve"> </w:t>
      </w:r>
      <w:r>
        <w:rPr>
          <w:rFonts w:ascii="Arial" w:hAnsi="Arial" w:cs="Arial"/>
          <w:color w:val="373A3C"/>
        </w:rPr>
        <w:t>한다</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제</w:t>
      </w:r>
      <w:r>
        <w:rPr>
          <w:rFonts w:ascii="Arial" w:hAnsi="Arial" w:cs="Arial"/>
          <w:color w:val="373A3C"/>
        </w:rPr>
        <w:t>1</w:t>
      </w:r>
      <w:r>
        <w:rPr>
          <w:rFonts w:ascii="Arial" w:hAnsi="Arial" w:cs="Arial"/>
          <w:color w:val="373A3C"/>
        </w:rPr>
        <w:t>수출국가이고</w:t>
      </w:r>
      <w:r>
        <w:rPr>
          <w:rFonts w:ascii="Arial" w:hAnsi="Arial" w:cs="Arial"/>
          <w:color w:val="373A3C"/>
        </w:rPr>
        <w:t>, 2000</w:t>
      </w:r>
      <w:r>
        <w:rPr>
          <w:rFonts w:ascii="Arial" w:hAnsi="Arial" w:cs="Arial"/>
          <w:color w:val="373A3C"/>
        </w:rPr>
        <w:t>년대</w:t>
      </w:r>
      <w:r>
        <w:rPr>
          <w:rFonts w:ascii="Arial" w:hAnsi="Arial" w:cs="Arial"/>
          <w:color w:val="373A3C"/>
        </w:rPr>
        <w:t xml:space="preserve"> </w:t>
      </w:r>
      <w:r>
        <w:rPr>
          <w:rFonts w:ascii="Arial" w:hAnsi="Arial" w:cs="Arial"/>
          <w:color w:val="373A3C"/>
        </w:rPr>
        <w:t>이후</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경제</w:t>
      </w:r>
      <w:r>
        <w:rPr>
          <w:rFonts w:ascii="Arial" w:hAnsi="Arial" w:cs="Arial"/>
          <w:color w:val="373A3C"/>
        </w:rPr>
        <w:t xml:space="preserve"> </w:t>
      </w:r>
      <w:r>
        <w:rPr>
          <w:rFonts w:ascii="Arial" w:hAnsi="Arial" w:cs="Arial"/>
          <w:color w:val="373A3C"/>
        </w:rPr>
        <w:t>성장은</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성장에</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영향을</w:t>
      </w:r>
      <w:r>
        <w:rPr>
          <w:rFonts w:ascii="Arial" w:hAnsi="Arial" w:cs="Arial"/>
          <w:color w:val="373A3C"/>
        </w:rPr>
        <w:t xml:space="preserve"> </w:t>
      </w:r>
      <w:r>
        <w:rPr>
          <w:rFonts w:ascii="Arial" w:hAnsi="Arial" w:cs="Arial"/>
          <w:color w:val="373A3C"/>
        </w:rPr>
        <w:t>받았다</w:t>
      </w:r>
      <w:r>
        <w:rPr>
          <w:rFonts w:ascii="Arial" w:hAnsi="Arial" w:cs="Arial"/>
          <w:color w:val="373A3C"/>
        </w:rPr>
        <w:t xml:space="preserve">. </w:t>
      </w:r>
      <w:r>
        <w:rPr>
          <w:rFonts w:ascii="Arial" w:hAnsi="Arial" w:cs="Arial"/>
          <w:color w:val="373A3C"/>
        </w:rPr>
        <w:t>그래서</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r>
        <w:rPr>
          <w:rFonts w:ascii="Arial" w:hAnsi="Arial" w:cs="Arial"/>
          <w:color w:val="373A3C"/>
        </w:rPr>
        <w:t>외교의</w:t>
      </w:r>
      <w:r>
        <w:rPr>
          <w:rFonts w:ascii="Arial" w:hAnsi="Arial" w:cs="Arial"/>
          <w:color w:val="373A3C"/>
        </w:rPr>
        <w:t xml:space="preserve"> </w:t>
      </w:r>
      <w:r>
        <w:rPr>
          <w:rFonts w:ascii="Arial" w:hAnsi="Arial" w:cs="Arial"/>
          <w:color w:val="373A3C"/>
        </w:rPr>
        <w:t>중심</w:t>
      </w:r>
      <w:r>
        <w:rPr>
          <w:rFonts w:ascii="Arial" w:hAnsi="Arial" w:cs="Arial"/>
          <w:color w:val="373A3C"/>
        </w:rPr>
        <w:t xml:space="preserve"> </w:t>
      </w:r>
      <w:r>
        <w:rPr>
          <w:rFonts w:ascii="Arial" w:hAnsi="Arial" w:cs="Arial"/>
          <w:color w:val="373A3C"/>
        </w:rPr>
        <w:t>전략은</w:t>
      </w:r>
      <w:r>
        <w:rPr>
          <w:rFonts w:ascii="Arial" w:hAnsi="Arial" w:cs="Arial"/>
          <w:color w:val="373A3C"/>
        </w:rPr>
        <w:t xml:space="preserve"> </w:t>
      </w:r>
      <w:r>
        <w:rPr>
          <w:rFonts w:ascii="Arial" w:hAnsi="Arial" w:cs="Arial"/>
          <w:color w:val="373A3C"/>
        </w:rPr>
        <w:t>방향은</w:t>
      </w:r>
      <w:r>
        <w:rPr>
          <w:rFonts w:ascii="Arial" w:hAnsi="Arial" w:cs="Arial"/>
          <w:color w:val="373A3C"/>
        </w:rPr>
        <w:t xml:space="preserve"> </w:t>
      </w:r>
      <w:r>
        <w:rPr>
          <w:rFonts w:ascii="Arial" w:hAnsi="Arial" w:cs="Arial"/>
          <w:color w:val="373A3C"/>
        </w:rPr>
        <w:t>미국과의</w:t>
      </w:r>
      <w:r>
        <w:rPr>
          <w:rFonts w:ascii="Arial" w:hAnsi="Arial" w:cs="Arial"/>
          <w:color w:val="373A3C"/>
        </w:rPr>
        <w:t xml:space="preserve"> </w:t>
      </w:r>
      <w:r>
        <w:rPr>
          <w:rFonts w:ascii="Arial" w:hAnsi="Arial" w:cs="Arial"/>
          <w:color w:val="373A3C"/>
        </w:rPr>
        <w:t>동맹을</w:t>
      </w:r>
      <w:r>
        <w:rPr>
          <w:rFonts w:ascii="Arial" w:hAnsi="Arial" w:cs="Arial"/>
          <w:color w:val="373A3C"/>
        </w:rPr>
        <w:t xml:space="preserve"> </w:t>
      </w:r>
      <w:r>
        <w:rPr>
          <w:rFonts w:ascii="Arial" w:hAnsi="Arial" w:cs="Arial"/>
          <w:color w:val="373A3C"/>
        </w:rPr>
        <w:t>분명히</w:t>
      </w:r>
      <w:r>
        <w:rPr>
          <w:rFonts w:ascii="Arial" w:hAnsi="Arial" w:cs="Arial"/>
          <w:color w:val="373A3C"/>
        </w:rPr>
        <w:t xml:space="preserve"> </w:t>
      </w:r>
      <w:r>
        <w:rPr>
          <w:rFonts w:ascii="Arial" w:hAnsi="Arial" w:cs="Arial"/>
          <w:color w:val="373A3C"/>
        </w:rPr>
        <w:t>하면서도</w:t>
      </w:r>
      <w:r>
        <w:rPr>
          <w:rFonts w:ascii="Arial" w:hAnsi="Arial" w:cs="Arial"/>
          <w:color w:val="373A3C"/>
        </w:rPr>
        <w:t xml:space="preserve"> </w:t>
      </w:r>
      <w:r>
        <w:rPr>
          <w:rFonts w:ascii="Arial" w:hAnsi="Arial" w:cs="Arial"/>
          <w:color w:val="373A3C"/>
        </w:rPr>
        <w:t>중국과의</w:t>
      </w:r>
      <w:r>
        <w:rPr>
          <w:rFonts w:ascii="Arial" w:hAnsi="Arial" w:cs="Arial"/>
          <w:color w:val="373A3C"/>
        </w:rPr>
        <w:t xml:space="preserve"> </w:t>
      </w:r>
      <w:r>
        <w:rPr>
          <w:rFonts w:ascii="Arial" w:hAnsi="Arial" w:cs="Arial"/>
          <w:color w:val="373A3C"/>
        </w:rPr>
        <w:t>갈등을</w:t>
      </w:r>
      <w:r>
        <w:rPr>
          <w:rFonts w:ascii="Arial" w:hAnsi="Arial" w:cs="Arial"/>
          <w:color w:val="373A3C"/>
        </w:rPr>
        <w:t xml:space="preserve"> </w:t>
      </w:r>
      <w:r>
        <w:rPr>
          <w:rFonts w:ascii="Arial" w:hAnsi="Arial" w:cs="Arial"/>
          <w:color w:val="373A3C"/>
        </w:rPr>
        <w:t>피하는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목표로</w:t>
      </w:r>
      <w:r>
        <w:rPr>
          <w:rFonts w:ascii="Arial" w:hAnsi="Arial" w:cs="Arial"/>
          <w:color w:val="373A3C"/>
        </w:rPr>
        <w:t xml:space="preserve"> </w:t>
      </w:r>
      <w:r>
        <w:rPr>
          <w:rFonts w:ascii="Arial" w:hAnsi="Arial" w:cs="Arial"/>
          <w:color w:val="373A3C"/>
        </w:rPr>
        <w:t>움직여왔다</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명시적으로</w:t>
      </w:r>
      <w:r>
        <w:rPr>
          <w:rFonts w:ascii="Arial" w:hAnsi="Arial" w:cs="Arial"/>
          <w:color w:val="373A3C"/>
        </w:rPr>
        <w:t xml:space="preserve"> </w:t>
      </w:r>
      <w:r>
        <w:rPr>
          <w:rFonts w:ascii="Arial" w:hAnsi="Arial" w:cs="Arial"/>
          <w:color w:val="373A3C"/>
        </w:rPr>
        <w:t>한국의</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배치에</w:t>
      </w:r>
      <w:r>
        <w:rPr>
          <w:rFonts w:ascii="Arial" w:hAnsi="Arial" w:cs="Arial"/>
          <w:color w:val="373A3C"/>
        </w:rPr>
        <w:t xml:space="preserve"> </w:t>
      </w:r>
      <w:r>
        <w:rPr>
          <w:rFonts w:ascii="Arial" w:hAnsi="Arial" w:cs="Arial"/>
          <w:color w:val="373A3C"/>
        </w:rPr>
        <w:t>반대하며</w:t>
      </w:r>
      <w:r>
        <w:rPr>
          <w:rFonts w:ascii="Arial" w:hAnsi="Arial" w:cs="Arial"/>
          <w:color w:val="373A3C"/>
        </w:rPr>
        <w:t xml:space="preserve"> </w:t>
      </w:r>
      <w:r>
        <w:rPr>
          <w:rFonts w:ascii="Arial" w:hAnsi="Arial" w:cs="Arial"/>
          <w:color w:val="373A3C"/>
        </w:rPr>
        <w:t>실력</w:t>
      </w:r>
      <w:r>
        <w:rPr>
          <w:rFonts w:ascii="Arial" w:hAnsi="Arial" w:cs="Arial"/>
          <w:color w:val="373A3C"/>
        </w:rPr>
        <w:t xml:space="preserve"> </w:t>
      </w:r>
      <w:r>
        <w:rPr>
          <w:rFonts w:ascii="Arial" w:hAnsi="Arial" w:cs="Arial"/>
          <w:color w:val="373A3C"/>
        </w:rPr>
        <w:t>행사하겠다고</w:t>
      </w:r>
      <w:r>
        <w:rPr>
          <w:rFonts w:ascii="Arial" w:hAnsi="Arial" w:cs="Arial"/>
          <w:color w:val="373A3C"/>
        </w:rPr>
        <w:t xml:space="preserve"> </w:t>
      </w:r>
      <w:r>
        <w:rPr>
          <w:rFonts w:ascii="Arial" w:hAnsi="Arial" w:cs="Arial"/>
          <w:color w:val="373A3C"/>
        </w:rPr>
        <w:t>나서는</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w:t>
      </w:r>
      <w:r>
        <w:rPr>
          <w:rFonts w:ascii="Arial" w:hAnsi="Arial" w:cs="Arial"/>
          <w:color w:val="373A3C"/>
        </w:rPr>
        <w:t>한국보다는</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이익이</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클</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보이는</w:t>
      </w:r>
      <w:r>
        <w:rPr>
          <w:rFonts w:ascii="Arial" w:hAnsi="Arial" w:cs="Arial"/>
          <w:color w:val="373A3C"/>
        </w:rPr>
        <w:t xml:space="preserve"> </w:t>
      </w:r>
      <w:r>
        <w:rPr>
          <w:rFonts w:ascii="Arial" w:hAnsi="Arial" w:cs="Arial"/>
          <w:color w:val="373A3C"/>
        </w:rPr>
        <w:t>계획에</w:t>
      </w:r>
      <w:r>
        <w:rPr>
          <w:rFonts w:ascii="Arial" w:hAnsi="Arial" w:cs="Arial"/>
          <w:color w:val="373A3C"/>
        </w:rPr>
        <w:t xml:space="preserve"> </w:t>
      </w:r>
      <w:r>
        <w:rPr>
          <w:rFonts w:ascii="Arial" w:hAnsi="Arial" w:cs="Arial"/>
          <w:color w:val="373A3C"/>
        </w:rPr>
        <w:t>자국</w:t>
      </w:r>
      <w:r>
        <w:rPr>
          <w:rFonts w:ascii="Arial" w:hAnsi="Arial" w:cs="Arial"/>
          <w:color w:val="373A3C"/>
        </w:rPr>
        <w:t xml:space="preserve"> </w:t>
      </w:r>
      <w:r>
        <w:rPr>
          <w:rFonts w:ascii="Arial" w:hAnsi="Arial" w:cs="Arial"/>
          <w:color w:val="373A3C"/>
        </w:rPr>
        <w:t>이익에</w:t>
      </w:r>
      <w:r>
        <w:rPr>
          <w:rFonts w:ascii="Arial" w:hAnsi="Arial" w:cs="Arial"/>
          <w:color w:val="373A3C"/>
        </w:rPr>
        <w:t xml:space="preserve"> </w:t>
      </w:r>
      <w:r>
        <w:rPr>
          <w:rFonts w:ascii="Arial" w:hAnsi="Arial" w:cs="Arial"/>
          <w:color w:val="373A3C"/>
        </w:rPr>
        <w:t>반하면서</w:t>
      </w:r>
      <w:r>
        <w:rPr>
          <w:rFonts w:ascii="Arial" w:hAnsi="Arial" w:cs="Arial"/>
          <w:color w:val="373A3C"/>
        </w:rPr>
        <w:t xml:space="preserve"> </w:t>
      </w:r>
      <w:r>
        <w:rPr>
          <w:rFonts w:ascii="Arial" w:hAnsi="Arial" w:cs="Arial"/>
          <w:color w:val="373A3C"/>
        </w:rPr>
        <w:t>참여할</w:t>
      </w:r>
      <w:r>
        <w:rPr>
          <w:rFonts w:ascii="Arial" w:hAnsi="Arial" w:cs="Arial"/>
          <w:color w:val="373A3C"/>
        </w:rPr>
        <w:t xml:space="preserve"> </w:t>
      </w:r>
      <w:r>
        <w:rPr>
          <w:rFonts w:ascii="Arial" w:hAnsi="Arial" w:cs="Arial"/>
          <w:color w:val="373A3C"/>
        </w:rPr>
        <w:t>필요가</w:t>
      </w:r>
      <w:r>
        <w:rPr>
          <w:rFonts w:ascii="Arial" w:hAnsi="Arial" w:cs="Arial"/>
          <w:color w:val="373A3C"/>
        </w:rPr>
        <w:t xml:space="preserve"> </w:t>
      </w:r>
      <w:r>
        <w:rPr>
          <w:rFonts w:ascii="Arial" w:hAnsi="Arial" w:cs="Arial"/>
          <w:color w:val="373A3C"/>
        </w:rPr>
        <w:t>있을까</w:t>
      </w:r>
      <w:r>
        <w:rPr>
          <w:rFonts w:ascii="Arial" w:hAnsi="Arial" w:cs="Arial"/>
          <w:color w:val="373A3C"/>
        </w:rPr>
        <w:t xml:space="preserve">. </w:t>
      </w:r>
      <w:r>
        <w:rPr>
          <w:rFonts w:ascii="Arial" w:hAnsi="Arial" w:cs="Arial"/>
          <w:color w:val="373A3C"/>
        </w:rPr>
        <w:t>마늘</w:t>
      </w:r>
      <w:r>
        <w:rPr>
          <w:rFonts w:ascii="Arial" w:hAnsi="Arial" w:cs="Arial"/>
          <w:color w:val="373A3C"/>
        </w:rPr>
        <w:t xml:space="preserve"> </w:t>
      </w:r>
      <w:r>
        <w:rPr>
          <w:rFonts w:ascii="Arial" w:hAnsi="Arial" w:cs="Arial"/>
          <w:color w:val="373A3C"/>
        </w:rPr>
        <w:t>파동</w:t>
      </w:r>
      <w:r>
        <w:rPr>
          <w:rFonts w:ascii="Arial" w:hAnsi="Arial" w:cs="Arial"/>
          <w:color w:val="373A3C"/>
        </w:rPr>
        <w:t xml:space="preserve"> </w:t>
      </w:r>
      <w:r>
        <w:rPr>
          <w:rFonts w:ascii="Arial" w:hAnsi="Arial" w:cs="Arial"/>
          <w:color w:val="373A3C"/>
        </w:rPr>
        <w:t>등의</w:t>
      </w:r>
      <w:r>
        <w:rPr>
          <w:rFonts w:ascii="Arial" w:hAnsi="Arial" w:cs="Arial"/>
          <w:color w:val="373A3C"/>
        </w:rPr>
        <w:t xml:space="preserve"> </w:t>
      </w:r>
      <w:r>
        <w:rPr>
          <w:rFonts w:ascii="Arial" w:hAnsi="Arial" w:cs="Arial"/>
          <w:color w:val="373A3C"/>
        </w:rPr>
        <w:t>전례를</w:t>
      </w:r>
      <w:r>
        <w:rPr>
          <w:rFonts w:ascii="Arial" w:hAnsi="Arial" w:cs="Arial"/>
          <w:color w:val="373A3C"/>
        </w:rPr>
        <w:t xml:space="preserve"> </w:t>
      </w:r>
      <w:r>
        <w:rPr>
          <w:rFonts w:ascii="Arial" w:hAnsi="Arial" w:cs="Arial"/>
          <w:color w:val="373A3C"/>
        </w:rPr>
        <w:t>살펴봐도</w:t>
      </w:r>
      <w:r>
        <w:rPr>
          <w:rFonts w:ascii="Arial" w:hAnsi="Arial" w:cs="Arial"/>
          <w:color w:val="373A3C"/>
        </w:rPr>
        <w:t xml:space="preserve"> </w:t>
      </w:r>
      <w:r>
        <w:rPr>
          <w:rFonts w:ascii="Arial" w:hAnsi="Arial" w:cs="Arial"/>
          <w:color w:val="373A3C"/>
        </w:rPr>
        <w:t>이런</w:t>
      </w:r>
      <w:r>
        <w:rPr>
          <w:rFonts w:ascii="Arial" w:hAnsi="Arial" w:cs="Arial"/>
          <w:color w:val="373A3C"/>
        </w:rPr>
        <w:t xml:space="preserve"> </w:t>
      </w:r>
      <w:r>
        <w:rPr>
          <w:rFonts w:ascii="Arial" w:hAnsi="Arial" w:cs="Arial"/>
          <w:color w:val="373A3C"/>
        </w:rPr>
        <w:t>식의</w:t>
      </w:r>
      <w:r>
        <w:rPr>
          <w:rFonts w:ascii="Arial" w:hAnsi="Arial" w:cs="Arial"/>
          <w:color w:val="373A3C"/>
        </w:rPr>
        <w:t xml:space="preserve"> </w:t>
      </w:r>
      <w:r>
        <w:rPr>
          <w:rFonts w:ascii="Arial" w:hAnsi="Arial" w:cs="Arial"/>
          <w:color w:val="373A3C"/>
        </w:rPr>
        <w:t>갈등이</w:t>
      </w:r>
      <w:r>
        <w:rPr>
          <w:rFonts w:ascii="Arial" w:hAnsi="Arial" w:cs="Arial"/>
          <w:color w:val="373A3C"/>
        </w:rPr>
        <w:t xml:space="preserve"> </w:t>
      </w:r>
      <w:r>
        <w:rPr>
          <w:rFonts w:ascii="Arial" w:hAnsi="Arial" w:cs="Arial"/>
          <w:color w:val="373A3C"/>
        </w:rPr>
        <w:t>노골화될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한국</w:t>
      </w:r>
      <w:r>
        <w:rPr>
          <w:rFonts w:ascii="Arial" w:hAnsi="Arial" w:cs="Arial"/>
          <w:color w:val="373A3C"/>
        </w:rPr>
        <w:t xml:space="preserve"> </w:t>
      </w:r>
      <w:r>
        <w:rPr>
          <w:rFonts w:ascii="Arial" w:hAnsi="Arial" w:cs="Arial"/>
          <w:color w:val="373A3C"/>
        </w:rPr>
        <w:t>경제는</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곤란할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엮인</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많아</w:t>
      </w:r>
      <w:r>
        <w:rPr>
          <w:rFonts w:ascii="Arial" w:hAnsi="Arial" w:cs="Arial"/>
          <w:color w:val="373A3C"/>
        </w:rPr>
        <w:t xml:space="preserve"> </w:t>
      </w:r>
      <w:r>
        <w:rPr>
          <w:rFonts w:ascii="Arial" w:hAnsi="Arial" w:cs="Arial"/>
          <w:color w:val="373A3C"/>
        </w:rPr>
        <w:t>마늘</w:t>
      </w:r>
      <w:r>
        <w:rPr>
          <w:rFonts w:ascii="Arial" w:hAnsi="Arial" w:cs="Arial"/>
          <w:color w:val="373A3C"/>
        </w:rPr>
        <w:t xml:space="preserve"> </w:t>
      </w:r>
      <w:r>
        <w:rPr>
          <w:rFonts w:ascii="Arial" w:hAnsi="Arial" w:cs="Arial"/>
          <w:color w:val="373A3C"/>
        </w:rPr>
        <w:t>파동과</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명시적인</w:t>
      </w:r>
      <w:r>
        <w:rPr>
          <w:rFonts w:ascii="Arial" w:hAnsi="Arial" w:cs="Arial"/>
          <w:color w:val="373A3C"/>
        </w:rPr>
        <w:t xml:space="preserve"> </w:t>
      </w:r>
      <w:r>
        <w:rPr>
          <w:rFonts w:ascii="Arial" w:hAnsi="Arial" w:cs="Arial"/>
          <w:color w:val="373A3C"/>
        </w:rPr>
        <w:t>제재가</w:t>
      </w:r>
      <w:r>
        <w:rPr>
          <w:rFonts w:ascii="Arial" w:hAnsi="Arial" w:cs="Arial"/>
          <w:color w:val="373A3C"/>
        </w:rPr>
        <w:t xml:space="preserve"> </w:t>
      </w:r>
      <w:r>
        <w:rPr>
          <w:rFonts w:ascii="Arial" w:hAnsi="Arial" w:cs="Arial"/>
          <w:color w:val="373A3C"/>
        </w:rPr>
        <w:t>어렵다</w:t>
      </w:r>
      <w:r>
        <w:rPr>
          <w:rFonts w:ascii="Arial" w:hAnsi="Arial" w:cs="Arial"/>
          <w:color w:val="373A3C"/>
        </w:rPr>
        <w:t xml:space="preserve"> </w:t>
      </w:r>
      <w:r>
        <w:rPr>
          <w:rFonts w:ascii="Arial" w:hAnsi="Arial" w:cs="Arial"/>
          <w:color w:val="373A3C"/>
        </w:rPr>
        <w:t>해도</w:t>
      </w:r>
      <w:r>
        <w:rPr>
          <w:rFonts w:ascii="Arial" w:hAnsi="Arial" w:cs="Arial"/>
          <w:color w:val="373A3C"/>
        </w:rPr>
        <w:t xml:space="preserve"> </w:t>
      </w:r>
      <w:r>
        <w:rPr>
          <w:rFonts w:ascii="Arial" w:hAnsi="Arial" w:cs="Arial"/>
          <w:color w:val="373A3C"/>
        </w:rPr>
        <w:t>규제</w:t>
      </w:r>
      <w:r>
        <w:rPr>
          <w:rFonts w:ascii="Arial" w:hAnsi="Arial" w:cs="Arial"/>
          <w:color w:val="373A3C"/>
        </w:rPr>
        <w:t xml:space="preserve"> </w:t>
      </w:r>
      <w:r>
        <w:rPr>
          <w:rFonts w:ascii="Arial" w:hAnsi="Arial" w:cs="Arial"/>
          <w:color w:val="373A3C"/>
        </w:rPr>
        <w:t>등으로</w:t>
      </w:r>
      <w:r>
        <w:rPr>
          <w:rFonts w:ascii="Arial" w:hAnsi="Arial" w:cs="Arial"/>
          <w:color w:val="373A3C"/>
        </w:rPr>
        <w:t xml:space="preserve"> </w:t>
      </w:r>
      <w:r>
        <w:rPr>
          <w:rFonts w:ascii="Arial" w:hAnsi="Arial" w:cs="Arial"/>
          <w:color w:val="373A3C"/>
        </w:rPr>
        <w:t>장난칠</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높고</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자체로도</w:t>
      </w:r>
      <w:r>
        <w:rPr>
          <w:rFonts w:ascii="Arial" w:hAnsi="Arial" w:cs="Arial"/>
          <w:color w:val="373A3C"/>
        </w:rPr>
        <w:t xml:space="preserve"> </w:t>
      </w:r>
      <w:r>
        <w:rPr>
          <w:rFonts w:ascii="Arial" w:hAnsi="Arial" w:cs="Arial"/>
          <w:color w:val="373A3C"/>
        </w:rPr>
        <w:t>기업들에게는</w:t>
      </w:r>
      <w:r>
        <w:rPr>
          <w:rFonts w:ascii="Arial" w:hAnsi="Arial" w:cs="Arial"/>
          <w:color w:val="373A3C"/>
        </w:rPr>
        <w:t xml:space="preserve"> </w:t>
      </w:r>
      <w:r>
        <w:rPr>
          <w:rFonts w:ascii="Arial" w:hAnsi="Arial" w:cs="Arial"/>
          <w:color w:val="373A3C"/>
        </w:rPr>
        <w:t>타격이</w:t>
      </w:r>
      <w:r>
        <w:rPr>
          <w:rFonts w:ascii="Arial" w:hAnsi="Arial" w:cs="Arial"/>
          <w:color w:val="373A3C"/>
        </w:rPr>
        <w:t xml:space="preserve"> </w:t>
      </w:r>
      <w:r>
        <w:rPr>
          <w:rFonts w:ascii="Arial" w:hAnsi="Arial" w:cs="Arial"/>
          <w:color w:val="373A3C"/>
        </w:rPr>
        <w:t>불가피할</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특히</w:t>
      </w:r>
      <w:r>
        <w:rPr>
          <w:rStyle w:val="apple-converted-space"/>
          <w:rFonts w:ascii="Arial" w:hAnsi="Arial" w:cs="Arial"/>
          <w:color w:val="373A3C"/>
        </w:rPr>
        <w:t> </w:t>
      </w:r>
      <w:r>
        <w:rPr>
          <w:rStyle w:val="a9"/>
          <w:rFonts w:ascii="Arial" w:hAnsi="Arial" w:cs="Arial"/>
          <w:color w:val="373A3C"/>
        </w:rPr>
        <w:t>중국</w:t>
      </w:r>
      <w:r>
        <w:rPr>
          <w:rStyle w:val="a9"/>
          <w:rFonts w:ascii="Arial" w:hAnsi="Arial" w:cs="Arial"/>
          <w:color w:val="373A3C"/>
        </w:rPr>
        <w:t xml:space="preserve"> </w:t>
      </w:r>
      <w:r>
        <w:rPr>
          <w:rStyle w:val="a9"/>
          <w:rFonts w:ascii="Arial" w:hAnsi="Arial" w:cs="Arial"/>
          <w:color w:val="373A3C"/>
        </w:rPr>
        <w:t>의존도가</w:t>
      </w:r>
      <w:r>
        <w:rPr>
          <w:rStyle w:val="a9"/>
          <w:rFonts w:ascii="Arial" w:hAnsi="Arial" w:cs="Arial"/>
          <w:color w:val="373A3C"/>
        </w:rPr>
        <w:t xml:space="preserve"> </w:t>
      </w:r>
      <w:r>
        <w:rPr>
          <w:rStyle w:val="a9"/>
          <w:rFonts w:ascii="Arial" w:hAnsi="Arial" w:cs="Arial"/>
          <w:color w:val="373A3C"/>
        </w:rPr>
        <w:t>심각한</w:t>
      </w:r>
      <w:r>
        <w:rPr>
          <w:rStyle w:val="apple-converted-space"/>
          <w:rFonts w:ascii="Arial" w:hAnsi="Arial" w:cs="Arial"/>
          <w:b/>
          <w:bCs/>
          <w:color w:val="373A3C"/>
        </w:rPr>
        <w:t> </w:t>
      </w:r>
      <w:hyperlink r:id="rId108" w:tooltip="한류" w:history="1">
        <w:r>
          <w:rPr>
            <w:rStyle w:val="a3"/>
            <w:rFonts w:ascii="Arial" w:hAnsi="Arial" w:cs="Arial"/>
            <w:b/>
            <w:bCs/>
            <w:color w:val="0275D8"/>
          </w:rPr>
          <w:t>한류</w:t>
        </w:r>
      </w:hyperlink>
      <w:r>
        <w:rPr>
          <w:rStyle w:val="apple-converted-space"/>
          <w:rFonts w:ascii="Arial" w:hAnsi="Arial" w:cs="Arial"/>
          <w:b/>
          <w:bCs/>
          <w:color w:val="373A3C"/>
        </w:rPr>
        <w:t> </w:t>
      </w:r>
      <w:r>
        <w:rPr>
          <w:rStyle w:val="a9"/>
          <w:rFonts w:ascii="Arial" w:hAnsi="Arial" w:cs="Arial"/>
          <w:color w:val="373A3C"/>
        </w:rPr>
        <w:t>엔터테인먼트</w:t>
      </w:r>
      <w:r>
        <w:rPr>
          <w:rStyle w:val="a9"/>
          <w:rFonts w:ascii="Arial" w:hAnsi="Arial" w:cs="Arial"/>
          <w:color w:val="373A3C"/>
        </w:rPr>
        <w:t xml:space="preserve"> </w:t>
      </w:r>
      <w:r>
        <w:rPr>
          <w:rStyle w:val="a9"/>
          <w:rFonts w:ascii="Arial" w:hAnsi="Arial" w:cs="Arial"/>
          <w:color w:val="373A3C"/>
        </w:rPr>
        <w:t>사업</w:t>
      </w:r>
      <w:r>
        <w:rPr>
          <w:rStyle w:val="a9"/>
          <w:rFonts w:ascii="Arial" w:hAnsi="Arial" w:cs="Arial"/>
          <w:color w:val="373A3C"/>
        </w:rPr>
        <w:t xml:space="preserve"> </w:t>
      </w:r>
      <w:r>
        <w:rPr>
          <w:rStyle w:val="a9"/>
          <w:rFonts w:ascii="Arial" w:hAnsi="Arial" w:cs="Arial"/>
          <w:color w:val="373A3C"/>
        </w:rPr>
        <w:t>및</w:t>
      </w:r>
      <w:r>
        <w:rPr>
          <w:rStyle w:val="a9"/>
          <w:rFonts w:ascii="Arial" w:hAnsi="Arial" w:cs="Arial"/>
          <w:color w:val="373A3C"/>
        </w:rPr>
        <w:t xml:space="preserve"> </w:t>
      </w:r>
      <w:r>
        <w:rPr>
          <w:rStyle w:val="a9"/>
          <w:rFonts w:ascii="Arial" w:hAnsi="Arial" w:cs="Arial"/>
          <w:color w:val="373A3C"/>
        </w:rPr>
        <w:t>관광업이</w:t>
      </w:r>
      <w:r>
        <w:rPr>
          <w:rStyle w:val="a9"/>
          <w:rFonts w:ascii="Arial" w:hAnsi="Arial" w:cs="Arial"/>
          <w:color w:val="373A3C"/>
        </w:rPr>
        <w:t xml:space="preserve"> </w:t>
      </w:r>
      <w:r>
        <w:rPr>
          <w:rStyle w:val="a9"/>
          <w:rFonts w:ascii="Arial" w:hAnsi="Arial" w:cs="Arial"/>
          <w:color w:val="373A3C"/>
        </w:rPr>
        <w:t>치명타를</w:t>
      </w:r>
      <w:r>
        <w:rPr>
          <w:rStyle w:val="a9"/>
          <w:rFonts w:ascii="Arial" w:hAnsi="Arial" w:cs="Arial"/>
          <w:color w:val="373A3C"/>
        </w:rPr>
        <w:t xml:space="preserve"> </w:t>
      </w:r>
      <w:r>
        <w:rPr>
          <w:rStyle w:val="a9"/>
          <w:rFonts w:ascii="Arial" w:hAnsi="Arial" w:cs="Arial"/>
          <w:color w:val="373A3C"/>
        </w:rPr>
        <w:t>당할</w:t>
      </w:r>
      <w:r>
        <w:rPr>
          <w:rStyle w:val="a9"/>
          <w:rFonts w:ascii="Arial" w:hAnsi="Arial" w:cs="Arial"/>
          <w:color w:val="373A3C"/>
        </w:rPr>
        <w:t xml:space="preserve"> </w:t>
      </w:r>
      <w:r>
        <w:rPr>
          <w:rStyle w:val="a9"/>
          <w:rFonts w:ascii="Arial" w:hAnsi="Arial" w:cs="Arial"/>
          <w:color w:val="373A3C"/>
        </w:rPr>
        <w:t>것</w:t>
      </w:r>
      <w:r>
        <w:rPr>
          <w:rFonts w:ascii="Arial" w:hAnsi="Arial" w:cs="Arial"/>
          <w:color w:val="373A3C"/>
        </w:rPr>
        <w:t>이며</w:t>
      </w:r>
      <w:r>
        <w:rPr>
          <w:rFonts w:ascii="Arial" w:hAnsi="Arial" w:cs="Arial"/>
          <w:color w:val="373A3C"/>
        </w:rPr>
        <w:t xml:space="preserve">, </w:t>
      </w:r>
      <w:r>
        <w:rPr>
          <w:rFonts w:ascii="Arial" w:hAnsi="Arial" w:cs="Arial"/>
          <w:color w:val="373A3C"/>
        </w:rPr>
        <w:t>이미</w:t>
      </w:r>
      <w:r>
        <w:rPr>
          <w:rStyle w:val="apple-converted-space"/>
          <w:rFonts w:ascii="Arial" w:hAnsi="Arial" w:cs="Arial"/>
          <w:color w:val="373A3C"/>
        </w:rPr>
        <w:t> </w:t>
      </w:r>
      <w:hyperlink r:id="rId109" w:tooltip="쯔위 국기 논란" w:history="1">
        <w:r>
          <w:rPr>
            <w:rStyle w:val="a3"/>
            <w:rFonts w:ascii="Arial" w:hAnsi="Arial" w:cs="Arial"/>
            <w:color w:val="0275D8"/>
          </w:rPr>
          <w:t>쯔위</w:t>
        </w:r>
        <w:r>
          <w:rPr>
            <w:rStyle w:val="a3"/>
            <w:rFonts w:ascii="Arial" w:hAnsi="Arial" w:cs="Arial"/>
            <w:color w:val="0275D8"/>
          </w:rPr>
          <w:t xml:space="preserve"> </w:t>
        </w:r>
        <w:r>
          <w:rPr>
            <w:rStyle w:val="a3"/>
            <w:rFonts w:ascii="Arial" w:hAnsi="Arial" w:cs="Arial"/>
            <w:color w:val="0275D8"/>
          </w:rPr>
          <w:t>국기</w:t>
        </w:r>
        <w:r>
          <w:rPr>
            <w:rStyle w:val="a3"/>
            <w:rFonts w:ascii="Arial" w:hAnsi="Arial" w:cs="Arial"/>
            <w:color w:val="0275D8"/>
          </w:rPr>
          <w:t xml:space="preserve"> </w:t>
        </w:r>
        <w:r>
          <w:rPr>
            <w:rStyle w:val="a3"/>
            <w:rFonts w:ascii="Arial" w:hAnsi="Arial" w:cs="Arial"/>
            <w:color w:val="0275D8"/>
          </w:rPr>
          <w:t>논란</w:t>
        </w:r>
      </w:hyperlink>
      <w:r>
        <w:rPr>
          <w:rFonts w:ascii="Arial" w:hAnsi="Arial" w:cs="Arial"/>
          <w:color w:val="373A3C"/>
        </w:rPr>
        <w:t>이라는</w:t>
      </w:r>
      <w:r>
        <w:rPr>
          <w:rFonts w:ascii="Arial" w:hAnsi="Arial" w:cs="Arial"/>
          <w:color w:val="373A3C"/>
        </w:rPr>
        <w:t xml:space="preserve"> </w:t>
      </w:r>
      <w:r>
        <w:rPr>
          <w:rFonts w:ascii="Arial" w:hAnsi="Arial" w:cs="Arial"/>
          <w:color w:val="373A3C"/>
        </w:rPr>
        <w:t>사례를</w:t>
      </w:r>
      <w:r>
        <w:rPr>
          <w:rFonts w:ascii="Arial" w:hAnsi="Arial" w:cs="Arial"/>
          <w:color w:val="373A3C"/>
        </w:rPr>
        <w:t xml:space="preserve"> </w:t>
      </w:r>
      <w:r>
        <w:rPr>
          <w:rFonts w:ascii="Arial" w:hAnsi="Arial" w:cs="Arial"/>
          <w:color w:val="373A3C"/>
        </w:rPr>
        <w:t>경험한</w:t>
      </w:r>
      <w:r>
        <w:rPr>
          <w:rFonts w:ascii="Arial" w:hAnsi="Arial" w:cs="Arial"/>
          <w:color w:val="373A3C"/>
        </w:rPr>
        <w:t xml:space="preserve"> </w:t>
      </w:r>
      <w:r>
        <w:rPr>
          <w:rFonts w:ascii="Arial" w:hAnsi="Arial" w:cs="Arial"/>
          <w:color w:val="373A3C"/>
        </w:rPr>
        <w:t>바</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그리고</w:t>
      </w:r>
      <w:r>
        <w:rPr>
          <w:rFonts w:ascii="Arial" w:hAnsi="Arial" w:cs="Arial"/>
          <w:color w:val="373A3C"/>
        </w:rPr>
        <w:t xml:space="preserve"> </w:t>
      </w:r>
      <w:r>
        <w:rPr>
          <w:rFonts w:ascii="Arial" w:hAnsi="Arial" w:cs="Arial"/>
          <w:color w:val="373A3C"/>
        </w:rPr>
        <w:t>우려한대로</w:t>
      </w:r>
      <w:r>
        <w:rPr>
          <w:rFonts w:ascii="Arial" w:hAnsi="Arial" w:cs="Arial"/>
          <w:color w:val="373A3C"/>
        </w:rPr>
        <w:t xml:space="preserve"> 8</w:t>
      </w:r>
      <w:r>
        <w:rPr>
          <w:rFonts w:ascii="Arial" w:hAnsi="Arial" w:cs="Arial"/>
          <w:color w:val="373A3C"/>
        </w:rPr>
        <w:t>월</w:t>
      </w:r>
      <w:r>
        <w:rPr>
          <w:rFonts w:ascii="Arial" w:hAnsi="Arial" w:cs="Arial"/>
          <w:color w:val="373A3C"/>
        </w:rPr>
        <w:t xml:space="preserve"> 1</w:t>
      </w:r>
      <w:r>
        <w:rPr>
          <w:rFonts w:ascii="Arial" w:hAnsi="Arial" w:cs="Arial"/>
          <w:color w:val="373A3C"/>
        </w:rPr>
        <w:t>일부로</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정부는</w:t>
      </w:r>
      <w:r>
        <w:rPr>
          <w:rStyle w:val="apple-converted-space"/>
          <w:rFonts w:ascii="Arial" w:hAnsi="Arial" w:cs="Arial"/>
          <w:color w:val="373A3C"/>
        </w:rPr>
        <w:t> </w:t>
      </w:r>
      <w:r>
        <w:rPr>
          <w:rStyle w:val="a9"/>
          <w:rFonts w:ascii="Arial" w:hAnsi="Arial" w:cs="Arial"/>
          <w:color w:val="373A3C"/>
        </w:rPr>
        <w:t>한국</w:t>
      </w:r>
      <w:r>
        <w:rPr>
          <w:rStyle w:val="a9"/>
          <w:rFonts w:ascii="Arial" w:hAnsi="Arial" w:cs="Arial"/>
          <w:color w:val="373A3C"/>
        </w:rPr>
        <w:t xml:space="preserve"> </w:t>
      </w:r>
      <w:r>
        <w:rPr>
          <w:rStyle w:val="a9"/>
          <w:rFonts w:ascii="Arial" w:hAnsi="Arial" w:cs="Arial"/>
          <w:color w:val="373A3C"/>
        </w:rPr>
        <w:t>드라마</w:t>
      </w:r>
      <w:r>
        <w:rPr>
          <w:rStyle w:val="a9"/>
          <w:rFonts w:ascii="Arial" w:hAnsi="Arial" w:cs="Arial"/>
          <w:color w:val="373A3C"/>
        </w:rPr>
        <w:t xml:space="preserve"> </w:t>
      </w:r>
      <w:r>
        <w:rPr>
          <w:rStyle w:val="a9"/>
          <w:rFonts w:ascii="Arial" w:hAnsi="Arial" w:cs="Arial"/>
          <w:color w:val="373A3C"/>
        </w:rPr>
        <w:t>방영</w:t>
      </w:r>
      <w:r>
        <w:rPr>
          <w:rStyle w:val="a9"/>
          <w:rFonts w:ascii="Arial" w:hAnsi="Arial" w:cs="Arial"/>
          <w:color w:val="373A3C"/>
        </w:rPr>
        <w:t xml:space="preserve"> </w:t>
      </w:r>
      <w:r>
        <w:rPr>
          <w:rStyle w:val="a9"/>
          <w:rFonts w:ascii="Arial" w:hAnsi="Arial" w:cs="Arial"/>
          <w:color w:val="373A3C"/>
        </w:rPr>
        <w:t>금지</w:t>
      </w:r>
      <w:r>
        <w:rPr>
          <w:rStyle w:val="a9"/>
          <w:rFonts w:ascii="Arial" w:hAnsi="Arial" w:cs="Arial"/>
          <w:color w:val="373A3C"/>
        </w:rPr>
        <w:t xml:space="preserve">, </w:t>
      </w:r>
      <w:r>
        <w:rPr>
          <w:rStyle w:val="a9"/>
          <w:rFonts w:ascii="Arial" w:hAnsi="Arial" w:cs="Arial"/>
          <w:color w:val="373A3C"/>
        </w:rPr>
        <w:t>한국</w:t>
      </w:r>
      <w:r>
        <w:rPr>
          <w:rStyle w:val="a9"/>
          <w:rFonts w:ascii="Arial" w:hAnsi="Arial" w:cs="Arial"/>
          <w:color w:val="373A3C"/>
        </w:rPr>
        <w:t xml:space="preserve"> </w:t>
      </w:r>
      <w:r>
        <w:rPr>
          <w:rStyle w:val="a9"/>
          <w:rFonts w:ascii="Arial" w:hAnsi="Arial" w:cs="Arial"/>
          <w:color w:val="373A3C"/>
        </w:rPr>
        <w:t>연예인</w:t>
      </w:r>
      <w:r>
        <w:rPr>
          <w:rStyle w:val="a9"/>
          <w:rFonts w:ascii="Arial" w:hAnsi="Arial" w:cs="Arial"/>
          <w:color w:val="373A3C"/>
        </w:rPr>
        <w:t xml:space="preserve"> </w:t>
      </w:r>
      <w:r>
        <w:rPr>
          <w:rStyle w:val="a9"/>
          <w:rFonts w:ascii="Arial" w:hAnsi="Arial" w:cs="Arial"/>
          <w:color w:val="373A3C"/>
        </w:rPr>
        <w:t>출연</w:t>
      </w:r>
      <w:r>
        <w:rPr>
          <w:rStyle w:val="a9"/>
          <w:rFonts w:ascii="Arial" w:hAnsi="Arial" w:cs="Arial"/>
          <w:color w:val="373A3C"/>
        </w:rPr>
        <w:t xml:space="preserve"> </w:t>
      </w:r>
      <w:r>
        <w:rPr>
          <w:rStyle w:val="a9"/>
          <w:rFonts w:ascii="Arial" w:hAnsi="Arial" w:cs="Arial"/>
          <w:color w:val="373A3C"/>
        </w:rPr>
        <w:t>금지</w:t>
      </w:r>
      <w:r>
        <w:rPr>
          <w:rFonts w:ascii="Arial" w:hAnsi="Arial" w:cs="Arial"/>
          <w:color w:val="373A3C"/>
        </w:rPr>
        <w:t>조치를</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각</w:t>
      </w:r>
      <w:r>
        <w:rPr>
          <w:rFonts w:ascii="Arial" w:hAnsi="Arial" w:cs="Arial"/>
          <w:color w:val="373A3C"/>
        </w:rPr>
        <w:t xml:space="preserve"> </w:t>
      </w:r>
      <w:r>
        <w:rPr>
          <w:rFonts w:ascii="Arial" w:hAnsi="Arial" w:cs="Arial"/>
          <w:color w:val="373A3C"/>
        </w:rPr>
        <w:t>방송사</w:t>
      </w:r>
      <w:r>
        <w:rPr>
          <w:rFonts w:ascii="Arial" w:hAnsi="Arial" w:cs="Arial"/>
          <w:color w:val="373A3C"/>
        </w:rPr>
        <w:t xml:space="preserve">, </w:t>
      </w:r>
      <w:r>
        <w:rPr>
          <w:rFonts w:ascii="Arial" w:hAnsi="Arial" w:cs="Arial"/>
          <w:color w:val="373A3C"/>
        </w:rPr>
        <w:t>연예기획사에</w:t>
      </w:r>
      <w:r>
        <w:rPr>
          <w:rFonts w:ascii="Arial" w:hAnsi="Arial" w:cs="Arial"/>
          <w:color w:val="373A3C"/>
        </w:rPr>
        <w:t xml:space="preserve"> </w:t>
      </w:r>
      <w:r>
        <w:rPr>
          <w:rFonts w:ascii="Arial" w:hAnsi="Arial" w:cs="Arial"/>
          <w:color w:val="373A3C"/>
        </w:rPr>
        <w:t>하달하였다</w:t>
      </w:r>
      <w:r>
        <w:rPr>
          <w:rFonts w:ascii="Arial" w:hAnsi="Arial" w:cs="Arial"/>
          <w:color w:val="373A3C"/>
        </w:rPr>
        <w:t>.</w:t>
      </w:r>
      <w:hyperlink r:id="rId110" w:tgtFrame="_blank" w:tooltip="http://www.viewsnnews.com/article?q=134492" w:history="1">
        <w:r>
          <w:rPr>
            <w:rStyle w:val="a3"/>
            <w:rFonts w:ascii="Arial" w:hAnsi="Arial" w:cs="Arial"/>
            <w:color w:val="009900"/>
          </w:rPr>
          <w:t>기사</w:t>
        </w:r>
      </w:hyperlink>
      <w:r>
        <w:rPr>
          <w:rStyle w:val="apple-converted-space"/>
          <w:rFonts w:ascii="Arial" w:hAnsi="Arial" w:cs="Arial"/>
          <w:color w:val="373A3C"/>
        </w:rPr>
        <w:t> </w:t>
      </w:r>
      <w:r>
        <w:rPr>
          <w:rFonts w:ascii="Arial" w:hAnsi="Arial" w:cs="Arial"/>
          <w:color w:val="373A3C"/>
        </w:rPr>
        <w:t>8</w:t>
      </w:r>
      <w:r>
        <w:rPr>
          <w:rFonts w:ascii="Arial" w:hAnsi="Arial" w:cs="Arial"/>
          <w:color w:val="373A3C"/>
        </w:rPr>
        <w:t>월</w:t>
      </w:r>
      <w:r>
        <w:rPr>
          <w:rFonts w:ascii="Arial" w:hAnsi="Arial" w:cs="Arial"/>
          <w:color w:val="373A3C"/>
        </w:rPr>
        <w:t xml:space="preserve"> 3</w:t>
      </w:r>
      <w:r>
        <w:rPr>
          <w:rFonts w:ascii="Arial" w:hAnsi="Arial" w:cs="Arial"/>
          <w:color w:val="373A3C"/>
        </w:rPr>
        <w:t>일에는</w:t>
      </w:r>
      <w:r>
        <w:rPr>
          <w:rFonts w:ascii="Arial" w:hAnsi="Arial" w:cs="Arial"/>
          <w:color w:val="373A3C"/>
        </w:rPr>
        <w:t xml:space="preserve"> </w:t>
      </w:r>
      <w:r>
        <w:rPr>
          <w:rFonts w:ascii="Arial" w:hAnsi="Arial" w:cs="Arial"/>
          <w:color w:val="373A3C"/>
        </w:rPr>
        <w:t>한국인에</w:t>
      </w:r>
      <w:r>
        <w:rPr>
          <w:rFonts w:ascii="Arial" w:hAnsi="Arial" w:cs="Arial"/>
          <w:color w:val="373A3C"/>
        </w:rPr>
        <w:t xml:space="preserve"> </w:t>
      </w:r>
      <w:r>
        <w:rPr>
          <w:rFonts w:ascii="Arial" w:hAnsi="Arial" w:cs="Arial"/>
          <w:color w:val="373A3C"/>
        </w:rPr>
        <w:t>대한</w:t>
      </w:r>
      <w:r>
        <w:rPr>
          <w:rStyle w:val="a9"/>
          <w:rFonts w:ascii="Arial" w:hAnsi="Arial" w:cs="Arial"/>
          <w:color w:val="373A3C"/>
        </w:rPr>
        <w:t>상업용</w:t>
      </w:r>
      <w:r>
        <w:rPr>
          <w:rStyle w:val="a9"/>
          <w:rFonts w:ascii="Arial" w:hAnsi="Arial" w:cs="Arial"/>
          <w:color w:val="373A3C"/>
        </w:rPr>
        <w:t xml:space="preserve"> </w:t>
      </w:r>
      <w:r>
        <w:rPr>
          <w:rStyle w:val="a9"/>
          <w:rFonts w:ascii="Arial" w:hAnsi="Arial" w:cs="Arial"/>
          <w:color w:val="373A3C"/>
        </w:rPr>
        <w:t>복수비자</w:t>
      </w:r>
      <w:r>
        <w:rPr>
          <w:rStyle w:val="a9"/>
          <w:rFonts w:ascii="Arial" w:hAnsi="Arial" w:cs="Arial"/>
          <w:color w:val="373A3C"/>
        </w:rPr>
        <w:t xml:space="preserve"> </w:t>
      </w:r>
      <w:r>
        <w:rPr>
          <w:rStyle w:val="a9"/>
          <w:rFonts w:ascii="Arial" w:hAnsi="Arial" w:cs="Arial"/>
          <w:color w:val="373A3C"/>
        </w:rPr>
        <w:t>발급을</w:t>
      </w:r>
      <w:r>
        <w:rPr>
          <w:rStyle w:val="a9"/>
          <w:rFonts w:ascii="Arial" w:hAnsi="Arial" w:cs="Arial"/>
          <w:color w:val="373A3C"/>
        </w:rPr>
        <w:t xml:space="preserve"> </w:t>
      </w:r>
      <w:r>
        <w:rPr>
          <w:rStyle w:val="a9"/>
          <w:rFonts w:ascii="Arial" w:hAnsi="Arial" w:cs="Arial"/>
          <w:color w:val="373A3C"/>
        </w:rPr>
        <w:t>사실상</w:t>
      </w:r>
      <w:r>
        <w:rPr>
          <w:rStyle w:val="a9"/>
          <w:rFonts w:ascii="Arial" w:hAnsi="Arial" w:cs="Arial"/>
          <w:color w:val="373A3C"/>
        </w:rPr>
        <w:t xml:space="preserve"> </w:t>
      </w:r>
      <w:r>
        <w:rPr>
          <w:rStyle w:val="a9"/>
          <w:rFonts w:ascii="Arial" w:hAnsi="Arial" w:cs="Arial"/>
          <w:color w:val="373A3C"/>
        </w:rPr>
        <w:t>중단</w:t>
      </w:r>
      <w:r>
        <w:rPr>
          <w:rFonts w:ascii="Arial" w:hAnsi="Arial" w:cs="Arial"/>
          <w:color w:val="373A3C"/>
        </w:rPr>
        <w:t>하였다</w:t>
      </w:r>
      <w:r>
        <w:rPr>
          <w:rFonts w:ascii="Arial" w:hAnsi="Arial" w:cs="Arial"/>
          <w:color w:val="373A3C"/>
        </w:rPr>
        <w:t>.</w:t>
      </w:r>
      <w:hyperlink r:id="rId111" w:tgtFrame="_blank" w:tooltip="http://news.naver.com/main/ranking/read.nhn?mid=etc&amp;sid1=111&amp;rankingType=popular_day&amp;oid=008&amp;aid=0003721874&amp;date=20160804&amp;type=1&amp;rankingSeq=1&amp;rankingSectionId=100" w:history="1">
        <w:r>
          <w:rPr>
            <w:rStyle w:val="a3"/>
            <w:rFonts w:ascii="Arial" w:hAnsi="Arial" w:cs="Arial"/>
            <w:color w:val="009900"/>
          </w:rPr>
          <w:t>기사</w:t>
        </w:r>
      </w:hyperlink>
      <w:r>
        <w:rPr>
          <w:rFonts w:ascii="Arial" w:hAnsi="Arial" w:cs="Arial"/>
          <w:color w:val="373A3C"/>
        </w:rPr>
        <w:br/>
      </w:r>
      <w:r>
        <w:rPr>
          <w:rFonts w:ascii="Arial" w:hAnsi="Arial" w:cs="Arial"/>
          <w:color w:val="373A3C"/>
        </w:rPr>
        <w:br/>
        <w:t>7</w:t>
      </w:r>
      <w:r>
        <w:rPr>
          <w:rFonts w:ascii="Arial" w:hAnsi="Arial" w:cs="Arial"/>
          <w:color w:val="373A3C"/>
        </w:rPr>
        <w:t>월</w:t>
      </w:r>
      <w:r>
        <w:rPr>
          <w:rFonts w:ascii="Arial" w:hAnsi="Arial" w:cs="Arial"/>
          <w:color w:val="373A3C"/>
        </w:rPr>
        <w:t xml:space="preserve"> 26</w:t>
      </w:r>
      <w:r>
        <w:rPr>
          <w:rFonts w:ascii="Arial" w:hAnsi="Arial" w:cs="Arial"/>
          <w:color w:val="373A3C"/>
        </w:rPr>
        <w:t>일</w:t>
      </w:r>
      <w:r>
        <w:rPr>
          <w:rFonts w:ascii="Arial" w:hAnsi="Arial" w:cs="Arial"/>
          <w:color w:val="373A3C"/>
        </w:rPr>
        <w:t xml:space="preserve">, </w:t>
      </w:r>
      <w:r>
        <w:rPr>
          <w:rFonts w:ascii="Arial" w:hAnsi="Arial" w:cs="Arial"/>
          <w:color w:val="373A3C"/>
        </w:rPr>
        <w:t>중국과</w:t>
      </w:r>
      <w:r>
        <w:rPr>
          <w:rFonts w:ascii="Arial" w:hAnsi="Arial" w:cs="Arial"/>
          <w:color w:val="373A3C"/>
        </w:rPr>
        <w:t xml:space="preserve"> </w:t>
      </w:r>
      <w:r>
        <w:rPr>
          <w:rFonts w:ascii="Arial" w:hAnsi="Arial" w:cs="Arial"/>
          <w:color w:val="373A3C"/>
        </w:rPr>
        <w:t>러시아는</w:t>
      </w:r>
      <w:r>
        <w:rPr>
          <w:rFonts w:ascii="Arial" w:hAnsi="Arial" w:cs="Arial"/>
          <w:color w:val="373A3C"/>
        </w:rPr>
        <w:t xml:space="preserve"> </w:t>
      </w:r>
      <w:r>
        <w:rPr>
          <w:rFonts w:ascii="Arial" w:hAnsi="Arial" w:cs="Arial"/>
          <w:color w:val="373A3C"/>
        </w:rPr>
        <w:t>유엔에</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w:t>
      </w:r>
      <w:r>
        <w:rPr>
          <w:rFonts w:ascii="Arial" w:hAnsi="Arial" w:cs="Arial"/>
          <w:color w:val="373A3C"/>
        </w:rPr>
        <w:t xml:space="preserve"> </w:t>
      </w:r>
      <w:r>
        <w:rPr>
          <w:rFonts w:ascii="Arial" w:hAnsi="Arial" w:cs="Arial"/>
          <w:color w:val="373A3C"/>
        </w:rPr>
        <w:t>반대</w:t>
      </w:r>
      <w:r>
        <w:rPr>
          <w:rFonts w:ascii="Arial" w:hAnsi="Arial" w:cs="Arial"/>
          <w:color w:val="373A3C"/>
        </w:rPr>
        <w:t xml:space="preserve"> </w:t>
      </w:r>
      <w:r>
        <w:rPr>
          <w:rFonts w:ascii="Arial" w:hAnsi="Arial" w:cs="Arial"/>
          <w:color w:val="373A3C"/>
        </w:rPr>
        <w:t>공동성명을</w:t>
      </w:r>
      <w:r>
        <w:rPr>
          <w:rFonts w:ascii="Arial" w:hAnsi="Arial" w:cs="Arial"/>
          <w:color w:val="373A3C"/>
        </w:rPr>
        <w:t xml:space="preserve"> </w:t>
      </w:r>
      <w:r>
        <w:rPr>
          <w:rFonts w:ascii="Arial" w:hAnsi="Arial" w:cs="Arial"/>
          <w:color w:val="373A3C"/>
        </w:rPr>
        <w:t>제출하였다</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proofErr w:type="spellStart"/>
      <w:r>
        <w:rPr>
          <w:rFonts w:ascii="Arial" w:hAnsi="Arial" w:cs="Arial"/>
          <w:color w:val="373A3C"/>
        </w:rPr>
        <w:t>러의</w:t>
      </w:r>
      <w:proofErr w:type="spellEnd"/>
      <w:r>
        <w:rPr>
          <w:rFonts w:ascii="Arial" w:hAnsi="Arial" w:cs="Arial"/>
          <w:color w:val="373A3C"/>
        </w:rPr>
        <w:t xml:space="preserve"> </w:t>
      </w:r>
      <w:r>
        <w:rPr>
          <w:rFonts w:ascii="Arial" w:hAnsi="Arial" w:cs="Arial"/>
          <w:color w:val="373A3C"/>
        </w:rPr>
        <w:t>안보에</w:t>
      </w:r>
      <w:r>
        <w:rPr>
          <w:rFonts w:ascii="Arial" w:hAnsi="Arial" w:cs="Arial"/>
          <w:color w:val="373A3C"/>
        </w:rPr>
        <w:t xml:space="preserve"> </w:t>
      </w:r>
      <w:r>
        <w:rPr>
          <w:rFonts w:ascii="Arial" w:hAnsi="Arial" w:cs="Arial"/>
          <w:color w:val="373A3C"/>
        </w:rPr>
        <w:t>심각한</w:t>
      </w:r>
      <w:r>
        <w:rPr>
          <w:rFonts w:ascii="Arial" w:hAnsi="Arial" w:cs="Arial"/>
          <w:color w:val="373A3C"/>
        </w:rPr>
        <w:t xml:space="preserve"> </w:t>
      </w:r>
      <w:r>
        <w:rPr>
          <w:rFonts w:ascii="Arial" w:hAnsi="Arial" w:cs="Arial"/>
          <w:color w:val="373A3C"/>
        </w:rPr>
        <w:t>영향을</w:t>
      </w:r>
      <w:r>
        <w:rPr>
          <w:rFonts w:ascii="Arial" w:hAnsi="Arial" w:cs="Arial"/>
          <w:color w:val="373A3C"/>
        </w:rPr>
        <w:t xml:space="preserve"> </w:t>
      </w:r>
      <w:r>
        <w:rPr>
          <w:rFonts w:ascii="Arial" w:hAnsi="Arial" w:cs="Arial"/>
          <w:color w:val="373A3C"/>
        </w:rPr>
        <w:t>미치기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배치</w:t>
      </w:r>
      <w:r>
        <w:rPr>
          <w:rFonts w:ascii="Arial" w:hAnsi="Arial" w:cs="Arial"/>
          <w:color w:val="373A3C"/>
        </w:rPr>
        <w:t xml:space="preserve"> </w:t>
      </w:r>
      <w:r>
        <w:rPr>
          <w:rFonts w:ascii="Arial" w:hAnsi="Arial" w:cs="Arial"/>
          <w:color w:val="373A3C"/>
        </w:rPr>
        <w:t>실효성을</w:t>
      </w:r>
      <w:r>
        <w:rPr>
          <w:rFonts w:ascii="Arial" w:hAnsi="Arial" w:cs="Arial"/>
          <w:color w:val="373A3C"/>
        </w:rPr>
        <w:t xml:space="preserve"> </w:t>
      </w:r>
      <w:r>
        <w:rPr>
          <w:rFonts w:ascii="Arial" w:hAnsi="Arial" w:cs="Arial"/>
          <w:color w:val="373A3C"/>
        </w:rPr>
        <w:t>제외하더라도</w:t>
      </w:r>
      <w:r>
        <w:rPr>
          <w:rFonts w:ascii="Arial" w:hAnsi="Arial" w:cs="Arial"/>
          <w:color w:val="373A3C"/>
        </w:rPr>
        <w:t xml:space="preserve"> </w:t>
      </w:r>
      <w:r>
        <w:rPr>
          <w:rFonts w:ascii="Arial" w:hAnsi="Arial" w:cs="Arial"/>
          <w:color w:val="373A3C"/>
        </w:rPr>
        <w:t>자국의</w:t>
      </w:r>
      <w:r>
        <w:rPr>
          <w:rFonts w:ascii="Arial" w:hAnsi="Arial" w:cs="Arial"/>
          <w:color w:val="373A3C"/>
        </w:rPr>
        <w:t xml:space="preserve"> </w:t>
      </w:r>
      <w:r>
        <w:rPr>
          <w:rFonts w:ascii="Arial" w:hAnsi="Arial" w:cs="Arial"/>
          <w:color w:val="373A3C"/>
        </w:rPr>
        <w:t>안보에</w:t>
      </w:r>
      <w:r>
        <w:rPr>
          <w:rFonts w:ascii="Arial" w:hAnsi="Arial" w:cs="Arial"/>
          <w:color w:val="373A3C"/>
        </w:rPr>
        <w:t xml:space="preserve"> </w:t>
      </w:r>
      <w:r>
        <w:rPr>
          <w:rFonts w:ascii="Arial" w:hAnsi="Arial" w:cs="Arial"/>
          <w:color w:val="373A3C"/>
        </w:rPr>
        <w:t>심각한</w:t>
      </w:r>
      <w:r>
        <w:rPr>
          <w:rFonts w:ascii="Arial" w:hAnsi="Arial" w:cs="Arial"/>
          <w:color w:val="373A3C"/>
        </w:rPr>
        <w:t xml:space="preserve"> </w:t>
      </w:r>
      <w:r>
        <w:rPr>
          <w:rFonts w:ascii="Arial" w:hAnsi="Arial" w:cs="Arial"/>
          <w:color w:val="373A3C"/>
        </w:rPr>
        <w:t>영향을</w:t>
      </w:r>
      <w:r>
        <w:rPr>
          <w:rFonts w:ascii="Arial" w:hAnsi="Arial" w:cs="Arial"/>
          <w:color w:val="373A3C"/>
        </w:rPr>
        <w:t xml:space="preserve"> </w:t>
      </w:r>
      <w:r>
        <w:rPr>
          <w:rFonts w:ascii="Arial" w:hAnsi="Arial" w:cs="Arial"/>
          <w:color w:val="373A3C"/>
        </w:rPr>
        <w:t>미친다고</w:t>
      </w:r>
      <w:r>
        <w:rPr>
          <w:rFonts w:ascii="Arial" w:hAnsi="Arial" w:cs="Arial"/>
          <w:color w:val="373A3C"/>
        </w:rPr>
        <w:t xml:space="preserve"> </w:t>
      </w:r>
      <w:r>
        <w:rPr>
          <w:rFonts w:ascii="Arial" w:hAnsi="Arial" w:cs="Arial"/>
          <w:color w:val="373A3C"/>
        </w:rPr>
        <w:t>언급하였다</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공동성명은</w:t>
      </w:r>
      <w:r>
        <w:rPr>
          <w:rFonts w:ascii="Arial" w:hAnsi="Arial" w:cs="Arial"/>
          <w:color w:val="373A3C"/>
        </w:rPr>
        <w:t xml:space="preserve"> </w:t>
      </w:r>
      <w:r>
        <w:rPr>
          <w:rFonts w:ascii="Arial" w:hAnsi="Arial" w:cs="Arial"/>
          <w:color w:val="373A3C"/>
        </w:rPr>
        <w:t>유엔가입국에게</w:t>
      </w:r>
      <w:r>
        <w:rPr>
          <w:rFonts w:ascii="Arial" w:hAnsi="Arial" w:cs="Arial"/>
          <w:color w:val="373A3C"/>
        </w:rPr>
        <w:t xml:space="preserve"> </w:t>
      </w:r>
      <w:r>
        <w:rPr>
          <w:rFonts w:ascii="Arial" w:hAnsi="Arial" w:cs="Arial"/>
          <w:color w:val="373A3C"/>
        </w:rPr>
        <w:t>공동회람이</w:t>
      </w:r>
      <w:r>
        <w:rPr>
          <w:rFonts w:ascii="Arial" w:hAnsi="Arial" w:cs="Arial"/>
          <w:color w:val="373A3C"/>
        </w:rPr>
        <w:t xml:space="preserve"> </w:t>
      </w:r>
      <w:r>
        <w:rPr>
          <w:rFonts w:ascii="Arial" w:hAnsi="Arial" w:cs="Arial"/>
          <w:color w:val="373A3C"/>
        </w:rPr>
        <w:t>되며</w:t>
      </w:r>
      <w:r>
        <w:rPr>
          <w:rFonts w:ascii="Arial" w:hAnsi="Arial" w:cs="Arial"/>
          <w:color w:val="373A3C"/>
        </w:rPr>
        <w:t xml:space="preserve"> </w:t>
      </w:r>
      <w:r>
        <w:rPr>
          <w:rFonts w:ascii="Arial" w:hAnsi="Arial" w:cs="Arial"/>
          <w:color w:val="373A3C"/>
        </w:rPr>
        <w:t>사실상</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직접적인</w:t>
      </w:r>
      <w:r>
        <w:rPr>
          <w:rFonts w:ascii="Arial" w:hAnsi="Arial" w:cs="Arial"/>
          <w:color w:val="373A3C"/>
        </w:rPr>
        <w:t xml:space="preserve"> </w:t>
      </w:r>
      <w:r>
        <w:rPr>
          <w:rFonts w:ascii="Arial" w:hAnsi="Arial" w:cs="Arial"/>
          <w:color w:val="373A3C"/>
        </w:rPr>
        <w:t>압박을</w:t>
      </w:r>
      <w:r>
        <w:rPr>
          <w:rFonts w:ascii="Arial" w:hAnsi="Arial" w:cs="Arial"/>
          <w:color w:val="373A3C"/>
        </w:rPr>
        <w:t xml:space="preserve"> </w:t>
      </w:r>
      <w:r>
        <w:rPr>
          <w:rFonts w:ascii="Arial" w:hAnsi="Arial" w:cs="Arial"/>
          <w:color w:val="373A3C"/>
        </w:rPr>
        <w:t>통해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w:t>
      </w:r>
      <w:r>
        <w:rPr>
          <w:rFonts w:ascii="Arial" w:hAnsi="Arial" w:cs="Arial"/>
          <w:color w:val="373A3C"/>
        </w:rPr>
        <w:t xml:space="preserve"> </w:t>
      </w:r>
      <w:r>
        <w:rPr>
          <w:rFonts w:ascii="Arial" w:hAnsi="Arial" w:cs="Arial"/>
          <w:color w:val="373A3C"/>
        </w:rPr>
        <w:t>철회를</w:t>
      </w:r>
      <w:r>
        <w:rPr>
          <w:rFonts w:ascii="Arial" w:hAnsi="Arial" w:cs="Arial"/>
          <w:color w:val="373A3C"/>
        </w:rPr>
        <w:t xml:space="preserve"> </w:t>
      </w:r>
      <w:r>
        <w:rPr>
          <w:rFonts w:ascii="Arial" w:hAnsi="Arial" w:cs="Arial"/>
          <w:color w:val="373A3C"/>
        </w:rPr>
        <w:t>요청한</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안보적</w:t>
      </w:r>
      <w:r>
        <w:rPr>
          <w:rFonts w:ascii="Arial" w:hAnsi="Arial" w:cs="Arial"/>
          <w:color w:val="373A3C"/>
        </w:rPr>
        <w:t xml:space="preserve"> </w:t>
      </w:r>
      <w:r>
        <w:rPr>
          <w:rFonts w:ascii="Arial" w:hAnsi="Arial" w:cs="Arial"/>
          <w:color w:val="373A3C"/>
        </w:rPr>
        <w:t>목적보다는</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이권이라는</w:t>
      </w:r>
      <w:r>
        <w:rPr>
          <w:rFonts w:ascii="Arial" w:hAnsi="Arial" w:cs="Arial"/>
          <w:color w:val="373A3C"/>
        </w:rPr>
        <w:t xml:space="preserve"> </w:t>
      </w:r>
      <w:r>
        <w:rPr>
          <w:rFonts w:ascii="Arial" w:hAnsi="Arial" w:cs="Arial"/>
          <w:color w:val="373A3C"/>
        </w:rPr>
        <w:t>것의</w:t>
      </w:r>
      <w:r>
        <w:rPr>
          <w:rFonts w:ascii="Arial" w:hAnsi="Arial" w:cs="Arial"/>
          <w:color w:val="373A3C"/>
        </w:rPr>
        <w:t xml:space="preserve"> </w:t>
      </w:r>
      <w:r>
        <w:rPr>
          <w:rFonts w:ascii="Arial" w:hAnsi="Arial" w:cs="Arial"/>
          <w:color w:val="373A3C"/>
        </w:rPr>
        <w:t>해석이</w:t>
      </w:r>
      <w:r>
        <w:rPr>
          <w:rFonts w:ascii="Arial" w:hAnsi="Arial" w:cs="Arial"/>
          <w:color w:val="373A3C"/>
        </w:rPr>
        <w:t xml:space="preserve"> </w:t>
      </w:r>
      <w:r>
        <w:rPr>
          <w:rFonts w:ascii="Arial" w:hAnsi="Arial" w:cs="Arial"/>
          <w:color w:val="373A3C"/>
        </w:rPr>
        <w:t>가능하다</w:t>
      </w:r>
      <w:r>
        <w:rPr>
          <w:rFonts w:ascii="Arial" w:hAnsi="Arial" w:cs="Arial"/>
          <w:color w:val="373A3C"/>
        </w:rPr>
        <w:t xml:space="preserve">. </w:t>
      </w:r>
      <w:r>
        <w:rPr>
          <w:rFonts w:ascii="Arial" w:hAnsi="Arial" w:cs="Arial"/>
          <w:color w:val="373A3C"/>
        </w:rPr>
        <w:t>또한</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이전</w:t>
      </w:r>
      <w:r>
        <w:rPr>
          <w:rFonts w:ascii="Arial" w:hAnsi="Arial" w:cs="Arial"/>
          <w:color w:val="373A3C"/>
        </w:rPr>
        <w:t xml:space="preserve"> </w:t>
      </w:r>
      <w:r>
        <w:rPr>
          <w:rFonts w:ascii="Arial" w:hAnsi="Arial" w:cs="Arial"/>
          <w:color w:val="373A3C"/>
        </w:rPr>
        <w:t>대북제재와</w:t>
      </w:r>
      <w:r>
        <w:rPr>
          <w:rFonts w:ascii="Arial" w:hAnsi="Arial" w:cs="Arial"/>
          <w:color w:val="373A3C"/>
        </w:rPr>
        <w:t xml:space="preserve"> </w:t>
      </w:r>
      <w:r>
        <w:rPr>
          <w:rFonts w:ascii="Arial" w:hAnsi="Arial" w:cs="Arial"/>
          <w:color w:val="373A3C"/>
        </w:rPr>
        <w:t>달리</w:t>
      </w:r>
      <w:r>
        <w:rPr>
          <w:rFonts w:ascii="Arial" w:hAnsi="Arial" w:cs="Arial"/>
          <w:color w:val="373A3C"/>
        </w:rPr>
        <w:t xml:space="preserve"> </w:t>
      </w:r>
      <w:r>
        <w:rPr>
          <w:rFonts w:ascii="Arial" w:hAnsi="Arial" w:cs="Arial"/>
          <w:color w:val="373A3C"/>
        </w:rPr>
        <w:t>아세안안보회의</w:t>
      </w:r>
      <w:r>
        <w:rPr>
          <w:rFonts w:ascii="Arial" w:hAnsi="Arial" w:cs="Arial"/>
          <w:color w:val="373A3C"/>
        </w:rPr>
        <w:t>(ARF)</w:t>
      </w:r>
      <w:r>
        <w:rPr>
          <w:rFonts w:ascii="Arial" w:hAnsi="Arial" w:cs="Arial"/>
          <w:color w:val="373A3C"/>
        </w:rPr>
        <w:t>에서</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유화적인</w:t>
      </w:r>
      <w:r>
        <w:rPr>
          <w:rFonts w:ascii="Arial" w:hAnsi="Arial" w:cs="Arial"/>
          <w:color w:val="373A3C"/>
        </w:rPr>
        <w:t xml:space="preserve"> </w:t>
      </w:r>
      <w:r>
        <w:rPr>
          <w:rFonts w:ascii="Arial" w:hAnsi="Arial" w:cs="Arial"/>
          <w:color w:val="373A3C"/>
        </w:rPr>
        <w:t>모습을</w:t>
      </w:r>
      <w:r>
        <w:rPr>
          <w:rFonts w:ascii="Arial" w:hAnsi="Arial" w:cs="Arial"/>
          <w:color w:val="373A3C"/>
        </w:rPr>
        <w:t xml:space="preserve"> </w:t>
      </w:r>
      <w:r>
        <w:rPr>
          <w:rFonts w:ascii="Arial" w:hAnsi="Arial" w:cs="Arial"/>
          <w:color w:val="373A3C"/>
        </w:rPr>
        <w:t>보여</w:t>
      </w:r>
      <w:r>
        <w:rPr>
          <w:rFonts w:ascii="Arial" w:hAnsi="Arial" w:cs="Arial"/>
          <w:color w:val="373A3C"/>
        </w:rPr>
        <w:t xml:space="preserve"> </w:t>
      </w:r>
      <w:proofErr w:type="spellStart"/>
      <w:r>
        <w:rPr>
          <w:rFonts w:ascii="Arial" w:hAnsi="Arial" w:cs="Arial"/>
          <w:color w:val="373A3C"/>
        </w:rPr>
        <w:t>그동안</w:t>
      </w:r>
      <w:proofErr w:type="spellEnd"/>
      <w:r>
        <w:rPr>
          <w:rFonts w:ascii="Arial" w:hAnsi="Arial" w:cs="Arial"/>
          <w:color w:val="373A3C"/>
        </w:rPr>
        <w:t xml:space="preserve"> </w:t>
      </w:r>
      <w:r>
        <w:rPr>
          <w:rFonts w:ascii="Arial" w:hAnsi="Arial" w:cs="Arial"/>
          <w:color w:val="373A3C"/>
        </w:rPr>
        <w:t>박근혜가</w:t>
      </w:r>
      <w:r>
        <w:rPr>
          <w:rFonts w:ascii="Arial" w:hAnsi="Arial" w:cs="Arial"/>
          <w:color w:val="373A3C"/>
        </w:rPr>
        <w:t xml:space="preserve"> </w:t>
      </w:r>
      <w:r>
        <w:rPr>
          <w:rFonts w:ascii="Arial" w:hAnsi="Arial" w:cs="Arial"/>
          <w:color w:val="373A3C"/>
        </w:rPr>
        <w:t>해</w:t>
      </w:r>
      <w:r>
        <w:rPr>
          <w:rFonts w:ascii="Arial" w:hAnsi="Arial" w:cs="Arial"/>
          <w:color w:val="373A3C"/>
        </w:rPr>
        <w:t xml:space="preserve"> </w:t>
      </w:r>
      <w:r>
        <w:rPr>
          <w:rFonts w:ascii="Arial" w:hAnsi="Arial" w:cs="Arial"/>
          <w:color w:val="373A3C"/>
        </w:rPr>
        <w:t>왔던</w:t>
      </w:r>
      <w:r>
        <w:rPr>
          <w:rFonts w:ascii="Arial" w:hAnsi="Arial" w:cs="Arial"/>
          <w:color w:val="373A3C"/>
        </w:rPr>
        <w:t xml:space="preserve"> </w:t>
      </w:r>
      <w:r>
        <w:rPr>
          <w:rFonts w:ascii="Arial" w:hAnsi="Arial" w:cs="Arial"/>
          <w:color w:val="373A3C"/>
        </w:rPr>
        <w:t>대북제재는</w:t>
      </w:r>
      <w:r>
        <w:rPr>
          <w:rFonts w:ascii="Arial" w:hAnsi="Arial" w:cs="Arial"/>
          <w:color w:val="373A3C"/>
        </w:rPr>
        <w:t xml:space="preserve"> </w:t>
      </w:r>
      <w:r>
        <w:rPr>
          <w:rFonts w:ascii="Arial" w:hAnsi="Arial" w:cs="Arial"/>
          <w:color w:val="373A3C"/>
        </w:rPr>
        <w:t>와해된</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해석되었다</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r>
        <w:rPr>
          <w:rFonts w:ascii="Arial" w:hAnsi="Arial" w:cs="Arial"/>
          <w:color w:val="373A3C"/>
        </w:rPr>
        <w:t>어차피</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버리지</w:t>
      </w:r>
      <w:r>
        <w:rPr>
          <w:rFonts w:ascii="Arial" w:hAnsi="Arial" w:cs="Arial"/>
          <w:color w:val="373A3C"/>
        </w:rPr>
        <w:t xml:space="preserve"> </w:t>
      </w:r>
      <w:r>
        <w:rPr>
          <w:rFonts w:ascii="Arial" w:hAnsi="Arial" w:cs="Arial"/>
          <w:color w:val="373A3C"/>
        </w:rPr>
        <w:t>못한다</w:t>
      </w:r>
      <w:r>
        <w:rPr>
          <w:rFonts w:ascii="Arial" w:hAnsi="Arial" w:cs="Arial"/>
          <w:color w:val="373A3C"/>
        </w:rPr>
        <w:t>."</w:t>
      </w:r>
      <w:r>
        <w:rPr>
          <w:rFonts w:ascii="Arial" w:hAnsi="Arial" w:cs="Arial"/>
          <w:color w:val="373A3C"/>
        </w:rPr>
        <w:t>는</w:t>
      </w:r>
      <w:r>
        <w:rPr>
          <w:rFonts w:ascii="Arial" w:hAnsi="Arial" w:cs="Arial"/>
          <w:color w:val="373A3C"/>
        </w:rPr>
        <w:t xml:space="preserve"> </w:t>
      </w:r>
      <w:r>
        <w:rPr>
          <w:rFonts w:ascii="Arial" w:hAnsi="Arial" w:cs="Arial"/>
          <w:color w:val="373A3C"/>
        </w:rPr>
        <w:t>한마디로</w:t>
      </w:r>
      <w:r>
        <w:rPr>
          <w:rFonts w:ascii="Arial" w:hAnsi="Arial" w:cs="Arial"/>
          <w:color w:val="373A3C"/>
        </w:rPr>
        <w:t xml:space="preserve"> </w:t>
      </w:r>
      <w:r>
        <w:rPr>
          <w:rFonts w:ascii="Arial" w:hAnsi="Arial" w:cs="Arial"/>
          <w:color w:val="373A3C"/>
        </w:rPr>
        <w:t>때울</w:t>
      </w:r>
      <w:r>
        <w:rPr>
          <w:rFonts w:ascii="Arial" w:hAnsi="Arial" w:cs="Arial"/>
          <w:color w:val="373A3C"/>
        </w:rPr>
        <w:t xml:space="preserve"> </w:t>
      </w:r>
      <w:r>
        <w:rPr>
          <w:rFonts w:ascii="Arial" w:hAnsi="Arial" w:cs="Arial"/>
          <w:color w:val="373A3C"/>
        </w:rPr>
        <w:t>만큼</w:t>
      </w:r>
      <w:r>
        <w:rPr>
          <w:rFonts w:ascii="Arial" w:hAnsi="Arial" w:cs="Arial"/>
          <w:color w:val="373A3C"/>
        </w:rPr>
        <w:t xml:space="preserve"> </w:t>
      </w:r>
      <w:r>
        <w:rPr>
          <w:rFonts w:ascii="Arial" w:hAnsi="Arial" w:cs="Arial"/>
          <w:color w:val="373A3C"/>
        </w:rPr>
        <w:t>의미</w:t>
      </w:r>
      <w:r>
        <w:rPr>
          <w:rFonts w:ascii="Arial" w:hAnsi="Arial" w:cs="Arial"/>
          <w:color w:val="373A3C"/>
        </w:rPr>
        <w:t xml:space="preserve"> </w:t>
      </w:r>
      <w:r>
        <w:rPr>
          <w:rFonts w:ascii="Arial" w:hAnsi="Arial" w:cs="Arial"/>
          <w:color w:val="373A3C"/>
        </w:rPr>
        <w:t>없는</w:t>
      </w:r>
      <w:r>
        <w:rPr>
          <w:rFonts w:ascii="Arial" w:hAnsi="Arial" w:cs="Arial"/>
          <w:color w:val="373A3C"/>
        </w:rPr>
        <w:t xml:space="preserve"> </w:t>
      </w:r>
      <w:r>
        <w:rPr>
          <w:rFonts w:ascii="Arial" w:hAnsi="Arial" w:cs="Arial"/>
          <w:color w:val="373A3C"/>
        </w:rPr>
        <w:t>차이라고</w:t>
      </w:r>
      <w:r>
        <w:rPr>
          <w:rFonts w:ascii="Arial" w:hAnsi="Arial" w:cs="Arial"/>
          <w:color w:val="373A3C"/>
        </w:rPr>
        <w:t xml:space="preserve"> </w:t>
      </w:r>
      <w:r>
        <w:rPr>
          <w:rFonts w:ascii="Arial" w:hAnsi="Arial" w:cs="Arial"/>
          <w:color w:val="373A3C"/>
        </w:rPr>
        <w:t>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외교는</w:t>
      </w:r>
      <w:r>
        <w:rPr>
          <w:rFonts w:ascii="Arial" w:hAnsi="Arial" w:cs="Arial"/>
          <w:color w:val="373A3C"/>
        </w:rPr>
        <w:t xml:space="preserve"> </w:t>
      </w:r>
      <w:r>
        <w:rPr>
          <w:rFonts w:ascii="Arial" w:hAnsi="Arial" w:cs="Arial"/>
          <w:color w:val="373A3C"/>
        </w:rPr>
        <w:t>일시적인</w:t>
      </w:r>
      <w:r>
        <w:rPr>
          <w:rFonts w:ascii="Arial" w:hAnsi="Arial" w:cs="Arial"/>
          <w:color w:val="373A3C"/>
        </w:rPr>
        <w:t xml:space="preserve"> </w:t>
      </w:r>
      <w:r>
        <w:rPr>
          <w:rFonts w:ascii="Arial" w:hAnsi="Arial" w:cs="Arial"/>
          <w:color w:val="373A3C"/>
        </w:rPr>
        <w:t>현상만</w:t>
      </w:r>
      <w:r>
        <w:rPr>
          <w:rFonts w:ascii="Arial" w:hAnsi="Arial" w:cs="Arial"/>
          <w:color w:val="373A3C"/>
        </w:rPr>
        <w:t xml:space="preserve"> </w:t>
      </w:r>
      <w:r>
        <w:rPr>
          <w:rFonts w:ascii="Arial" w:hAnsi="Arial" w:cs="Arial"/>
          <w:color w:val="373A3C"/>
        </w:rPr>
        <w:t>보고</w:t>
      </w:r>
      <w:r>
        <w:rPr>
          <w:rFonts w:ascii="Arial" w:hAnsi="Arial" w:cs="Arial"/>
          <w:color w:val="373A3C"/>
        </w:rPr>
        <w:t xml:space="preserve"> </w:t>
      </w:r>
      <w:proofErr w:type="spellStart"/>
      <w:r>
        <w:rPr>
          <w:rFonts w:ascii="Arial" w:hAnsi="Arial" w:cs="Arial"/>
          <w:color w:val="373A3C"/>
        </w:rPr>
        <w:t>기분따라</w:t>
      </w:r>
      <w:proofErr w:type="spellEnd"/>
      <w:r>
        <w:rPr>
          <w:rFonts w:ascii="Arial" w:hAnsi="Arial" w:cs="Arial"/>
          <w:color w:val="373A3C"/>
        </w:rPr>
        <w:t xml:space="preserve"> </w:t>
      </w:r>
      <w:r>
        <w:rPr>
          <w:rFonts w:ascii="Arial" w:hAnsi="Arial" w:cs="Arial"/>
          <w:color w:val="373A3C"/>
        </w:rPr>
        <w:t>결정을</w:t>
      </w:r>
      <w:r>
        <w:rPr>
          <w:rFonts w:ascii="Arial" w:hAnsi="Arial" w:cs="Arial"/>
          <w:color w:val="373A3C"/>
        </w:rPr>
        <w:t xml:space="preserve"> </w:t>
      </w:r>
      <w:r>
        <w:rPr>
          <w:rFonts w:ascii="Arial" w:hAnsi="Arial" w:cs="Arial"/>
          <w:color w:val="373A3C"/>
        </w:rPr>
        <w:t>내리는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lastRenderedPageBreak/>
        <w:t>아니라</w:t>
      </w:r>
      <w:r>
        <w:rPr>
          <w:rFonts w:ascii="Arial" w:hAnsi="Arial" w:cs="Arial"/>
          <w:color w:val="373A3C"/>
        </w:rPr>
        <w:t xml:space="preserve"> </w:t>
      </w:r>
      <w:r>
        <w:rPr>
          <w:rFonts w:ascii="Arial" w:hAnsi="Arial" w:cs="Arial"/>
          <w:color w:val="373A3C"/>
        </w:rPr>
        <w:t>상대의</w:t>
      </w:r>
      <w:r>
        <w:rPr>
          <w:rFonts w:ascii="Arial" w:hAnsi="Arial" w:cs="Arial"/>
          <w:color w:val="373A3C"/>
        </w:rPr>
        <w:t xml:space="preserve"> </w:t>
      </w:r>
      <w:r>
        <w:rPr>
          <w:rFonts w:ascii="Arial" w:hAnsi="Arial" w:cs="Arial"/>
          <w:color w:val="373A3C"/>
        </w:rPr>
        <w:t>심리를</w:t>
      </w:r>
      <w:r>
        <w:rPr>
          <w:rFonts w:ascii="Arial" w:hAnsi="Arial" w:cs="Arial"/>
          <w:color w:val="373A3C"/>
        </w:rPr>
        <w:t xml:space="preserve"> </w:t>
      </w:r>
      <w:r>
        <w:rPr>
          <w:rFonts w:ascii="Arial" w:hAnsi="Arial" w:cs="Arial"/>
          <w:color w:val="373A3C"/>
        </w:rPr>
        <w:t>파악해</w:t>
      </w:r>
      <w:r>
        <w:rPr>
          <w:rFonts w:ascii="Arial" w:hAnsi="Arial" w:cs="Arial"/>
          <w:color w:val="373A3C"/>
        </w:rPr>
        <w:t xml:space="preserve"> </w:t>
      </w:r>
      <w:r>
        <w:rPr>
          <w:rFonts w:ascii="Arial" w:hAnsi="Arial" w:cs="Arial"/>
          <w:color w:val="373A3C"/>
        </w:rPr>
        <w:t>가면서</w:t>
      </w:r>
      <w:r>
        <w:rPr>
          <w:rFonts w:ascii="Arial" w:hAnsi="Arial" w:cs="Arial"/>
          <w:color w:val="373A3C"/>
        </w:rPr>
        <w:t xml:space="preserve"> </w:t>
      </w:r>
      <w:r>
        <w:rPr>
          <w:rFonts w:ascii="Arial" w:hAnsi="Arial" w:cs="Arial"/>
          <w:color w:val="373A3C"/>
        </w:rPr>
        <w:t>대책을</w:t>
      </w:r>
      <w:r>
        <w:rPr>
          <w:rFonts w:ascii="Arial" w:hAnsi="Arial" w:cs="Arial"/>
          <w:color w:val="373A3C"/>
        </w:rPr>
        <w:t xml:space="preserve"> </w:t>
      </w:r>
      <w:r>
        <w:rPr>
          <w:rFonts w:ascii="Arial" w:hAnsi="Arial" w:cs="Arial"/>
          <w:color w:val="373A3C"/>
        </w:rPr>
        <w:t>강구하는</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근본적으로</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자국의</w:t>
      </w:r>
      <w:r>
        <w:rPr>
          <w:rFonts w:ascii="Arial" w:hAnsi="Arial" w:cs="Arial"/>
          <w:color w:val="373A3C"/>
        </w:rPr>
        <w:t xml:space="preserve"> </w:t>
      </w:r>
      <w:r>
        <w:rPr>
          <w:rFonts w:ascii="Arial" w:hAnsi="Arial" w:cs="Arial"/>
          <w:color w:val="373A3C"/>
        </w:rPr>
        <w:t>이익에</w:t>
      </w:r>
      <w:r>
        <w:rPr>
          <w:rFonts w:ascii="Arial" w:hAnsi="Arial" w:cs="Arial"/>
          <w:color w:val="373A3C"/>
        </w:rPr>
        <w:t xml:space="preserve"> </w:t>
      </w:r>
      <w:r>
        <w:rPr>
          <w:rFonts w:ascii="Arial" w:hAnsi="Arial" w:cs="Arial"/>
          <w:color w:val="373A3C"/>
        </w:rPr>
        <w:t>따라</w:t>
      </w:r>
      <w:r>
        <w:rPr>
          <w:rFonts w:ascii="Arial" w:hAnsi="Arial" w:cs="Arial"/>
          <w:color w:val="373A3C"/>
        </w:rPr>
        <w:t xml:space="preserve"> </w:t>
      </w:r>
      <w:r>
        <w:rPr>
          <w:rFonts w:ascii="Arial" w:hAnsi="Arial" w:cs="Arial"/>
          <w:color w:val="373A3C"/>
        </w:rPr>
        <w:t>북한과</w:t>
      </w:r>
      <w:r>
        <w:rPr>
          <w:rFonts w:ascii="Arial" w:hAnsi="Arial" w:cs="Arial"/>
          <w:color w:val="373A3C"/>
        </w:rPr>
        <w:t xml:space="preserve"> </w:t>
      </w:r>
      <w:r>
        <w:rPr>
          <w:rFonts w:ascii="Arial" w:hAnsi="Arial" w:cs="Arial"/>
          <w:color w:val="373A3C"/>
        </w:rPr>
        <w:t>친밀한</w:t>
      </w:r>
      <w:r>
        <w:rPr>
          <w:rFonts w:ascii="Arial" w:hAnsi="Arial" w:cs="Arial"/>
          <w:color w:val="373A3C"/>
        </w:rPr>
        <w:t xml:space="preserve"> </w:t>
      </w:r>
      <w:r>
        <w:rPr>
          <w:rFonts w:ascii="Arial" w:hAnsi="Arial" w:cs="Arial"/>
          <w:color w:val="373A3C"/>
        </w:rPr>
        <w:t>관계를</w:t>
      </w:r>
      <w:r>
        <w:rPr>
          <w:rFonts w:ascii="Arial" w:hAnsi="Arial" w:cs="Arial"/>
          <w:color w:val="373A3C"/>
        </w:rPr>
        <w:t xml:space="preserve"> </w:t>
      </w:r>
      <w:r>
        <w:rPr>
          <w:rFonts w:ascii="Arial" w:hAnsi="Arial" w:cs="Arial"/>
          <w:color w:val="373A3C"/>
        </w:rPr>
        <w:t>유지하고</w:t>
      </w:r>
      <w:r>
        <w:rPr>
          <w:rFonts w:ascii="Arial" w:hAnsi="Arial" w:cs="Arial"/>
          <w:color w:val="373A3C"/>
        </w:rPr>
        <w:t xml:space="preserve"> </w:t>
      </w:r>
      <w:r>
        <w:rPr>
          <w:rFonts w:ascii="Arial" w:hAnsi="Arial" w:cs="Arial"/>
          <w:color w:val="373A3C"/>
        </w:rPr>
        <w:t>있을</w:t>
      </w:r>
      <w:r>
        <w:rPr>
          <w:rFonts w:ascii="Arial" w:hAnsi="Arial" w:cs="Arial"/>
          <w:color w:val="373A3C"/>
        </w:rPr>
        <w:t xml:space="preserve"> </w:t>
      </w:r>
      <w:r>
        <w:rPr>
          <w:rFonts w:ascii="Arial" w:hAnsi="Arial" w:cs="Arial"/>
          <w:color w:val="373A3C"/>
        </w:rPr>
        <w:t>뿐</w:t>
      </w:r>
      <w:r>
        <w:rPr>
          <w:rFonts w:ascii="Arial" w:hAnsi="Arial" w:cs="Arial"/>
          <w:color w:val="373A3C"/>
        </w:rPr>
        <w:t xml:space="preserve"> </w:t>
      </w:r>
      <w:r>
        <w:rPr>
          <w:rFonts w:ascii="Arial" w:hAnsi="Arial" w:cs="Arial"/>
          <w:color w:val="373A3C"/>
        </w:rPr>
        <w:t>무조건적으로</w:t>
      </w:r>
      <w:r>
        <w:rPr>
          <w:rFonts w:ascii="Arial" w:hAnsi="Arial" w:cs="Arial"/>
          <w:color w:val="373A3C"/>
        </w:rPr>
        <w:t xml:space="preserve"> </w:t>
      </w:r>
      <w:r>
        <w:rPr>
          <w:rFonts w:ascii="Arial" w:hAnsi="Arial" w:cs="Arial"/>
          <w:color w:val="373A3C"/>
        </w:rPr>
        <w:t>북한과</w:t>
      </w:r>
      <w:r>
        <w:rPr>
          <w:rFonts w:ascii="Arial" w:hAnsi="Arial" w:cs="Arial"/>
          <w:color w:val="373A3C"/>
        </w:rPr>
        <w:t xml:space="preserve"> </w:t>
      </w:r>
      <w:r>
        <w:rPr>
          <w:rFonts w:ascii="Arial" w:hAnsi="Arial" w:cs="Arial"/>
          <w:color w:val="373A3C"/>
        </w:rPr>
        <w:t>친밀하게</w:t>
      </w:r>
      <w:r>
        <w:rPr>
          <w:rFonts w:ascii="Arial" w:hAnsi="Arial" w:cs="Arial"/>
          <w:color w:val="373A3C"/>
        </w:rPr>
        <w:t xml:space="preserve"> </w:t>
      </w:r>
      <w:r>
        <w:rPr>
          <w:rFonts w:ascii="Arial" w:hAnsi="Arial" w:cs="Arial"/>
          <w:color w:val="373A3C"/>
        </w:rPr>
        <w:t>지내는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아니다</w:t>
      </w:r>
      <w:r>
        <w:rPr>
          <w:rFonts w:ascii="Arial" w:hAnsi="Arial" w:cs="Arial"/>
          <w:color w:val="373A3C"/>
        </w:rPr>
        <w:t xml:space="preserve">. </w:t>
      </w:r>
      <w:r>
        <w:rPr>
          <w:rFonts w:ascii="Arial" w:hAnsi="Arial" w:cs="Arial"/>
          <w:color w:val="373A3C"/>
        </w:rPr>
        <w:t>심지어</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변경지대</w:t>
      </w:r>
      <w:r>
        <w:rPr>
          <w:rFonts w:ascii="Arial" w:hAnsi="Arial" w:cs="Arial"/>
          <w:color w:val="373A3C"/>
        </w:rPr>
        <w:t xml:space="preserve"> </w:t>
      </w:r>
      <w:r>
        <w:rPr>
          <w:rFonts w:ascii="Arial" w:hAnsi="Arial" w:cs="Arial"/>
          <w:color w:val="373A3C"/>
        </w:rPr>
        <w:t>치안문제</w:t>
      </w:r>
      <w:r>
        <w:rPr>
          <w:rFonts w:ascii="Arial" w:hAnsi="Arial" w:cs="Arial"/>
          <w:color w:val="373A3C"/>
        </w:rPr>
        <w:t xml:space="preserve">, </w:t>
      </w:r>
      <w:r>
        <w:rPr>
          <w:rFonts w:ascii="Arial" w:hAnsi="Arial" w:cs="Arial"/>
          <w:color w:val="373A3C"/>
        </w:rPr>
        <w:t>국내</w:t>
      </w:r>
      <w:r>
        <w:rPr>
          <w:rFonts w:ascii="Arial" w:hAnsi="Arial" w:cs="Arial"/>
          <w:color w:val="373A3C"/>
        </w:rPr>
        <w:t xml:space="preserve"> </w:t>
      </w:r>
      <w:r>
        <w:rPr>
          <w:rFonts w:ascii="Arial" w:hAnsi="Arial" w:cs="Arial"/>
          <w:color w:val="373A3C"/>
        </w:rPr>
        <w:t>여론의</w:t>
      </w:r>
      <w:r>
        <w:rPr>
          <w:rFonts w:ascii="Arial" w:hAnsi="Arial" w:cs="Arial"/>
          <w:color w:val="373A3C"/>
        </w:rPr>
        <w:t xml:space="preserve"> </w:t>
      </w:r>
      <w:r>
        <w:rPr>
          <w:rFonts w:ascii="Arial" w:hAnsi="Arial" w:cs="Arial"/>
          <w:color w:val="373A3C"/>
        </w:rPr>
        <w:t>반발</w:t>
      </w:r>
      <w:r>
        <w:rPr>
          <w:rFonts w:ascii="Arial" w:hAnsi="Arial" w:cs="Arial"/>
          <w:color w:val="373A3C"/>
        </w:rPr>
        <w:t xml:space="preserve">, </w:t>
      </w:r>
      <w:r>
        <w:rPr>
          <w:rFonts w:ascii="Arial" w:hAnsi="Arial" w:cs="Arial"/>
          <w:color w:val="373A3C"/>
        </w:rPr>
        <w:t>경제적</w:t>
      </w:r>
      <w:r>
        <w:rPr>
          <w:rFonts w:ascii="Arial" w:hAnsi="Arial" w:cs="Arial"/>
          <w:color w:val="373A3C"/>
        </w:rPr>
        <w:t xml:space="preserve"> </w:t>
      </w:r>
      <w:r>
        <w:rPr>
          <w:rFonts w:ascii="Arial" w:hAnsi="Arial" w:cs="Arial"/>
          <w:color w:val="373A3C"/>
        </w:rPr>
        <w:t>부담</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여러</w:t>
      </w:r>
      <w:r>
        <w:rPr>
          <w:rFonts w:ascii="Arial" w:hAnsi="Arial" w:cs="Arial"/>
          <w:color w:val="373A3C"/>
        </w:rPr>
        <w:t xml:space="preserve"> </w:t>
      </w:r>
      <w:r>
        <w:rPr>
          <w:rFonts w:ascii="Arial" w:hAnsi="Arial" w:cs="Arial"/>
          <w:color w:val="373A3C"/>
        </w:rPr>
        <w:t>피해를</w:t>
      </w:r>
      <w:r>
        <w:rPr>
          <w:rFonts w:ascii="Arial" w:hAnsi="Arial" w:cs="Arial"/>
          <w:color w:val="373A3C"/>
        </w:rPr>
        <w:t xml:space="preserve"> </w:t>
      </w:r>
      <w:r>
        <w:rPr>
          <w:rFonts w:ascii="Arial" w:hAnsi="Arial" w:cs="Arial"/>
          <w:color w:val="373A3C"/>
        </w:rPr>
        <w:t>받고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그러면서도</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버리지</w:t>
      </w:r>
      <w:r>
        <w:rPr>
          <w:rFonts w:ascii="Arial" w:hAnsi="Arial" w:cs="Arial"/>
          <w:color w:val="373A3C"/>
        </w:rPr>
        <w:t xml:space="preserve"> </w:t>
      </w:r>
      <w:r>
        <w:rPr>
          <w:rFonts w:ascii="Arial" w:hAnsi="Arial" w:cs="Arial"/>
          <w:color w:val="373A3C"/>
        </w:rPr>
        <w:t>못하는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안보적</w:t>
      </w:r>
      <w:r>
        <w:rPr>
          <w:rFonts w:ascii="Arial" w:hAnsi="Arial" w:cs="Arial"/>
          <w:color w:val="373A3C"/>
        </w:rPr>
        <w:t xml:space="preserve"> </w:t>
      </w:r>
      <w:r>
        <w:rPr>
          <w:rFonts w:ascii="Arial" w:hAnsi="Arial" w:cs="Arial"/>
          <w:color w:val="373A3C"/>
        </w:rPr>
        <w:t>필요성</w:t>
      </w:r>
      <w:r>
        <w:rPr>
          <w:rFonts w:ascii="Arial" w:hAnsi="Arial" w:cs="Arial"/>
          <w:color w:val="373A3C"/>
        </w:rPr>
        <w:t xml:space="preserve"> </w:t>
      </w:r>
      <w:r>
        <w:rPr>
          <w:rFonts w:ascii="Arial" w:hAnsi="Arial" w:cs="Arial"/>
          <w:color w:val="373A3C"/>
        </w:rPr>
        <w:t>때문이다</w:t>
      </w:r>
      <w:r>
        <w:rPr>
          <w:rFonts w:ascii="Arial" w:hAnsi="Arial" w:cs="Arial"/>
          <w:color w:val="373A3C"/>
        </w:rPr>
        <w:t xml:space="preserve">. </w:t>
      </w:r>
      <w:r>
        <w:rPr>
          <w:rFonts w:ascii="Arial" w:hAnsi="Arial" w:cs="Arial"/>
          <w:color w:val="373A3C"/>
        </w:rPr>
        <w:t>중국은</w:t>
      </w:r>
      <w:r>
        <w:rPr>
          <w:rStyle w:val="apple-converted-space"/>
          <w:rFonts w:ascii="Arial" w:hAnsi="Arial" w:cs="Arial"/>
          <w:color w:val="373A3C"/>
        </w:rPr>
        <w:t> </w:t>
      </w:r>
      <w:hyperlink r:id="rId112" w:tooltip="미중관계" w:history="1">
        <w:r>
          <w:rPr>
            <w:rStyle w:val="a3"/>
            <w:rFonts w:ascii="Arial" w:hAnsi="Arial" w:cs="Arial"/>
            <w:color w:val="0275D8"/>
          </w:rPr>
          <w:t>미중관계</w:t>
        </w:r>
      </w:hyperlink>
      <w:r>
        <w:rPr>
          <w:rFonts w:ascii="Arial" w:hAnsi="Arial" w:cs="Arial"/>
          <w:color w:val="373A3C"/>
        </w:rPr>
        <w:t>에서</w:t>
      </w:r>
      <w:r>
        <w:rPr>
          <w:rFonts w:ascii="Arial" w:hAnsi="Arial" w:cs="Arial"/>
          <w:color w:val="373A3C"/>
        </w:rPr>
        <w:t xml:space="preserve"> </w:t>
      </w:r>
      <w:r>
        <w:rPr>
          <w:rFonts w:ascii="Arial" w:hAnsi="Arial" w:cs="Arial"/>
          <w:color w:val="373A3C"/>
        </w:rPr>
        <w:t>을의</w:t>
      </w:r>
      <w:r>
        <w:rPr>
          <w:rFonts w:ascii="Arial" w:hAnsi="Arial" w:cs="Arial"/>
          <w:color w:val="373A3C"/>
        </w:rPr>
        <w:t xml:space="preserve"> </w:t>
      </w:r>
      <w:r>
        <w:rPr>
          <w:rFonts w:ascii="Arial" w:hAnsi="Arial" w:cs="Arial"/>
          <w:color w:val="373A3C"/>
        </w:rPr>
        <w:t>입장에</w:t>
      </w:r>
      <w:r>
        <w:rPr>
          <w:rFonts w:ascii="Arial" w:hAnsi="Arial" w:cs="Arial"/>
          <w:color w:val="373A3C"/>
        </w:rPr>
        <w:t xml:space="preserve"> </w:t>
      </w:r>
      <w:r>
        <w:rPr>
          <w:rFonts w:ascii="Arial" w:hAnsi="Arial" w:cs="Arial"/>
          <w:color w:val="373A3C"/>
        </w:rPr>
        <w:t>처해</w:t>
      </w:r>
      <w:r>
        <w:rPr>
          <w:rFonts w:ascii="Arial" w:hAnsi="Arial" w:cs="Arial"/>
          <w:color w:val="373A3C"/>
        </w:rPr>
        <w:t xml:space="preserve"> </w:t>
      </w:r>
      <w:r>
        <w:rPr>
          <w:rFonts w:ascii="Arial" w:hAnsi="Arial" w:cs="Arial"/>
          <w:color w:val="373A3C"/>
        </w:rPr>
        <w:t>있고</w:t>
      </w:r>
      <w:r>
        <w:rPr>
          <w:rFonts w:ascii="Arial" w:hAnsi="Arial" w:cs="Arial"/>
          <w:color w:val="373A3C"/>
        </w:rPr>
        <w:t xml:space="preserve"> </w:t>
      </w:r>
      <w:r>
        <w:rPr>
          <w:rFonts w:ascii="Arial" w:hAnsi="Arial" w:cs="Arial"/>
          <w:color w:val="373A3C"/>
        </w:rPr>
        <w:t>이에</w:t>
      </w:r>
      <w:r>
        <w:rPr>
          <w:rFonts w:ascii="Arial" w:hAnsi="Arial" w:cs="Arial"/>
          <w:color w:val="373A3C"/>
        </w:rPr>
        <w:t xml:space="preserve"> </w:t>
      </w:r>
      <w:r>
        <w:rPr>
          <w:rFonts w:ascii="Arial" w:hAnsi="Arial" w:cs="Arial"/>
          <w:color w:val="373A3C"/>
        </w:rPr>
        <w:t>대해</w:t>
      </w:r>
      <w:r>
        <w:rPr>
          <w:rFonts w:ascii="Arial" w:hAnsi="Arial" w:cs="Arial"/>
          <w:color w:val="373A3C"/>
        </w:rPr>
        <w:t xml:space="preserve"> </w:t>
      </w:r>
      <w:r>
        <w:rPr>
          <w:rFonts w:ascii="Arial" w:hAnsi="Arial" w:cs="Arial"/>
          <w:color w:val="373A3C"/>
        </w:rPr>
        <w:t>심한</w:t>
      </w:r>
      <w:r>
        <w:rPr>
          <w:rFonts w:ascii="Arial" w:hAnsi="Arial" w:cs="Arial"/>
          <w:color w:val="373A3C"/>
        </w:rPr>
        <w:t xml:space="preserve"> </w:t>
      </w:r>
      <w:r>
        <w:rPr>
          <w:rFonts w:ascii="Arial" w:hAnsi="Arial" w:cs="Arial"/>
          <w:color w:val="373A3C"/>
        </w:rPr>
        <w:t>불안감을</w:t>
      </w:r>
      <w:r>
        <w:rPr>
          <w:rFonts w:ascii="Arial" w:hAnsi="Arial" w:cs="Arial"/>
          <w:color w:val="373A3C"/>
        </w:rPr>
        <w:t xml:space="preserve"> </w:t>
      </w:r>
      <w:r>
        <w:rPr>
          <w:rFonts w:ascii="Arial" w:hAnsi="Arial" w:cs="Arial"/>
          <w:color w:val="373A3C"/>
        </w:rPr>
        <w:t>가지고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불안감이</w:t>
      </w:r>
      <w:r>
        <w:rPr>
          <w:rFonts w:ascii="Arial" w:hAnsi="Arial" w:cs="Arial"/>
          <w:color w:val="373A3C"/>
        </w:rPr>
        <w:t xml:space="preserve"> </w:t>
      </w:r>
      <w:r>
        <w:rPr>
          <w:rFonts w:ascii="Arial" w:hAnsi="Arial" w:cs="Arial"/>
          <w:color w:val="373A3C"/>
        </w:rPr>
        <w:t>줄어들수록</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껴안을</w:t>
      </w:r>
      <w:r>
        <w:rPr>
          <w:rFonts w:ascii="Arial" w:hAnsi="Arial" w:cs="Arial"/>
          <w:color w:val="373A3C"/>
        </w:rPr>
        <w:t xml:space="preserve"> </w:t>
      </w:r>
      <w:r>
        <w:rPr>
          <w:rFonts w:ascii="Arial" w:hAnsi="Arial" w:cs="Arial"/>
          <w:color w:val="373A3C"/>
        </w:rPr>
        <w:t>이유는</w:t>
      </w:r>
      <w:r>
        <w:rPr>
          <w:rFonts w:ascii="Arial" w:hAnsi="Arial" w:cs="Arial"/>
          <w:color w:val="373A3C"/>
        </w:rPr>
        <w:t xml:space="preserve"> </w:t>
      </w:r>
      <w:r>
        <w:rPr>
          <w:rFonts w:ascii="Arial" w:hAnsi="Arial" w:cs="Arial"/>
          <w:color w:val="373A3C"/>
        </w:rPr>
        <w:t>사라지며</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r>
        <w:rPr>
          <w:rFonts w:ascii="Arial" w:hAnsi="Arial" w:cs="Arial"/>
          <w:color w:val="373A3C"/>
        </w:rPr>
        <w:t>북한과</w:t>
      </w:r>
      <w:r>
        <w:rPr>
          <w:rFonts w:ascii="Arial" w:hAnsi="Arial" w:cs="Arial"/>
          <w:color w:val="373A3C"/>
        </w:rPr>
        <w:t xml:space="preserve"> </w:t>
      </w:r>
      <w:r>
        <w:rPr>
          <w:rFonts w:ascii="Arial" w:hAnsi="Arial" w:cs="Arial"/>
          <w:color w:val="373A3C"/>
        </w:rPr>
        <w:t>거리를</w:t>
      </w:r>
      <w:r>
        <w:rPr>
          <w:rFonts w:ascii="Arial" w:hAnsi="Arial" w:cs="Arial"/>
          <w:color w:val="373A3C"/>
        </w:rPr>
        <w:t xml:space="preserve"> </w:t>
      </w:r>
      <w:r>
        <w:rPr>
          <w:rFonts w:ascii="Arial" w:hAnsi="Arial" w:cs="Arial"/>
          <w:color w:val="373A3C"/>
        </w:rPr>
        <w:t>두려고</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그러므로</w:t>
      </w:r>
      <w:r>
        <w:rPr>
          <w:rFonts w:ascii="Arial" w:hAnsi="Arial" w:cs="Arial"/>
          <w:color w:val="373A3C"/>
        </w:rPr>
        <w:t xml:space="preserve"> </w:t>
      </w:r>
      <w:r>
        <w:rPr>
          <w:rFonts w:ascii="Arial" w:hAnsi="Arial" w:cs="Arial"/>
          <w:color w:val="373A3C"/>
        </w:rPr>
        <w:t>중국의</w:t>
      </w:r>
      <w:r>
        <w:rPr>
          <w:rFonts w:ascii="Arial" w:hAnsi="Arial" w:cs="Arial"/>
          <w:color w:val="373A3C"/>
        </w:rPr>
        <w:t xml:space="preserve"> </w:t>
      </w:r>
      <w:r>
        <w:rPr>
          <w:rFonts w:ascii="Arial" w:hAnsi="Arial" w:cs="Arial"/>
          <w:color w:val="373A3C"/>
        </w:rPr>
        <w:t>불안감을</w:t>
      </w:r>
      <w:r>
        <w:rPr>
          <w:rFonts w:ascii="Arial" w:hAnsi="Arial" w:cs="Arial"/>
          <w:color w:val="373A3C"/>
        </w:rPr>
        <w:t xml:space="preserve"> </w:t>
      </w:r>
      <w:r>
        <w:rPr>
          <w:rFonts w:ascii="Arial" w:hAnsi="Arial" w:cs="Arial"/>
          <w:color w:val="373A3C"/>
        </w:rPr>
        <w:t>해소시키는</w:t>
      </w:r>
      <w:r>
        <w:rPr>
          <w:rFonts w:ascii="Arial" w:hAnsi="Arial" w:cs="Arial"/>
          <w:color w:val="373A3C"/>
        </w:rPr>
        <w:t xml:space="preserve"> </w:t>
      </w:r>
      <w:r>
        <w:rPr>
          <w:rFonts w:ascii="Arial" w:hAnsi="Arial" w:cs="Arial"/>
          <w:color w:val="373A3C"/>
        </w:rPr>
        <w:t>근본적인</w:t>
      </w:r>
      <w:r>
        <w:rPr>
          <w:rFonts w:ascii="Arial" w:hAnsi="Arial" w:cs="Arial"/>
          <w:color w:val="373A3C"/>
        </w:rPr>
        <w:t xml:space="preserve"> </w:t>
      </w:r>
      <w:r>
        <w:rPr>
          <w:rFonts w:ascii="Arial" w:hAnsi="Arial" w:cs="Arial"/>
          <w:color w:val="373A3C"/>
        </w:rPr>
        <w:t>방법이</w:t>
      </w:r>
      <w:r>
        <w:rPr>
          <w:rFonts w:ascii="Arial" w:hAnsi="Arial" w:cs="Arial"/>
          <w:color w:val="373A3C"/>
        </w:rPr>
        <w:t xml:space="preserve"> </w:t>
      </w:r>
      <w:r>
        <w:rPr>
          <w:rFonts w:ascii="Arial" w:hAnsi="Arial" w:cs="Arial"/>
          <w:color w:val="373A3C"/>
        </w:rPr>
        <w:t>점진적이고</w:t>
      </w:r>
      <w:r>
        <w:rPr>
          <w:rFonts w:ascii="Arial" w:hAnsi="Arial" w:cs="Arial"/>
          <w:color w:val="373A3C"/>
        </w:rPr>
        <w:t xml:space="preserve"> </w:t>
      </w:r>
      <w:r>
        <w:rPr>
          <w:rFonts w:ascii="Arial" w:hAnsi="Arial" w:cs="Arial"/>
          <w:color w:val="373A3C"/>
        </w:rPr>
        <w:t>지루하며</w:t>
      </w:r>
      <w:r>
        <w:rPr>
          <w:rFonts w:ascii="Arial" w:hAnsi="Arial" w:cs="Arial"/>
          <w:color w:val="373A3C"/>
        </w:rPr>
        <w:t xml:space="preserve"> </w:t>
      </w:r>
      <w:r>
        <w:rPr>
          <w:rFonts w:ascii="Arial" w:hAnsi="Arial" w:cs="Arial"/>
          <w:color w:val="373A3C"/>
        </w:rPr>
        <w:t>즉시</w:t>
      </w:r>
      <w:r>
        <w:rPr>
          <w:rFonts w:ascii="Arial" w:hAnsi="Arial" w:cs="Arial"/>
          <w:color w:val="373A3C"/>
        </w:rPr>
        <w:t xml:space="preserve"> </w:t>
      </w:r>
      <w:r>
        <w:rPr>
          <w:rFonts w:ascii="Arial" w:hAnsi="Arial" w:cs="Arial"/>
          <w:color w:val="373A3C"/>
        </w:rPr>
        <w:t>결과를</w:t>
      </w:r>
      <w:r>
        <w:rPr>
          <w:rFonts w:ascii="Arial" w:hAnsi="Arial" w:cs="Arial"/>
          <w:color w:val="373A3C"/>
        </w:rPr>
        <w:t xml:space="preserve"> </w:t>
      </w:r>
      <w:r>
        <w:rPr>
          <w:rFonts w:ascii="Arial" w:hAnsi="Arial" w:cs="Arial"/>
          <w:color w:val="373A3C"/>
        </w:rPr>
        <w:t>보지</w:t>
      </w:r>
      <w:r>
        <w:rPr>
          <w:rFonts w:ascii="Arial" w:hAnsi="Arial" w:cs="Arial"/>
          <w:color w:val="373A3C"/>
        </w:rPr>
        <w:t xml:space="preserve"> </w:t>
      </w:r>
      <w:r>
        <w:rPr>
          <w:rFonts w:ascii="Arial" w:hAnsi="Arial" w:cs="Arial"/>
          <w:color w:val="373A3C"/>
        </w:rPr>
        <w:t>못한다는</w:t>
      </w:r>
      <w:r>
        <w:rPr>
          <w:rFonts w:ascii="Arial" w:hAnsi="Arial" w:cs="Arial"/>
          <w:color w:val="373A3C"/>
        </w:rPr>
        <w:t xml:space="preserve"> </w:t>
      </w:r>
      <w:r>
        <w:rPr>
          <w:rFonts w:ascii="Arial" w:hAnsi="Arial" w:cs="Arial"/>
          <w:color w:val="373A3C"/>
        </w:rPr>
        <w:t>이유로</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불안감을</w:t>
      </w:r>
      <w:r>
        <w:rPr>
          <w:rFonts w:ascii="Arial" w:hAnsi="Arial" w:cs="Arial"/>
          <w:color w:val="373A3C"/>
        </w:rPr>
        <w:t xml:space="preserve"> </w:t>
      </w:r>
      <w:r>
        <w:rPr>
          <w:rFonts w:ascii="Arial" w:hAnsi="Arial" w:cs="Arial"/>
          <w:color w:val="373A3C"/>
        </w:rPr>
        <w:t>자극하는</w:t>
      </w:r>
      <w:r>
        <w:rPr>
          <w:rFonts w:ascii="Arial" w:hAnsi="Arial" w:cs="Arial"/>
          <w:color w:val="373A3C"/>
        </w:rPr>
        <w:t xml:space="preserve"> </w:t>
      </w:r>
      <w:r>
        <w:rPr>
          <w:rFonts w:ascii="Arial" w:hAnsi="Arial" w:cs="Arial"/>
          <w:color w:val="373A3C"/>
        </w:rPr>
        <w:t>정책을</w:t>
      </w:r>
      <w:r>
        <w:rPr>
          <w:rFonts w:ascii="Arial" w:hAnsi="Arial" w:cs="Arial"/>
          <w:color w:val="373A3C"/>
        </w:rPr>
        <w:t xml:space="preserve"> </w:t>
      </w:r>
      <w:r>
        <w:rPr>
          <w:rFonts w:ascii="Arial" w:hAnsi="Arial" w:cs="Arial"/>
          <w:color w:val="373A3C"/>
        </w:rPr>
        <w:t>추진하는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성급하다고</w:t>
      </w:r>
      <w:r>
        <w:rPr>
          <w:rFonts w:ascii="Arial" w:hAnsi="Arial" w:cs="Arial"/>
          <w:color w:val="373A3C"/>
        </w:rPr>
        <w:t xml:space="preserve"> </w:t>
      </w:r>
      <w:r>
        <w:rPr>
          <w:rFonts w:ascii="Arial" w:hAnsi="Arial" w:cs="Arial"/>
          <w:color w:val="373A3C"/>
        </w:rPr>
        <w:t>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역시</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proofErr w:type="spellStart"/>
      <w:r>
        <w:rPr>
          <w:rFonts w:ascii="Arial" w:hAnsi="Arial" w:cs="Arial"/>
          <w:color w:val="373A3C"/>
        </w:rPr>
        <w:t>핵보유를</w:t>
      </w:r>
      <w:proofErr w:type="spellEnd"/>
      <w:r>
        <w:rPr>
          <w:rFonts w:ascii="Arial" w:hAnsi="Arial" w:cs="Arial"/>
          <w:color w:val="373A3C"/>
        </w:rPr>
        <w:t xml:space="preserve"> </w:t>
      </w:r>
      <w:r>
        <w:rPr>
          <w:rFonts w:ascii="Arial" w:hAnsi="Arial" w:cs="Arial"/>
          <w:color w:val="373A3C"/>
        </w:rPr>
        <w:t>싫어한다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proofErr w:type="spellStart"/>
      <w:r>
        <w:rPr>
          <w:rFonts w:ascii="Arial" w:hAnsi="Arial" w:cs="Arial"/>
          <w:color w:val="373A3C"/>
        </w:rPr>
        <w:t>북핵문제를</w:t>
      </w:r>
      <w:proofErr w:type="spellEnd"/>
      <w:r>
        <w:rPr>
          <w:rFonts w:ascii="Arial" w:hAnsi="Arial" w:cs="Arial"/>
          <w:color w:val="373A3C"/>
        </w:rPr>
        <w:t xml:space="preserve"> </w:t>
      </w:r>
      <w:r>
        <w:rPr>
          <w:rFonts w:ascii="Arial" w:hAnsi="Arial" w:cs="Arial"/>
          <w:color w:val="373A3C"/>
        </w:rPr>
        <w:t>해결하는</w:t>
      </w:r>
      <w:r>
        <w:rPr>
          <w:rFonts w:ascii="Arial" w:hAnsi="Arial" w:cs="Arial"/>
          <w:color w:val="373A3C"/>
        </w:rPr>
        <w:t xml:space="preserve"> </w:t>
      </w:r>
      <w:r>
        <w:rPr>
          <w:rFonts w:ascii="Arial" w:hAnsi="Arial" w:cs="Arial"/>
          <w:color w:val="373A3C"/>
        </w:rPr>
        <w:t>방법은</w:t>
      </w:r>
      <w:r>
        <w:rPr>
          <w:rFonts w:ascii="Arial" w:hAnsi="Arial" w:cs="Arial"/>
          <w:color w:val="373A3C"/>
        </w:rPr>
        <w:t xml:space="preserve"> </w:t>
      </w:r>
      <w:r>
        <w:rPr>
          <w:rFonts w:ascii="Arial" w:hAnsi="Arial" w:cs="Arial"/>
          <w:color w:val="373A3C"/>
        </w:rPr>
        <w:t>주변국들의</w:t>
      </w:r>
      <w:r>
        <w:rPr>
          <w:rFonts w:ascii="Arial" w:hAnsi="Arial" w:cs="Arial"/>
          <w:color w:val="373A3C"/>
        </w:rPr>
        <w:t xml:space="preserve"> </w:t>
      </w:r>
      <w:r>
        <w:rPr>
          <w:rFonts w:ascii="Arial" w:hAnsi="Arial" w:cs="Arial"/>
          <w:color w:val="373A3C"/>
        </w:rPr>
        <w:t>합의</w:t>
      </w:r>
      <w:r>
        <w:rPr>
          <w:rFonts w:ascii="Arial" w:hAnsi="Arial" w:cs="Arial"/>
          <w:color w:val="373A3C"/>
        </w:rPr>
        <w:t xml:space="preserve"> </w:t>
      </w:r>
      <w:r>
        <w:rPr>
          <w:rFonts w:ascii="Arial" w:hAnsi="Arial" w:cs="Arial"/>
          <w:color w:val="373A3C"/>
        </w:rPr>
        <w:t>하에</w:t>
      </w:r>
      <w:r>
        <w:rPr>
          <w:rFonts w:ascii="Arial" w:hAnsi="Arial" w:cs="Arial"/>
          <w:color w:val="373A3C"/>
        </w:rPr>
        <w:t xml:space="preserve"> </w:t>
      </w:r>
      <w:proofErr w:type="spellStart"/>
      <w:r>
        <w:rPr>
          <w:rFonts w:ascii="Arial" w:hAnsi="Arial" w:cs="Arial"/>
          <w:color w:val="373A3C"/>
        </w:rPr>
        <w:t>북핵을</w:t>
      </w:r>
      <w:proofErr w:type="spellEnd"/>
      <w:r>
        <w:rPr>
          <w:rFonts w:ascii="Arial" w:hAnsi="Arial" w:cs="Arial"/>
          <w:color w:val="373A3C"/>
        </w:rPr>
        <w:t xml:space="preserve"> </w:t>
      </w:r>
      <w:r>
        <w:rPr>
          <w:rFonts w:ascii="Arial" w:hAnsi="Arial" w:cs="Arial"/>
          <w:color w:val="373A3C"/>
        </w:rPr>
        <w:t>억제하는</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proofErr w:type="spellStart"/>
      <w:r>
        <w:rPr>
          <w:rFonts w:ascii="Arial" w:hAnsi="Arial" w:cs="Arial"/>
          <w:color w:val="373A3C"/>
        </w:rPr>
        <w:t>북핵</w:t>
      </w:r>
      <w:proofErr w:type="spellEnd"/>
      <w:r>
        <w:rPr>
          <w:rFonts w:ascii="Arial" w:hAnsi="Arial" w:cs="Arial"/>
          <w:color w:val="373A3C"/>
        </w:rPr>
        <w:t xml:space="preserve"> </w:t>
      </w:r>
      <w:r>
        <w:rPr>
          <w:rFonts w:ascii="Arial" w:hAnsi="Arial" w:cs="Arial"/>
          <w:color w:val="373A3C"/>
        </w:rPr>
        <w:t>문제에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중국</w:t>
      </w:r>
      <w:r>
        <w:rPr>
          <w:rFonts w:ascii="Arial" w:hAnsi="Arial" w:cs="Arial"/>
          <w:color w:val="373A3C"/>
        </w:rPr>
        <w:t xml:space="preserve">, </w:t>
      </w:r>
      <w:r>
        <w:rPr>
          <w:rFonts w:ascii="Arial" w:hAnsi="Arial" w:cs="Arial"/>
          <w:color w:val="373A3C"/>
        </w:rPr>
        <w:t>러시아</w:t>
      </w:r>
      <w:r>
        <w:rPr>
          <w:rFonts w:ascii="Arial" w:hAnsi="Arial" w:cs="Arial"/>
          <w:color w:val="373A3C"/>
        </w:rPr>
        <w:t xml:space="preserve"> </w:t>
      </w:r>
      <w:r>
        <w:rPr>
          <w:rFonts w:ascii="Arial" w:hAnsi="Arial" w:cs="Arial"/>
          <w:color w:val="373A3C"/>
        </w:rPr>
        <w:t>등의</w:t>
      </w:r>
      <w:r>
        <w:rPr>
          <w:rFonts w:ascii="Arial" w:hAnsi="Arial" w:cs="Arial"/>
          <w:color w:val="373A3C"/>
        </w:rPr>
        <w:t xml:space="preserve"> </w:t>
      </w:r>
      <w:r>
        <w:rPr>
          <w:rFonts w:ascii="Arial" w:hAnsi="Arial" w:cs="Arial"/>
          <w:color w:val="373A3C"/>
        </w:rPr>
        <w:t>의욕이</w:t>
      </w:r>
      <w:r>
        <w:rPr>
          <w:rFonts w:ascii="Arial" w:hAnsi="Arial" w:cs="Arial"/>
          <w:color w:val="373A3C"/>
        </w:rPr>
        <w:t xml:space="preserve"> </w:t>
      </w:r>
      <w:r>
        <w:rPr>
          <w:rFonts w:ascii="Arial" w:hAnsi="Arial" w:cs="Arial"/>
          <w:color w:val="373A3C"/>
        </w:rPr>
        <w:t>우리의</w:t>
      </w:r>
      <w:r>
        <w:rPr>
          <w:rFonts w:ascii="Arial" w:hAnsi="Arial" w:cs="Arial"/>
          <w:color w:val="373A3C"/>
        </w:rPr>
        <w:t xml:space="preserve"> </w:t>
      </w:r>
      <w:r>
        <w:rPr>
          <w:rFonts w:ascii="Arial" w:hAnsi="Arial" w:cs="Arial"/>
          <w:color w:val="373A3C"/>
        </w:rPr>
        <w:t>기대에</w:t>
      </w:r>
      <w:r>
        <w:rPr>
          <w:rFonts w:ascii="Arial" w:hAnsi="Arial" w:cs="Arial"/>
          <w:color w:val="373A3C"/>
        </w:rPr>
        <w:t xml:space="preserve"> </w:t>
      </w:r>
      <w:r>
        <w:rPr>
          <w:rFonts w:ascii="Arial" w:hAnsi="Arial" w:cs="Arial"/>
          <w:color w:val="373A3C"/>
        </w:rPr>
        <w:t>못</w:t>
      </w:r>
      <w:r>
        <w:rPr>
          <w:rFonts w:ascii="Arial" w:hAnsi="Arial" w:cs="Arial"/>
          <w:color w:val="373A3C"/>
        </w:rPr>
        <w:t xml:space="preserve"> </w:t>
      </w:r>
      <w:r>
        <w:rPr>
          <w:rFonts w:ascii="Arial" w:hAnsi="Arial" w:cs="Arial"/>
          <w:color w:val="373A3C"/>
        </w:rPr>
        <w:t>미친다고</w:t>
      </w:r>
      <w:r>
        <w:rPr>
          <w:rFonts w:ascii="Arial" w:hAnsi="Arial" w:cs="Arial"/>
          <w:color w:val="373A3C"/>
        </w:rPr>
        <w:t xml:space="preserve"> </w:t>
      </w:r>
      <w:r>
        <w:rPr>
          <w:rFonts w:ascii="Arial" w:hAnsi="Arial" w:cs="Arial"/>
          <w:color w:val="373A3C"/>
        </w:rPr>
        <w:t>해서</w:t>
      </w:r>
      <w:r>
        <w:rPr>
          <w:rFonts w:ascii="Arial" w:hAnsi="Arial" w:cs="Arial"/>
          <w:color w:val="373A3C"/>
        </w:rPr>
        <w:t xml:space="preserve"> </w:t>
      </w:r>
      <w:r>
        <w:rPr>
          <w:rFonts w:ascii="Arial" w:hAnsi="Arial" w:cs="Arial"/>
          <w:color w:val="373A3C"/>
        </w:rPr>
        <w:t>그들이</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proofErr w:type="spellStart"/>
      <w:r>
        <w:rPr>
          <w:rFonts w:ascii="Arial" w:hAnsi="Arial" w:cs="Arial"/>
          <w:color w:val="373A3C"/>
        </w:rPr>
        <w:t>북핵을</w:t>
      </w:r>
      <w:proofErr w:type="spellEnd"/>
      <w:r>
        <w:rPr>
          <w:rFonts w:ascii="Arial" w:hAnsi="Arial" w:cs="Arial"/>
          <w:color w:val="373A3C"/>
        </w:rPr>
        <w:t xml:space="preserve"> </w:t>
      </w:r>
      <w:r>
        <w:rPr>
          <w:rFonts w:ascii="Arial" w:hAnsi="Arial" w:cs="Arial"/>
          <w:color w:val="373A3C"/>
        </w:rPr>
        <w:t>지지하게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만한</w:t>
      </w:r>
      <w:r>
        <w:rPr>
          <w:rFonts w:ascii="Arial" w:hAnsi="Arial" w:cs="Arial"/>
          <w:color w:val="373A3C"/>
        </w:rPr>
        <w:t xml:space="preserve"> </w:t>
      </w:r>
      <w:r>
        <w:rPr>
          <w:rFonts w:ascii="Arial" w:hAnsi="Arial" w:cs="Arial"/>
          <w:color w:val="373A3C"/>
        </w:rPr>
        <w:t>정책을</w:t>
      </w:r>
      <w:r>
        <w:rPr>
          <w:rFonts w:ascii="Arial" w:hAnsi="Arial" w:cs="Arial"/>
          <w:color w:val="373A3C"/>
        </w:rPr>
        <w:t xml:space="preserve"> </w:t>
      </w:r>
      <w:r>
        <w:rPr>
          <w:rFonts w:ascii="Arial" w:hAnsi="Arial" w:cs="Arial"/>
          <w:color w:val="373A3C"/>
        </w:rPr>
        <w:t>추진하는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좋지</w:t>
      </w:r>
      <w:r>
        <w:rPr>
          <w:rFonts w:ascii="Arial" w:hAnsi="Arial" w:cs="Arial"/>
          <w:color w:val="373A3C"/>
        </w:rPr>
        <w:t xml:space="preserve"> </w:t>
      </w:r>
      <w:r>
        <w:rPr>
          <w:rFonts w:ascii="Arial" w:hAnsi="Arial" w:cs="Arial"/>
          <w:color w:val="373A3C"/>
        </w:rPr>
        <w:t>않다</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배치는</w:t>
      </w:r>
      <w:r>
        <w:rPr>
          <w:rStyle w:val="apple-converted-space"/>
          <w:rFonts w:ascii="Arial" w:hAnsi="Arial" w:cs="Arial"/>
          <w:color w:val="373A3C"/>
        </w:rPr>
        <w:t> </w:t>
      </w:r>
      <w:r>
        <w:rPr>
          <w:rStyle w:val="a9"/>
          <w:rFonts w:ascii="Arial" w:hAnsi="Arial" w:cs="Arial"/>
          <w:color w:val="373A3C"/>
        </w:rPr>
        <w:t>북한이</w:t>
      </w:r>
      <w:r>
        <w:rPr>
          <w:rStyle w:val="a9"/>
          <w:rFonts w:ascii="Arial" w:hAnsi="Arial" w:cs="Arial"/>
          <w:color w:val="373A3C"/>
        </w:rPr>
        <w:t xml:space="preserve"> </w:t>
      </w:r>
      <w:r>
        <w:rPr>
          <w:rStyle w:val="a9"/>
          <w:rFonts w:ascii="Arial" w:hAnsi="Arial" w:cs="Arial"/>
          <w:color w:val="373A3C"/>
        </w:rPr>
        <w:t>핵개발을</w:t>
      </w:r>
      <w:r>
        <w:rPr>
          <w:rStyle w:val="a9"/>
          <w:rFonts w:ascii="Arial" w:hAnsi="Arial" w:cs="Arial"/>
          <w:color w:val="373A3C"/>
        </w:rPr>
        <w:t xml:space="preserve"> </w:t>
      </w:r>
      <w:r>
        <w:rPr>
          <w:rStyle w:val="a9"/>
          <w:rFonts w:ascii="Arial" w:hAnsi="Arial" w:cs="Arial"/>
          <w:color w:val="373A3C"/>
        </w:rPr>
        <w:t>멈추지</w:t>
      </w:r>
      <w:r>
        <w:rPr>
          <w:rStyle w:val="a9"/>
          <w:rFonts w:ascii="Arial" w:hAnsi="Arial" w:cs="Arial"/>
          <w:color w:val="373A3C"/>
        </w:rPr>
        <w:t xml:space="preserve"> </w:t>
      </w:r>
      <w:r>
        <w:rPr>
          <w:rStyle w:val="a9"/>
          <w:rFonts w:ascii="Arial" w:hAnsi="Arial" w:cs="Arial"/>
          <w:color w:val="373A3C"/>
        </w:rPr>
        <w:t>않으니</w:t>
      </w:r>
      <w:r>
        <w:rPr>
          <w:rStyle w:val="a9"/>
          <w:rFonts w:ascii="Arial" w:hAnsi="Arial" w:cs="Arial"/>
          <w:color w:val="373A3C"/>
        </w:rPr>
        <w:t xml:space="preserve"> </w:t>
      </w:r>
      <w:proofErr w:type="spellStart"/>
      <w:r>
        <w:rPr>
          <w:rStyle w:val="a9"/>
          <w:rFonts w:ascii="Arial" w:hAnsi="Arial" w:cs="Arial"/>
          <w:color w:val="373A3C"/>
        </w:rPr>
        <w:t>사드라도</w:t>
      </w:r>
      <w:proofErr w:type="spellEnd"/>
      <w:r>
        <w:rPr>
          <w:rStyle w:val="a9"/>
          <w:rFonts w:ascii="Arial" w:hAnsi="Arial" w:cs="Arial"/>
          <w:color w:val="373A3C"/>
        </w:rPr>
        <w:t xml:space="preserve"> </w:t>
      </w:r>
      <w:r>
        <w:rPr>
          <w:rStyle w:val="a9"/>
          <w:rFonts w:ascii="Arial" w:hAnsi="Arial" w:cs="Arial"/>
          <w:color w:val="373A3C"/>
        </w:rPr>
        <w:t>배치해서</w:t>
      </w:r>
      <w:r>
        <w:rPr>
          <w:rStyle w:val="a9"/>
          <w:rFonts w:ascii="Arial" w:hAnsi="Arial" w:cs="Arial"/>
          <w:color w:val="373A3C"/>
        </w:rPr>
        <w:t xml:space="preserve"> </w:t>
      </w:r>
      <w:r>
        <w:rPr>
          <w:rStyle w:val="a9"/>
          <w:rFonts w:ascii="Arial" w:hAnsi="Arial" w:cs="Arial"/>
          <w:color w:val="373A3C"/>
        </w:rPr>
        <w:t>미사일</w:t>
      </w:r>
      <w:r>
        <w:rPr>
          <w:rStyle w:val="a9"/>
          <w:rFonts w:ascii="Arial" w:hAnsi="Arial" w:cs="Arial"/>
          <w:color w:val="373A3C"/>
        </w:rPr>
        <w:t xml:space="preserve"> </w:t>
      </w:r>
      <w:r>
        <w:rPr>
          <w:rStyle w:val="a9"/>
          <w:rFonts w:ascii="Arial" w:hAnsi="Arial" w:cs="Arial"/>
          <w:color w:val="373A3C"/>
        </w:rPr>
        <w:t>날아오면</w:t>
      </w:r>
      <w:r>
        <w:rPr>
          <w:rStyle w:val="a9"/>
          <w:rFonts w:ascii="Arial" w:hAnsi="Arial" w:cs="Arial"/>
          <w:color w:val="373A3C"/>
        </w:rPr>
        <w:t xml:space="preserve"> </w:t>
      </w:r>
      <w:r>
        <w:rPr>
          <w:rStyle w:val="a9"/>
          <w:rFonts w:ascii="Arial" w:hAnsi="Arial" w:cs="Arial"/>
          <w:color w:val="373A3C"/>
        </w:rPr>
        <w:t>막기라도</w:t>
      </w:r>
      <w:r>
        <w:rPr>
          <w:rStyle w:val="a9"/>
          <w:rFonts w:ascii="Arial" w:hAnsi="Arial" w:cs="Arial"/>
          <w:color w:val="373A3C"/>
        </w:rPr>
        <w:t xml:space="preserve"> </w:t>
      </w:r>
      <w:r>
        <w:rPr>
          <w:rStyle w:val="a9"/>
          <w:rFonts w:ascii="Arial" w:hAnsi="Arial" w:cs="Arial"/>
          <w:color w:val="373A3C"/>
        </w:rPr>
        <w:t>하자</w:t>
      </w:r>
      <w:r>
        <w:rPr>
          <w:rFonts w:ascii="Arial" w:hAnsi="Arial" w:cs="Arial"/>
          <w:color w:val="373A3C"/>
        </w:rPr>
        <w:t>는</w:t>
      </w:r>
      <w:r>
        <w:rPr>
          <w:rFonts w:ascii="Arial" w:hAnsi="Arial" w:cs="Arial"/>
          <w:color w:val="373A3C"/>
        </w:rPr>
        <w:t xml:space="preserve"> </w:t>
      </w:r>
      <w:r>
        <w:rPr>
          <w:rFonts w:ascii="Arial" w:hAnsi="Arial" w:cs="Arial"/>
          <w:color w:val="373A3C"/>
        </w:rPr>
        <w:t>차선책이</w:t>
      </w:r>
      <w:r>
        <w:rPr>
          <w:rFonts w:ascii="Arial" w:hAnsi="Arial" w:cs="Arial"/>
          <w:color w:val="373A3C"/>
        </w:rPr>
        <w:t xml:space="preserve"> </w:t>
      </w:r>
      <w:r>
        <w:rPr>
          <w:rFonts w:ascii="Arial" w:hAnsi="Arial" w:cs="Arial"/>
          <w:color w:val="373A3C"/>
        </w:rPr>
        <w:t>아니라</w:t>
      </w:r>
      <w:r>
        <w:rPr>
          <w:rStyle w:val="apple-converted-space"/>
          <w:rFonts w:ascii="Arial" w:hAnsi="Arial" w:cs="Arial"/>
          <w:color w:val="373A3C"/>
        </w:rPr>
        <w:t> </w:t>
      </w:r>
      <w:r>
        <w:rPr>
          <w:rStyle w:val="a9"/>
          <w:rFonts w:ascii="Arial" w:hAnsi="Arial" w:cs="Arial"/>
          <w:color w:val="373A3C"/>
        </w:rPr>
        <w:t>그냥</w:t>
      </w:r>
      <w:r>
        <w:rPr>
          <w:rStyle w:val="a9"/>
          <w:rFonts w:ascii="Arial" w:hAnsi="Arial" w:cs="Arial"/>
          <w:color w:val="373A3C"/>
        </w:rPr>
        <w:t xml:space="preserve"> </w:t>
      </w:r>
      <w:r>
        <w:rPr>
          <w:rStyle w:val="a9"/>
          <w:rFonts w:ascii="Arial" w:hAnsi="Arial" w:cs="Arial"/>
          <w:color w:val="373A3C"/>
        </w:rPr>
        <w:t>중국의</w:t>
      </w:r>
      <w:r>
        <w:rPr>
          <w:rStyle w:val="a9"/>
          <w:rFonts w:ascii="Arial" w:hAnsi="Arial" w:cs="Arial"/>
          <w:color w:val="373A3C"/>
        </w:rPr>
        <w:t xml:space="preserve"> </w:t>
      </w:r>
      <w:r>
        <w:rPr>
          <w:rStyle w:val="a9"/>
          <w:rFonts w:ascii="Arial" w:hAnsi="Arial" w:cs="Arial"/>
          <w:color w:val="373A3C"/>
        </w:rPr>
        <w:t>심기를</w:t>
      </w:r>
      <w:r>
        <w:rPr>
          <w:rStyle w:val="a9"/>
          <w:rFonts w:ascii="Arial" w:hAnsi="Arial" w:cs="Arial"/>
          <w:color w:val="373A3C"/>
        </w:rPr>
        <w:t xml:space="preserve"> </w:t>
      </w:r>
      <w:r>
        <w:rPr>
          <w:rStyle w:val="a9"/>
          <w:rFonts w:ascii="Arial" w:hAnsi="Arial" w:cs="Arial"/>
          <w:color w:val="373A3C"/>
        </w:rPr>
        <w:t>건드리는</w:t>
      </w:r>
      <w:r>
        <w:rPr>
          <w:rStyle w:val="apple-converted-space"/>
          <w:rFonts w:ascii="Arial" w:hAnsi="Arial" w:cs="Arial"/>
          <w:color w:val="373A3C"/>
        </w:rPr>
        <w:t> </w:t>
      </w:r>
      <w:r>
        <w:rPr>
          <w:rFonts w:ascii="Arial" w:hAnsi="Arial" w:cs="Arial"/>
          <w:color w:val="373A3C"/>
        </w:rPr>
        <w:t>악수일</w:t>
      </w:r>
      <w:r>
        <w:rPr>
          <w:rFonts w:ascii="Arial" w:hAnsi="Arial" w:cs="Arial"/>
          <w:color w:val="373A3C"/>
        </w:rPr>
        <w:t xml:space="preserve"> </w:t>
      </w:r>
      <w:r>
        <w:rPr>
          <w:rFonts w:ascii="Arial" w:hAnsi="Arial" w:cs="Arial"/>
          <w:color w:val="373A3C"/>
        </w:rPr>
        <w:t>뿐이다</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배치하지</w:t>
      </w:r>
      <w:r>
        <w:rPr>
          <w:rFonts w:ascii="Arial" w:hAnsi="Arial" w:cs="Arial"/>
          <w:color w:val="373A3C"/>
        </w:rPr>
        <w:t xml:space="preserve"> </w:t>
      </w:r>
      <w:r>
        <w:rPr>
          <w:rFonts w:ascii="Arial" w:hAnsi="Arial" w:cs="Arial"/>
          <w:color w:val="373A3C"/>
        </w:rPr>
        <w:t>않는다고</w:t>
      </w:r>
      <w:r>
        <w:rPr>
          <w:rFonts w:ascii="Arial" w:hAnsi="Arial" w:cs="Arial"/>
          <w:color w:val="373A3C"/>
        </w:rPr>
        <w:t xml:space="preserve"> </w:t>
      </w:r>
      <w:r>
        <w:rPr>
          <w:rFonts w:ascii="Arial" w:hAnsi="Arial" w:cs="Arial"/>
          <w:color w:val="373A3C"/>
        </w:rPr>
        <w:t>해서</w:t>
      </w:r>
      <w:r>
        <w:rPr>
          <w:rFonts w:ascii="Arial" w:hAnsi="Arial" w:cs="Arial"/>
          <w:color w:val="373A3C"/>
        </w:rPr>
        <w:t xml:space="preserve"> </w:t>
      </w:r>
      <w:r>
        <w:rPr>
          <w:rFonts w:ascii="Arial" w:hAnsi="Arial" w:cs="Arial"/>
          <w:color w:val="373A3C"/>
        </w:rPr>
        <w:t>당분간</w:t>
      </w:r>
      <w:r>
        <w:rPr>
          <w:rFonts w:ascii="Arial" w:hAnsi="Arial" w:cs="Arial"/>
          <w:color w:val="373A3C"/>
        </w:rPr>
        <w:t xml:space="preserve"> </w:t>
      </w:r>
      <w:r>
        <w:rPr>
          <w:rFonts w:ascii="Arial" w:hAnsi="Arial" w:cs="Arial"/>
          <w:color w:val="373A3C"/>
        </w:rPr>
        <w:t>중국이</w:t>
      </w:r>
      <w:r>
        <w:rPr>
          <w:rFonts w:ascii="Arial" w:hAnsi="Arial" w:cs="Arial"/>
          <w:color w:val="373A3C"/>
        </w:rPr>
        <w:t xml:space="preserve"> </w:t>
      </w:r>
      <w:r>
        <w:rPr>
          <w:rFonts w:ascii="Arial" w:hAnsi="Arial" w:cs="Arial"/>
          <w:color w:val="373A3C"/>
        </w:rPr>
        <w:t>북한을</w:t>
      </w:r>
      <w:r>
        <w:rPr>
          <w:rFonts w:ascii="Arial" w:hAnsi="Arial" w:cs="Arial"/>
          <w:color w:val="373A3C"/>
        </w:rPr>
        <w:t xml:space="preserve"> </w:t>
      </w:r>
      <w:r>
        <w:rPr>
          <w:rFonts w:ascii="Arial" w:hAnsi="Arial" w:cs="Arial"/>
          <w:color w:val="373A3C"/>
        </w:rPr>
        <w:t>버리지는</w:t>
      </w:r>
      <w:r>
        <w:rPr>
          <w:rFonts w:ascii="Arial" w:hAnsi="Arial" w:cs="Arial"/>
          <w:color w:val="373A3C"/>
        </w:rPr>
        <w:t xml:space="preserve"> </w:t>
      </w:r>
      <w:r>
        <w:rPr>
          <w:rFonts w:ascii="Arial" w:hAnsi="Arial" w:cs="Arial"/>
          <w:color w:val="373A3C"/>
        </w:rPr>
        <w:t>못하고</w:t>
      </w:r>
      <w:r>
        <w:rPr>
          <w:rFonts w:ascii="Arial" w:hAnsi="Arial" w:cs="Arial"/>
          <w:color w:val="373A3C"/>
        </w:rPr>
        <w:t xml:space="preserve"> </w:t>
      </w:r>
      <w:r>
        <w:rPr>
          <w:rFonts w:ascii="Arial" w:hAnsi="Arial" w:cs="Arial"/>
          <w:color w:val="373A3C"/>
        </w:rPr>
        <w:t>북한도</w:t>
      </w:r>
      <w:r>
        <w:rPr>
          <w:rFonts w:ascii="Arial" w:hAnsi="Arial" w:cs="Arial"/>
          <w:color w:val="373A3C"/>
        </w:rPr>
        <w:t xml:space="preserve"> </w:t>
      </w:r>
      <w:r>
        <w:rPr>
          <w:rFonts w:ascii="Arial" w:hAnsi="Arial" w:cs="Arial"/>
          <w:color w:val="373A3C"/>
        </w:rPr>
        <w:t>핵</w:t>
      </w:r>
      <w:r>
        <w:rPr>
          <w:rFonts w:ascii="Arial" w:hAnsi="Arial" w:cs="Arial"/>
          <w:color w:val="373A3C"/>
        </w:rPr>
        <w:t xml:space="preserve"> </w:t>
      </w:r>
      <w:r>
        <w:rPr>
          <w:rFonts w:ascii="Arial" w:hAnsi="Arial" w:cs="Arial"/>
          <w:color w:val="373A3C"/>
        </w:rPr>
        <w:t>개발을</w:t>
      </w:r>
      <w:r>
        <w:rPr>
          <w:rFonts w:ascii="Arial" w:hAnsi="Arial" w:cs="Arial"/>
          <w:color w:val="373A3C"/>
        </w:rPr>
        <w:t xml:space="preserve"> </w:t>
      </w:r>
      <w:r>
        <w:rPr>
          <w:rFonts w:ascii="Arial" w:hAnsi="Arial" w:cs="Arial"/>
          <w:color w:val="373A3C"/>
        </w:rPr>
        <w:t>멈추지는</w:t>
      </w:r>
      <w:r>
        <w:rPr>
          <w:rFonts w:ascii="Arial" w:hAnsi="Arial" w:cs="Arial"/>
          <w:color w:val="373A3C"/>
        </w:rPr>
        <w:t xml:space="preserve"> </w:t>
      </w:r>
      <w:r>
        <w:rPr>
          <w:rFonts w:ascii="Arial" w:hAnsi="Arial" w:cs="Arial"/>
          <w:color w:val="373A3C"/>
        </w:rPr>
        <w:t>않겠지만</w:t>
      </w:r>
      <w:r>
        <w:rPr>
          <w:rFonts w:ascii="Arial" w:hAnsi="Arial" w:cs="Arial"/>
          <w:color w:val="373A3C"/>
        </w:rPr>
        <w:t xml:space="preserve"> </w:t>
      </w:r>
      <w:r>
        <w:rPr>
          <w:rFonts w:ascii="Arial" w:hAnsi="Arial" w:cs="Arial"/>
          <w:color w:val="373A3C"/>
        </w:rPr>
        <w:t>방향은</w:t>
      </w:r>
      <w:r>
        <w:rPr>
          <w:rFonts w:ascii="Arial" w:hAnsi="Arial" w:cs="Arial"/>
          <w:color w:val="373A3C"/>
        </w:rPr>
        <w:t xml:space="preserve"> </w:t>
      </w:r>
      <w:proofErr w:type="spellStart"/>
      <w:r>
        <w:rPr>
          <w:rFonts w:ascii="Arial" w:hAnsi="Arial" w:cs="Arial"/>
          <w:color w:val="373A3C"/>
        </w:rPr>
        <w:t>북중관계가</w:t>
      </w:r>
      <w:proofErr w:type="spellEnd"/>
      <w:r>
        <w:rPr>
          <w:rFonts w:ascii="Arial" w:hAnsi="Arial" w:cs="Arial"/>
          <w:color w:val="373A3C"/>
        </w:rPr>
        <w:t xml:space="preserve"> </w:t>
      </w:r>
      <w:r>
        <w:rPr>
          <w:rFonts w:ascii="Arial" w:hAnsi="Arial" w:cs="Arial"/>
          <w:color w:val="373A3C"/>
        </w:rPr>
        <w:t>멀어지는</w:t>
      </w:r>
      <w:r>
        <w:rPr>
          <w:rFonts w:ascii="Arial" w:hAnsi="Arial" w:cs="Arial"/>
          <w:color w:val="373A3C"/>
        </w:rPr>
        <w:t xml:space="preserve"> </w:t>
      </w:r>
      <w:r>
        <w:rPr>
          <w:rFonts w:ascii="Arial" w:hAnsi="Arial" w:cs="Arial"/>
          <w:color w:val="373A3C"/>
        </w:rPr>
        <w:t>것</w:t>
      </w:r>
      <w:r>
        <w:rPr>
          <w:rFonts w:ascii="Arial" w:hAnsi="Arial" w:cs="Arial"/>
          <w:color w:val="373A3C"/>
        </w:rPr>
        <w:t xml:space="preserve">, </w:t>
      </w:r>
      <w:r>
        <w:rPr>
          <w:rFonts w:ascii="Arial" w:hAnsi="Arial" w:cs="Arial"/>
          <w:color w:val="373A3C"/>
        </w:rPr>
        <w:t>그리고</w:t>
      </w:r>
      <w:r>
        <w:rPr>
          <w:rFonts w:ascii="Arial" w:hAnsi="Arial" w:cs="Arial"/>
          <w:color w:val="373A3C"/>
        </w:rPr>
        <w:t xml:space="preserve"> </w:t>
      </w:r>
      <w:proofErr w:type="spellStart"/>
      <w:r>
        <w:rPr>
          <w:rFonts w:ascii="Arial" w:hAnsi="Arial" w:cs="Arial"/>
          <w:color w:val="373A3C"/>
        </w:rPr>
        <w:t>북핵</w:t>
      </w:r>
      <w:proofErr w:type="spellEnd"/>
      <w:r>
        <w:rPr>
          <w:rFonts w:ascii="Arial" w:hAnsi="Arial" w:cs="Arial"/>
          <w:color w:val="373A3C"/>
        </w:rPr>
        <w:t xml:space="preserve"> </w:t>
      </w:r>
      <w:r>
        <w:rPr>
          <w:rFonts w:ascii="Arial" w:hAnsi="Arial" w:cs="Arial"/>
          <w:color w:val="373A3C"/>
        </w:rPr>
        <w:t>개발이</w:t>
      </w:r>
      <w:r>
        <w:rPr>
          <w:rFonts w:ascii="Arial" w:hAnsi="Arial" w:cs="Arial"/>
          <w:color w:val="373A3C"/>
        </w:rPr>
        <w:t xml:space="preserve"> </w:t>
      </w:r>
      <w:r>
        <w:rPr>
          <w:rFonts w:ascii="Arial" w:hAnsi="Arial" w:cs="Arial"/>
          <w:color w:val="373A3C"/>
        </w:rPr>
        <w:t>늦춰지는</w:t>
      </w:r>
      <w:r>
        <w:rPr>
          <w:rFonts w:ascii="Arial" w:hAnsi="Arial" w:cs="Arial"/>
          <w:color w:val="373A3C"/>
        </w:rPr>
        <w:t xml:space="preserve"> </w:t>
      </w:r>
      <w:r>
        <w:rPr>
          <w:rFonts w:ascii="Arial" w:hAnsi="Arial" w:cs="Arial"/>
          <w:color w:val="373A3C"/>
        </w:rPr>
        <w:t>쪽으로</w:t>
      </w:r>
      <w:r>
        <w:rPr>
          <w:rFonts w:ascii="Arial" w:hAnsi="Arial" w:cs="Arial"/>
          <w:color w:val="373A3C"/>
        </w:rPr>
        <w:t xml:space="preserve"> </w:t>
      </w:r>
      <w:r>
        <w:rPr>
          <w:rFonts w:ascii="Arial" w:hAnsi="Arial" w:cs="Arial"/>
          <w:color w:val="373A3C"/>
        </w:rPr>
        <w:t>바뀌는</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13" w:anchor="toc" w:history="1">
        <w:r w:rsidR="002B0B10">
          <w:rPr>
            <w:rStyle w:val="a3"/>
            <w:rFonts w:ascii="Arial" w:hAnsi="Arial" w:cs="Arial"/>
            <w:color w:val="0275D8"/>
            <w:sz w:val="38"/>
            <w:szCs w:val="38"/>
          </w:rPr>
          <w:t>3.3.</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저고도</w:t>
      </w:r>
      <w:r w:rsidR="002B0B10">
        <w:rPr>
          <w:rFonts w:ascii="Arial" w:hAnsi="Arial" w:cs="Arial"/>
          <w:color w:val="373A3C"/>
          <w:sz w:val="38"/>
          <w:szCs w:val="38"/>
        </w:rPr>
        <w:t xml:space="preserve"> </w:t>
      </w:r>
      <w:r w:rsidR="002B0B10">
        <w:rPr>
          <w:rFonts w:ascii="Arial" w:hAnsi="Arial" w:cs="Arial"/>
          <w:color w:val="373A3C"/>
          <w:sz w:val="38"/>
          <w:szCs w:val="38"/>
        </w:rPr>
        <w:t>요격에</w:t>
      </w:r>
      <w:r w:rsidR="002B0B10">
        <w:rPr>
          <w:rFonts w:ascii="Arial" w:hAnsi="Arial" w:cs="Arial"/>
          <w:color w:val="373A3C"/>
          <w:sz w:val="38"/>
          <w:szCs w:val="38"/>
        </w:rPr>
        <w:t xml:space="preserve"> </w:t>
      </w:r>
      <w:r w:rsidR="002B0B10">
        <w:rPr>
          <w:rFonts w:ascii="Arial" w:hAnsi="Arial" w:cs="Arial"/>
          <w:color w:val="373A3C"/>
          <w:sz w:val="38"/>
          <w:szCs w:val="38"/>
        </w:rPr>
        <w:t>사각지대</w:t>
      </w:r>
      <w:r w:rsidR="002B0B10">
        <w:rPr>
          <w:rFonts w:ascii="Arial" w:hAnsi="Arial" w:cs="Arial"/>
          <w:color w:val="373A3C"/>
          <w:sz w:val="38"/>
          <w:szCs w:val="38"/>
        </w:rPr>
        <w:t xml:space="preserve"> </w:t>
      </w:r>
      <w:r w:rsidR="002B0B10">
        <w:rPr>
          <w:rFonts w:ascii="Arial" w:hAnsi="Arial" w:cs="Arial"/>
          <w:color w:val="373A3C"/>
          <w:sz w:val="38"/>
          <w:szCs w:val="38"/>
        </w:rPr>
        <w:t>발생</w:t>
      </w:r>
      <w:hyperlink r:id="rId114"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pacing w:before="0" w:beforeAutospacing="0" w:after="0" w:afterAutospacing="0"/>
        <w:rPr>
          <w:rFonts w:ascii="Arial" w:hAnsi="Arial" w:cs="Arial"/>
          <w:color w:val="373A3C"/>
        </w:rPr>
      </w:pPr>
      <w:r>
        <w:rPr>
          <w:rFonts w:ascii="Arial" w:hAnsi="Arial" w:cs="Arial"/>
          <w:color w:val="373A3C"/>
        </w:rPr>
        <w:t>주한미군의</w:t>
      </w:r>
      <w:r>
        <w:rPr>
          <w:rFonts w:ascii="Arial" w:hAnsi="Arial" w:cs="Arial"/>
          <w:color w:val="373A3C"/>
        </w:rPr>
        <w:t xml:space="preserve"> </w:t>
      </w:r>
      <w:proofErr w:type="spellStart"/>
      <w:r>
        <w:rPr>
          <w:rFonts w:ascii="Arial" w:hAnsi="Arial" w:cs="Arial"/>
          <w:color w:val="373A3C"/>
        </w:rPr>
        <w:t>사드체계를</w:t>
      </w:r>
      <w:proofErr w:type="spellEnd"/>
      <w:r>
        <w:rPr>
          <w:rFonts w:ascii="Arial" w:hAnsi="Arial" w:cs="Arial"/>
          <w:color w:val="373A3C"/>
        </w:rPr>
        <w:t xml:space="preserve"> </w:t>
      </w:r>
      <w:r>
        <w:rPr>
          <w:rFonts w:ascii="Arial" w:hAnsi="Arial" w:cs="Arial"/>
          <w:color w:val="373A3C"/>
        </w:rPr>
        <w:t>성주지역에서</w:t>
      </w:r>
      <w:r>
        <w:rPr>
          <w:rFonts w:ascii="Arial" w:hAnsi="Arial" w:cs="Arial"/>
          <w:color w:val="373A3C"/>
        </w:rPr>
        <w:t xml:space="preserve"> </w:t>
      </w:r>
      <w:r>
        <w:rPr>
          <w:rFonts w:ascii="Arial" w:hAnsi="Arial" w:cs="Arial"/>
          <w:color w:val="373A3C"/>
        </w:rPr>
        <w:t>작전</w:t>
      </w:r>
      <w:r>
        <w:rPr>
          <w:rFonts w:ascii="Arial" w:hAnsi="Arial" w:cs="Arial"/>
          <w:color w:val="373A3C"/>
        </w:rPr>
        <w:t xml:space="preserve"> </w:t>
      </w:r>
      <w:r>
        <w:rPr>
          <w:rFonts w:ascii="Arial" w:hAnsi="Arial" w:cs="Arial"/>
          <w:color w:val="373A3C"/>
        </w:rPr>
        <w:t>운용하게</w:t>
      </w:r>
      <w:r>
        <w:rPr>
          <w:rFonts w:ascii="Arial" w:hAnsi="Arial" w:cs="Arial"/>
          <w:color w:val="373A3C"/>
        </w:rPr>
        <w:t xml:space="preserve"> </w:t>
      </w:r>
      <w:r>
        <w:rPr>
          <w:rFonts w:ascii="Arial" w:hAnsi="Arial" w:cs="Arial"/>
          <w:color w:val="373A3C"/>
        </w:rPr>
        <w:t>되면</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핵과</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위협으로부터</w:t>
      </w:r>
      <w:r>
        <w:rPr>
          <w:rFonts w:ascii="Arial" w:hAnsi="Arial" w:cs="Arial"/>
          <w:color w:val="373A3C"/>
        </w:rPr>
        <w:t xml:space="preserve"> </w:t>
      </w:r>
      <w:r>
        <w:rPr>
          <w:rFonts w:ascii="Arial" w:hAnsi="Arial" w:cs="Arial"/>
          <w:color w:val="373A3C"/>
        </w:rPr>
        <w:t>대한민국</w:t>
      </w:r>
      <w:r>
        <w:rPr>
          <w:rFonts w:ascii="Arial" w:hAnsi="Arial" w:cs="Arial"/>
          <w:color w:val="373A3C"/>
        </w:rPr>
        <w:t xml:space="preserve"> </w:t>
      </w:r>
      <w:r>
        <w:rPr>
          <w:rFonts w:ascii="Arial" w:hAnsi="Arial" w:cs="Arial"/>
          <w:color w:val="373A3C"/>
        </w:rPr>
        <w:t>전체의</w:t>
      </w:r>
      <w:r>
        <w:rPr>
          <w:rFonts w:ascii="Arial" w:hAnsi="Arial" w:cs="Arial"/>
          <w:color w:val="373A3C"/>
        </w:rPr>
        <w:t xml:space="preserve"> 2</w:t>
      </w:r>
      <w:r>
        <w:rPr>
          <w:rFonts w:ascii="Arial" w:hAnsi="Arial" w:cs="Arial"/>
          <w:color w:val="373A3C"/>
        </w:rPr>
        <w:t>분의</w:t>
      </w:r>
      <w:r>
        <w:rPr>
          <w:rFonts w:ascii="Arial" w:hAnsi="Arial" w:cs="Arial"/>
          <w:color w:val="373A3C"/>
        </w:rPr>
        <w:t xml:space="preserve"> 1</w:t>
      </w:r>
      <w:r>
        <w:rPr>
          <w:rFonts w:ascii="Arial" w:hAnsi="Arial" w:cs="Arial"/>
          <w:color w:val="373A3C"/>
        </w:rPr>
        <w:t>에서</w:t>
      </w:r>
      <w:r>
        <w:rPr>
          <w:rFonts w:ascii="Arial" w:hAnsi="Arial" w:cs="Arial"/>
          <w:color w:val="373A3C"/>
        </w:rPr>
        <w:t xml:space="preserve"> 3</w:t>
      </w:r>
      <w:r>
        <w:rPr>
          <w:rFonts w:ascii="Arial" w:hAnsi="Arial" w:cs="Arial"/>
          <w:color w:val="373A3C"/>
        </w:rPr>
        <w:t>분의</w:t>
      </w:r>
      <w:r>
        <w:rPr>
          <w:rFonts w:ascii="Arial" w:hAnsi="Arial" w:cs="Arial"/>
          <w:color w:val="373A3C"/>
        </w:rPr>
        <w:t xml:space="preserve"> 2 </w:t>
      </w:r>
      <w:r>
        <w:rPr>
          <w:rFonts w:ascii="Arial" w:hAnsi="Arial" w:cs="Arial"/>
          <w:color w:val="373A3C"/>
        </w:rPr>
        <w:t>지역에</w:t>
      </w:r>
      <w:r>
        <w:rPr>
          <w:rFonts w:ascii="Arial" w:hAnsi="Arial" w:cs="Arial"/>
          <w:color w:val="373A3C"/>
        </w:rPr>
        <w:t xml:space="preserve"> </w:t>
      </w:r>
      <w:r>
        <w:rPr>
          <w:rFonts w:ascii="Arial" w:hAnsi="Arial" w:cs="Arial"/>
          <w:color w:val="373A3C"/>
        </w:rPr>
        <w:t>살고</w:t>
      </w:r>
      <w:r>
        <w:rPr>
          <w:rFonts w:ascii="Arial" w:hAnsi="Arial" w:cs="Arial"/>
          <w:color w:val="373A3C"/>
        </w:rPr>
        <w:t xml:space="preserve"> </w:t>
      </w:r>
      <w:r>
        <w:rPr>
          <w:rFonts w:ascii="Arial" w:hAnsi="Arial" w:cs="Arial"/>
          <w:color w:val="373A3C"/>
        </w:rPr>
        <w:t>계시는</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국민의</w:t>
      </w:r>
      <w:r>
        <w:rPr>
          <w:rFonts w:ascii="Arial" w:hAnsi="Arial" w:cs="Arial"/>
          <w:color w:val="373A3C"/>
        </w:rPr>
        <w:t xml:space="preserve"> </w:t>
      </w:r>
      <w:r>
        <w:rPr>
          <w:rFonts w:ascii="Arial" w:hAnsi="Arial" w:cs="Arial"/>
          <w:color w:val="373A3C"/>
        </w:rPr>
        <w:t>안전을</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굳건히</w:t>
      </w:r>
      <w:r>
        <w:rPr>
          <w:rFonts w:ascii="Arial" w:hAnsi="Arial" w:cs="Arial"/>
          <w:color w:val="373A3C"/>
        </w:rPr>
        <w:t xml:space="preserve"> </w:t>
      </w:r>
      <w:r>
        <w:rPr>
          <w:rFonts w:ascii="Arial" w:hAnsi="Arial" w:cs="Arial"/>
          <w:color w:val="373A3C"/>
        </w:rPr>
        <w:t>지켜드릴</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있고</w:t>
      </w:r>
      <w:r>
        <w:rPr>
          <w:rFonts w:ascii="Arial" w:hAnsi="Arial" w:cs="Arial"/>
          <w:color w:val="373A3C"/>
        </w:rPr>
        <w:t xml:space="preserve">, </w:t>
      </w:r>
      <w:r>
        <w:rPr>
          <w:rFonts w:ascii="Arial" w:hAnsi="Arial" w:cs="Arial"/>
          <w:color w:val="373A3C"/>
        </w:rPr>
        <w:t>원자력발전소</w:t>
      </w:r>
      <w:r>
        <w:rPr>
          <w:rFonts w:ascii="Arial" w:hAnsi="Arial" w:cs="Arial"/>
          <w:color w:val="373A3C"/>
        </w:rPr>
        <w:t xml:space="preserve">, </w:t>
      </w:r>
      <w:r>
        <w:rPr>
          <w:rFonts w:ascii="Arial" w:hAnsi="Arial" w:cs="Arial"/>
          <w:color w:val="373A3C"/>
        </w:rPr>
        <w:t>저유시설</w:t>
      </w:r>
      <w:r>
        <w:rPr>
          <w:rFonts w:ascii="Arial" w:hAnsi="Arial" w:cs="Arial"/>
          <w:color w:val="373A3C"/>
        </w:rPr>
        <w:t xml:space="preserve"> </w:t>
      </w:r>
      <w:r>
        <w:rPr>
          <w:rFonts w:ascii="Arial" w:hAnsi="Arial" w:cs="Arial"/>
          <w:color w:val="373A3C"/>
        </w:rPr>
        <w:t>등과</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국가적으로</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시설과</w:t>
      </w:r>
      <w:r>
        <w:rPr>
          <w:rFonts w:ascii="Arial" w:hAnsi="Arial" w:cs="Arial"/>
          <w:color w:val="373A3C"/>
        </w:rPr>
        <w:t xml:space="preserve"> </w:t>
      </w:r>
      <w:r>
        <w:rPr>
          <w:rFonts w:ascii="Arial" w:hAnsi="Arial" w:cs="Arial"/>
          <w:color w:val="373A3C"/>
        </w:rPr>
        <w:t>한미동맹의</w:t>
      </w:r>
      <w:r>
        <w:rPr>
          <w:rFonts w:ascii="Arial" w:hAnsi="Arial" w:cs="Arial"/>
          <w:color w:val="373A3C"/>
        </w:rPr>
        <w:t xml:space="preserve"> </w:t>
      </w:r>
      <w:r>
        <w:rPr>
          <w:rFonts w:ascii="Arial" w:hAnsi="Arial" w:cs="Arial"/>
          <w:color w:val="373A3C"/>
        </w:rPr>
        <w:t>군사력을</w:t>
      </w:r>
      <w:r>
        <w:rPr>
          <w:rFonts w:ascii="Arial" w:hAnsi="Arial" w:cs="Arial"/>
          <w:color w:val="373A3C"/>
        </w:rPr>
        <w:t xml:space="preserve"> </w:t>
      </w:r>
      <w:r>
        <w:rPr>
          <w:rFonts w:ascii="Arial" w:hAnsi="Arial" w:cs="Arial"/>
          <w:color w:val="373A3C"/>
        </w:rPr>
        <w:t>방어할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능력과</w:t>
      </w:r>
      <w:r>
        <w:rPr>
          <w:rFonts w:ascii="Arial" w:hAnsi="Arial" w:cs="Arial"/>
          <w:color w:val="373A3C"/>
        </w:rPr>
        <w:t xml:space="preserve"> </w:t>
      </w:r>
      <w:r>
        <w:rPr>
          <w:rFonts w:ascii="Arial" w:hAnsi="Arial" w:cs="Arial"/>
          <w:color w:val="373A3C"/>
        </w:rPr>
        <w:t>태세를</w:t>
      </w:r>
      <w:r>
        <w:rPr>
          <w:rFonts w:ascii="Arial" w:hAnsi="Arial" w:cs="Arial"/>
          <w:color w:val="373A3C"/>
        </w:rPr>
        <w:t xml:space="preserve"> </w:t>
      </w:r>
      <w:r>
        <w:rPr>
          <w:rFonts w:ascii="Arial" w:hAnsi="Arial" w:cs="Arial"/>
          <w:color w:val="373A3C"/>
        </w:rPr>
        <w:t>획기적으로</w:t>
      </w:r>
      <w:r>
        <w:rPr>
          <w:rFonts w:ascii="Arial" w:hAnsi="Arial" w:cs="Arial"/>
          <w:color w:val="373A3C"/>
        </w:rPr>
        <w:t xml:space="preserve"> </w:t>
      </w:r>
      <w:r>
        <w:rPr>
          <w:rFonts w:ascii="Arial" w:hAnsi="Arial" w:cs="Arial"/>
          <w:color w:val="373A3C"/>
        </w:rPr>
        <w:t>강화하게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것입니다</w:t>
      </w:r>
      <w:r>
        <w:rPr>
          <w:rFonts w:ascii="Arial" w:hAnsi="Arial" w:cs="Arial"/>
          <w:color w:val="373A3C"/>
        </w:rPr>
        <w:t xml:space="preserve">. - </w:t>
      </w:r>
      <w:proofErr w:type="spellStart"/>
      <w:r>
        <w:rPr>
          <w:rFonts w:ascii="Arial" w:hAnsi="Arial" w:cs="Arial"/>
          <w:color w:val="373A3C"/>
        </w:rPr>
        <w:t>류제승</w:t>
      </w:r>
      <w:proofErr w:type="spellEnd"/>
      <w:r>
        <w:rPr>
          <w:rFonts w:ascii="Arial" w:hAnsi="Arial" w:cs="Arial"/>
          <w:color w:val="373A3C"/>
        </w:rPr>
        <w:t xml:space="preserve"> </w:t>
      </w:r>
      <w:r>
        <w:rPr>
          <w:rFonts w:ascii="Arial" w:hAnsi="Arial" w:cs="Arial"/>
          <w:color w:val="373A3C"/>
        </w:rPr>
        <w:t>국방정책실장</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부지</w:t>
      </w:r>
      <w:r>
        <w:rPr>
          <w:rFonts w:ascii="Arial" w:hAnsi="Arial" w:cs="Arial"/>
          <w:color w:val="373A3C"/>
        </w:rPr>
        <w:t xml:space="preserve"> </w:t>
      </w:r>
      <w:r>
        <w:rPr>
          <w:rFonts w:ascii="Arial" w:hAnsi="Arial" w:cs="Arial"/>
          <w:color w:val="373A3C"/>
        </w:rPr>
        <w:t>발표</w:t>
      </w:r>
      <w:r>
        <w:rPr>
          <w:rFonts w:ascii="Arial" w:hAnsi="Arial" w:cs="Arial"/>
          <w:color w:val="373A3C"/>
        </w:rPr>
        <w:t xml:space="preserve"> </w:t>
      </w:r>
      <w:r>
        <w:rPr>
          <w:rFonts w:ascii="Arial" w:hAnsi="Arial" w:cs="Arial"/>
          <w:color w:val="373A3C"/>
        </w:rPr>
        <w:t>전문</w:t>
      </w:r>
      <w:r>
        <w:rPr>
          <w:rFonts w:ascii="Arial" w:hAnsi="Arial" w:cs="Arial"/>
          <w:color w:val="373A3C"/>
        </w:rPr>
        <w:t xml:space="preserve"> </w:t>
      </w:r>
      <w:r>
        <w:rPr>
          <w:rFonts w:ascii="Arial" w:hAnsi="Arial" w:cs="Arial"/>
          <w:color w:val="373A3C"/>
        </w:rPr>
        <w:t>중</w:t>
      </w:r>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br/>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w:t>
      </w:r>
      <w:r>
        <w:rPr>
          <w:rFonts w:ascii="Arial" w:hAnsi="Arial" w:cs="Arial"/>
          <w:color w:val="373A3C"/>
        </w:rPr>
        <w:t xml:space="preserve"> </w:t>
      </w:r>
      <w:r>
        <w:rPr>
          <w:rFonts w:ascii="Arial" w:hAnsi="Arial" w:cs="Arial"/>
          <w:color w:val="373A3C"/>
        </w:rPr>
        <w:t>범위가</w:t>
      </w:r>
      <w:r>
        <w:rPr>
          <w:rFonts w:ascii="Arial" w:hAnsi="Arial" w:cs="Arial"/>
          <w:color w:val="373A3C"/>
        </w:rPr>
        <w:t xml:space="preserve"> </w:t>
      </w:r>
      <w:r>
        <w:rPr>
          <w:rFonts w:ascii="Arial" w:hAnsi="Arial" w:cs="Arial"/>
          <w:color w:val="373A3C"/>
        </w:rPr>
        <w:t>남한</w:t>
      </w:r>
      <w:r>
        <w:rPr>
          <w:rFonts w:ascii="Arial" w:hAnsi="Arial" w:cs="Arial"/>
          <w:color w:val="373A3C"/>
        </w:rPr>
        <w:t xml:space="preserve"> </w:t>
      </w:r>
      <w:r>
        <w:rPr>
          <w:rFonts w:ascii="Arial" w:hAnsi="Arial" w:cs="Arial"/>
          <w:color w:val="373A3C"/>
        </w:rPr>
        <w:t>전역을</w:t>
      </w:r>
      <w:r>
        <w:rPr>
          <w:rFonts w:ascii="Arial" w:hAnsi="Arial" w:cs="Arial"/>
          <w:color w:val="373A3C"/>
        </w:rPr>
        <w:t xml:space="preserve"> </w:t>
      </w:r>
      <w:r>
        <w:rPr>
          <w:rFonts w:ascii="Arial" w:hAnsi="Arial" w:cs="Arial"/>
          <w:color w:val="373A3C"/>
        </w:rPr>
        <w:t>커버하지</w:t>
      </w:r>
      <w:r>
        <w:rPr>
          <w:rFonts w:ascii="Arial" w:hAnsi="Arial" w:cs="Arial"/>
          <w:color w:val="373A3C"/>
        </w:rPr>
        <w:t xml:space="preserve"> </w:t>
      </w:r>
      <w:r>
        <w:rPr>
          <w:rFonts w:ascii="Arial" w:hAnsi="Arial" w:cs="Arial"/>
          <w:color w:val="373A3C"/>
        </w:rPr>
        <w:t>못</w:t>
      </w:r>
      <w:r>
        <w:rPr>
          <w:rFonts w:ascii="Arial" w:hAnsi="Arial" w:cs="Arial"/>
          <w:color w:val="373A3C"/>
        </w:rPr>
        <w:t xml:space="preserve"> </w:t>
      </w:r>
      <w:r>
        <w:rPr>
          <w:rFonts w:ascii="Arial" w:hAnsi="Arial" w:cs="Arial"/>
          <w:color w:val="373A3C"/>
        </w:rPr>
        <w:t>한다</w:t>
      </w:r>
      <w:r>
        <w:rPr>
          <w:rFonts w:ascii="Arial" w:hAnsi="Arial" w:cs="Arial"/>
          <w:color w:val="373A3C"/>
        </w:rPr>
        <w:t xml:space="preserve">. </w:t>
      </w:r>
      <w:r>
        <w:rPr>
          <w:rFonts w:ascii="Arial" w:hAnsi="Arial" w:cs="Arial"/>
          <w:color w:val="373A3C"/>
        </w:rPr>
        <w:t>수도권역을</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proofErr w:type="spellStart"/>
      <w:r>
        <w:rPr>
          <w:rFonts w:ascii="Arial" w:hAnsi="Arial" w:cs="Arial"/>
          <w:color w:val="373A3C"/>
        </w:rPr>
        <w:t>방어권에</w:t>
      </w:r>
      <w:proofErr w:type="spellEnd"/>
      <w:r>
        <w:rPr>
          <w:rFonts w:ascii="Arial" w:hAnsi="Arial" w:cs="Arial"/>
          <w:color w:val="373A3C"/>
        </w:rPr>
        <w:t xml:space="preserve"> </w:t>
      </w:r>
      <w:r>
        <w:rPr>
          <w:rFonts w:ascii="Arial" w:hAnsi="Arial" w:cs="Arial"/>
          <w:color w:val="373A3C"/>
        </w:rPr>
        <w:t>포기를</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후방에</w:t>
      </w:r>
      <w:r>
        <w:rPr>
          <w:rFonts w:ascii="Arial" w:hAnsi="Arial" w:cs="Arial"/>
          <w:color w:val="373A3C"/>
        </w:rPr>
        <w:t xml:space="preserve"> </w:t>
      </w:r>
      <w:r>
        <w:rPr>
          <w:rFonts w:ascii="Arial" w:hAnsi="Arial" w:cs="Arial"/>
          <w:color w:val="373A3C"/>
        </w:rPr>
        <w:t>배치한다는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한</w:t>
      </w:r>
      <w:r>
        <w:rPr>
          <w:rFonts w:ascii="Arial" w:hAnsi="Arial" w:cs="Arial"/>
          <w:color w:val="373A3C"/>
        </w:rPr>
        <w:t>-</w:t>
      </w:r>
      <w:r>
        <w:rPr>
          <w:rFonts w:ascii="Arial" w:hAnsi="Arial" w:cs="Arial"/>
          <w:color w:val="373A3C"/>
        </w:rPr>
        <w:t>미간</w:t>
      </w:r>
      <w:r>
        <w:rPr>
          <w:rFonts w:ascii="Arial" w:hAnsi="Arial" w:cs="Arial"/>
          <w:color w:val="373A3C"/>
        </w:rPr>
        <w:t xml:space="preserve"> </w:t>
      </w:r>
      <w:r>
        <w:rPr>
          <w:rFonts w:ascii="Arial" w:hAnsi="Arial" w:cs="Arial"/>
          <w:color w:val="373A3C"/>
        </w:rPr>
        <w:t>입장이다</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안전보장을</w:t>
      </w:r>
      <w:r>
        <w:rPr>
          <w:rFonts w:ascii="Arial" w:hAnsi="Arial" w:cs="Arial"/>
          <w:color w:val="373A3C"/>
        </w:rPr>
        <w:t xml:space="preserve"> </w:t>
      </w:r>
      <w:r>
        <w:rPr>
          <w:rFonts w:ascii="Arial" w:hAnsi="Arial" w:cs="Arial"/>
          <w:color w:val="373A3C"/>
        </w:rPr>
        <w:t>목적으로</w:t>
      </w:r>
      <w:r>
        <w:rPr>
          <w:rFonts w:ascii="Arial" w:hAnsi="Arial" w:cs="Arial"/>
          <w:color w:val="373A3C"/>
        </w:rPr>
        <w:t xml:space="preserve"> </w:t>
      </w:r>
      <w:r>
        <w:rPr>
          <w:rFonts w:ascii="Arial" w:hAnsi="Arial" w:cs="Arial"/>
          <w:color w:val="373A3C"/>
        </w:rPr>
        <w:t>배치하는</w:t>
      </w:r>
      <w:r>
        <w:rPr>
          <w:rFonts w:ascii="Arial" w:hAnsi="Arial" w:cs="Arial"/>
          <w:color w:val="373A3C"/>
        </w:rPr>
        <w:t xml:space="preserve"> </w:t>
      </w:r>
      <w:r>
        <w:rPr>
          <w:rFonts w:ascii="Arial" w:hAnsi="Arial" w:cs="Arial"/>
          <w:color w:val="373A3C"/>
        </w:rPr>
        <w:t>것인데</w:t>
      </w:r>
      <w:r>
        <w:rPr>
          <w:rFonts w:ascii="Arial" w:hAnsi="Arial" w:cs="Arial"/>
          <w:color w:val="373A3C"/>
        </w:rPr>
        <w:t xml:space="preserve"> </w:t>
      </w:r>
      <w:r>
        <w:rPr>
          <w:rFonts w:ascii="Arial" w:hAnsi="Arial" w:cs="Arial"/>
          <w:color w:val="373A3C"/>
        </w:rPr>
        <w:t>막상</w:t>
      </w:r>
      <w:r>
        <w:rPr>
          <w:rFonts w:ascii="Arial" w:hAnsi="Arial" w:cs="Arial"/>
          <w:color w:val="373A3C"/>
        </w:rPr>
        <w:t xml:space="preserve"> </w:t>
      </w:r>
      <w:r>
        <w:rPr>
          <w:rFonts w:ascii="Arial" w:hAnsi="Arial" w:cs="Arial"/>
          <w:color w:val="373A3C"/>
        </w:rPr>
        <w:t>남한의</w:t>
      </w:r>
      <w:r>
        <w:rPr>
          <w:rFonts w:ascii="Arial" w:hAnsi="Arial" w:cs="Arial"/>
          <w:color w:val="373A3C"/>
        </w:rPr>
        <w:t xml:space="preserve"> </w:t>
      </w:r>
      <w:r>
        <w:rPr>
          <w:rFonts w:ascii="Arial" w:hAnsi="Arial" w:cs="Arial"/>
          <w:color w:val="373A3C"/>
        </w:rPr>
        <w:t>인구</w:t>
      </w:r>
      <w:r>
        <w:rPr>
          <w:rFonts w:ascii="Arial" w:hAnsi="Arial" w:cs="Arial"/>
          <w:color w:val="373A3C"/>
        </w:rPr>
        <w:t xml:space="preserve"> 1/2 </w:t>
      </w:r>
      <w:r>
        <w:rPr>
          <w:rFonts w:ascii="Arial" w:hAnsi="Arial" w:cs="Arial"/>
          <w:color w:val="373A3C"/>
        </w:rPr>
        <w:t>가량이</w:t>
      </w:r>
      <w:r>
        <w:rPr>
          <w:rFonts w:ascii="Arial" w:hAnsi="Arial" w:cs="Arial"/>
          <w:color w:val="373A3C"/>
        </w:rPr>
        <w:t xml:space="preserve"> </w:t>
      </w:r>
      <w:r>
        <w:rPr>
          <w:rFonts w:ascii="Arial" w:hAnsi="Arial" w:cs="Arial"/>
          <w:color w:val="373A3C"/>
        </w:rPr>
        <w:t>밀집된</w:t>
      </w:r>
      <w:r>
        <w:rPr>
          <w:rFonts w:ascii="Arial" w:hAnsi="Arial" w:cs="Arial"/>
          <w:color w:val="373A3C"/>
        </w:rPr>
        <w:t xml:space="preserve"> </w:t>
      </w:r>
      <w:r>
        <w:rPr>
          <w:rFonts w:ascii="Arial" w:hAnsi="Arial" w:cs="Arial"/>
          <w:color w:val="373A3C"/>
        </w:rPr>
        <w:t>수도권</w:t>
      </w:r>
      <w:r>
        <w:rPr>
          <w:rFonts w:ascii="Arial" w:hAnsi="Arial" w:cs="Arial"/>
          <w:color w:val="373A3C"/>
        </w:rPr>
        <w:t xml:space="preserve"> </w:t>
      </w:r>
      <w:r>
        <w:rPr>
          <w:rFonts w:ascii="Arial" w:hAnsi="Arial" w:cs="Arial"/>
          <w:color w:val="373A3C"/>
        </w:rPr>
        <w:t>방위를</w:t>
      </w:r>
      <w:r>
        <w:rPr>
          <w:rFonts w:ascii="Arial" w:hAnsi="Arial" w:cs="Arial"/>
          <w:color w:val="373A3C"/>
        </w:rPr>
        <w:t xml:space="preserve"> </w:t>
      </w:r>
      <w:r>
        <w:rPr>
          <w:rFonts w:ascii="Arial" w:hAnsi="Arial" w:cs="Arial"/>
          <w:color w:val="373A3C"/>
        </w:rPr>
        <w:t>포기한다면</w:t>
      </w:r>
      <w:r>
        <w:rPr>
          <w:rFonts w:ascii="Arial" w:hAnsi="Arial" w:cs="Arial"/>
          <w:color w:val="373A3C"/>
        </w:rPr>
        <w:t xml:space="preserve"> </w:t>
      </w:r>
      <w:r>
        <w:rPr>
          <w:rFonts w:ascii="Arial" w:hAnsi="Arial" w:cs="Arial"/>
          <w:color w:val="373A3C"/>
        </w:rPr>
        <w:t>실질적인</w:t>
      </w:r>
      <w:r>
        <w:rPr>
          <w:rFonts w:ascii="Arial" w:hAnsi="Arial" w:cs="Arial"/>
          <w:color w:val="373A3C"/>
        </w:rPr>
        <w:t xml:space="preserve"> </w:t>
      </w:r>
      <w:r>
        <w:rPr>
          <w:rFonts w:ascii="Arial" w:hAnsi="Arial" w:cs="Arial"/>
          <w:color w:val="373A3C"/>
        </w:rPr>
        <w:t>효용에</w:t>
      </w:r>
      <w:r>
        <w:rPr>
          <w:rFonts w:ascii="Arial" w:hAnsi="Arial" w:cs="Arial"/>
          <w:color w:val="373A3C"/>
        </w:rPr>
        <w:t xml:space="preserve"> </w:t>
      </w:r>
      <w:r>
        <w:rPr>
          <w:rFonts w:ascii="Arial" w:hAnsi="Arial" w:cs="Arial"/>
          <w:color w:val="373A3C"/>
        </w:rPr>
        <w:t>의문이</w:t>
      </w:r>
      <w:r>
        <w:rPr>
          <w:rFonts w:ascii="Arial" w:hAnsi="Arial" w:cs="Arial"/>
          <w:color w:val="373A3C"/>
        </w:rPr>
        <w:t xml:space="preserve"> </w:t>
      </w:r>
      <w:r>
        <w:rPr>
          <w:rFonts w:ascii="Arial" w:hAnsi="Arial" w:cs="Arial"/>
          <w:color w:val="373A3C"/>
        </w:rPr>
        <w:t>제기된다</w:t>
      </w:r>
      <w:r>
        <w:rPr>
          <w:rFonts w:ascii="Arial" w:hAnsi="Arial" w:cs="Arial"/>
          <w:color w:val="373A3C"/>
        </w:rPr>
        <w:t xml:space="preserve">. </w:t>
      </w:r>
      <w:r>
        <w:rPr>
          <w:rFonts w:ascii="Arial" w:hAnsi="Arial" w:cs="Arial"/>
          <w:color w:val="373A3C"/>
        </w:rPr>
        <w:t>정부는</w:t>
      </w:r>
      <w:r>
        <w:rPr>
          <w:rFonts w:ascii="Arial" w:hAnsi="Arial" w:cs="Arial"/>
          <w:color w:val="373A3C"/>
        </w:rPr>
        <w:t xml:space="preserve"> PAC-3 </w:t>
      </w:r>
      <w:r>
        <w:rPr>
          <w:rFonts w:ascii="Arial" w:hAnsi="Arial" w:cs="Arial"/>
          <w:color w:val="373A3C"/>
        </w:rPr>
        <w:t>배치</w:t>
      </w:r>
      <w:r>
        <w:rPr>
          <w:rFonts w:ascii="Arial" w:hAnsi="Arial" w:cs="Arial"/>
          <w:color w:val="373A3C"/>
        </w:rPr>
        <w:t xml:space="preserve"> </w:t>
      </w:r>
      <w:r>
        <w:rPr>
          <w:rFonts w:ascii="Arial" w:hAnsi="Arial" w:cs="Arial"/>
          <w:color w:val="373A3C"/>
        </w:rPr>
        <w:t>등으로</w:t>
      </w:r>
      <w:r>
        <w:rPr>
          <w:rFonts w:ascii="Arial" w:hAnsi="Arial" w:cs="Arial"/>
          <w:color w:val="373A3C"/>
        </w:rPr>
        <w:t xml:space="preserve"> </w:t>
      </w:r>
      <w:r>
        <w:rPr>
          <w:rFonts w:ascii="Arial" w:hAnsi="Arial" w:cs="Arial"/>
          <w:color w:val="373A3C"/>
        </w:rPr>
        <w:t>수도권</w:t>
      </w:r>
      <w:r>
        <w:rPr>
          <w:rFonts w:ascii="Arial" w:hAnsi="Arial" w:cs="Arial"/>
          <w:color w:val="373A3C"/>
        </w:rPr>
        <w:t xml:space="preserve"> </w:t>
      </w:r>
      <w:r>
        <w:rPr>
          <w:rFonts w:ascii="Arial" w:hAnsi="Arial" w:cs="Arial"/>
          <w:color w:val="373A3C"/>
        </w:rPr>
        <w:t>방위를</w:t>
      </w:r>
      <w:r>
        <w:rPr>
          <w:rFonts w:ascii="Arial" w:hAnsi="Arial" w:cs="Arial"/>
          <w:color w:val="373A3C"/>
        </w:rPr>
        <w:t xml:space="preserve"> </w:t>
      </w:r>
      <w:r>
        <w:rPr>
          <w:rFonts w:ascii="Arial" w:hAnsi="Arial" w:cs="Arial"/>
          <w:color w:val="373A3C"/>
        </w:rPr>
        <w:t>별도</w:t>
      </w:r>
      <w:r>
        <w:rPr>
          <w:rFonts w:ascii="Arial" w:hAnsi="Arial" w:cs="Arial"/>
          <w:color w:val="373A3C"/>
        </w:rPr>
        <w:t xml:space="preserve"> </w:t>
      </w:r>
      <w:r>
        <w:rPr>
          <w:rFonts w:ascii="Arial" w:hAnsi="Arial" w:cs="Arial"/>
          <w:color w:val="373A3C"/>
        </w:rPr>
        <w:t>구성한다고</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수도권에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요격은</w:t>
      </w:r>
      <w:r>
        <w:rPr>
          <w:rFonts w:ascii="Arial" w:hAnsi="Arial" w:cs="Arial"/>
          <w:color w:val="373A3C"/>
        </w:rPr>
        <w:t xml:space="preserve"> </w:t>
      </w:r>
      <w:r>
        <w:rPr>
          <w:rFonts w:ascii="Arial" w:hAnsi="Arial" w:cs="Arial"/>
          <w:color w:val="373A3C"/>
        </w:rPr>
        <w:t>포기하게</w:t>
      </w:r>
      <w:r>
        <w:rPr>
          <w:rFonts w:ascii="Arial" w:hAnsi="Arial" w:cs="Arial"/>
          <w:color w:val="373A3C"/>
        </w:rPr>
        <w:t xml:space="preserve"> </w:t>
      </w:r>
      <w:r>
        <w:rPr>
          <w:rFonts w:ascii="Arial" w:hAnsi="Arial" w:cs="Arial"/>
          <w:color w:val="373A3C"/>
        </w:rPr>
        <w:t>된다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t>7</w:t>
      </w:r>
      <w:r>
        <w:rPr>
          <w:rFonts w:ascii="Arial" w:hAnsi="Arial" w:cs="Arial"/>
          <w:color w:val="373A3C"/>
        </w:rPr>
        <w:t>월</w:t>
      </w:r>
      <w:r>
        <w:rPr>
          <w:rFonts w:ascii="Arial" w:hAnsi="Arial" w:cs="Arial"/>
          <w:color w:val="373A3C"/>
        </w:rPr>
        <w:t xml:space="preserve"> 12</w:t>
      </w:r>
      <w:r>
        <w:rPr>
          <w:rFonts w:ascii="Arial" w:hAnsi="Arial" w:cs="Arial"/>
          <w:color w:val="373A3C"/>
        </w:rPr>
        <w:t>일</w:t>
      </w:r>
      <w:r>
        <w:rPr>
          <w:rFonts w:ascii="Arial" w:hAnsi="Arial" w:cs="Arial"/>
          <w:color w:val="373A3C"/>
        </w:rPr>
        <w:t xml:space="preserve">, </w:t>
      </w:r>
      <w:r>
        <w:rPr>
          <w:rFonts w:ascii="Arial" w:hAnsi="Arial" w:cs="Arial"/>
          <w:color w:val="373A3C"/>
        </w:rPr>
        <w:t>언론에</w:t>
      </w:r>
      <w:r>
        <w:rPr>
          <w:rFonts w:ascii="Arial" w:hAnsi="Arial" w:cs="Arial"/>
          <w:color w:val="373A3C"/>
        </w:rPr>
        <w:t xml:space="preserve"> </w:t>
      </w:r>
      <w:r>
        <w:rPr>
          <w:rFonts w:ascii="Arial" w:hAnsi="Arial" w:cs="Arial"/>
          <w:color w:val="373A3C"/>
        </w:rPr>
        <w:t>따르면</w:t>
      </w:r>
      <w:r>
        <w:rPr>
          <w:rFonts w:ascii="Arial" w:hAnsi="Arial" w:cs="Arial"/>
          <w:color w:val="373A3C"/>
        </w:rPr>
        <w:t xml:space="preserve"> </w:t>
      </w:r>
      <w:r>
        <w:rPr>
          <w:rFonts w:ascii="Arial" w:hAnsi="Arial" w:cs="Arial"/>
          <w:color w:val="373A3C"/>
        </w:rPr>
        <w:t>경북</w:t>
      </w:r>
      <w:r>
        <w:rPr>
          <w:rFonts w:ascii="Arial" w:hAnsi="Arial" w:cs="Arial"/>
          <w:color w:val="373A3C"/>
        </w:rPr>
        <w:t xml:space="preserve"> </w:t>
      </w:r>
      <w:r>
        <w:rPr>
          <w:rFonts w:ascii="Arial" w:hAnsi="Arial" w:cs="Arial"/>
          <w:color w:val="373A3C"/>
        </w:rPr>
        <w:t>성주군으로</w:t>
      </w:r>
      <w:r>
        <w:rPr>
          <w:rFonts w:ascii="Arial" w:hAnsi="Arial" w:cs="Arial"/>
          <w:color w:val="373A3C"/>
        </w:rPr>
        <w:t xml:space="preserve"> </w:t>
      </w:r>
      <w:r>
        <w:rPr>
          <w:rFonts w:ascii="Arial" w:hAnsi="Arial" w:cs="Arial"/>
          <w:color w:val="373A3C"/>
        </w:rPr>
        <w:t>잠정</w:t>
      </w:r>
      <w:r>
        <w:rPr>
          <w:rFonts w:ascii="Arial" w:hAnsi="Arial" w:cs="Arial"/>
          <w:color w:val="373A3C"/>
        </w:rPr>
        <w:t xml:space="preserve"> </w:t>
      </w:r>
      <w:r>
        <w:rPr>
          <w:rFonts w:ascii="Arial" w:hAnsi="Arial" w:cs="Arial"/>
          <w:color w:val="373A3C"/>
        </w:rPr>
        <w:t>결론</w:t>
      </w:r>
      <w:r>
        <w:rPr>
          <w:rFonts w:ascii="Arial" w:hAnsi="Arial" w:cs="Arial"/>
          <w:color w:val="373A3C"/>
        </w:rPr>
        <w:t xml:space="preserve"> </w:t>
      </w:r>
      <w:r>
        <w:rPr>
          <w:rFonts w:ascii="Arial" w:hAnsi="Arial" w:cs="Arial"/>
          <w:color w:val="373A3C"/>
        </w:rPr>
        <w:t>난</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발표가</w:t>
      </w:r>
      <w:r>
        <w:rPr>
          <w:rFonts w:ascii="Arial" w:hAnsi="Arial" w:cs="Arial"/>
          <w:color w:val="373A3C"/>
        </w:rPr>
        <w:t xml:space="preserve"> </w:t>
      </w:r>
      <w:r>
        <w:rPr>
          <w:rFonts w:ascii="Arial" w:hAnsi="Arial" w:cs="Arial"/>
          <w:color w:val="373A3C"/>
        </w:rPr>
        <w:t>되었다</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최대사거리</w:t>
      </w:r>
      <w:r>
        <w:rPr>
          <w:rFonts w:ascii="Arial" w:hAnsi="Arial" w:cs="Arial"/>
          <w:color w:val="373A3C"/>
        </w:rPr>
        <w:t xml:space="preserve"> 200km</w:t>
      </w:r>
      <w:r>
        <w:rPr>
          <w:rFonts w:ascii="Arial" w:hAnsi="Arial" w:cs="Arial"/>
          <w:color w:val="373A3C"/>
        </w:rPr>
        <w:t>을</w:t>
      </w:r>
      <w:r>
        <w:rPr>
          <w:rFonts w:ascii="Arial" w:hAnsi="Arial" w:cs="Arial"/>
          <w:color w:val="373A3C"/>
        </w:rPr>
        <w:t xml:space="preserve"> </w:t>
      </w:r>
      <w:r>
        <w:rPr>
          <w:rFonts w:ascii="Arial" w:hAnsi="Arial" w:cs="Arial"/>
          <w:color w:val="373A3C"/>
        </w:rPr>
        <w:t>감안하면</w:t>
      </w:r>
      <w:r>
        <w:rPr>
          <w:rFonts w:ascii="Arial" w:hAnsi="Arial" w:cs="Arial"/>
          <w:color w:val="373A3C"/>
        </w:rPr>
        <w:t xml:space="preserve"> </w:t>
      </w:r>
      <w:r>
        <w:rPr>
          <w:rFonts w:ascii="Arial" w:hAnsi="Arial" w:cs="Arial"/>
          <w:color w:val="373A3C"/>
        </w:rPr>
        <w:t>평택</w:t>
      </w:r>
      <w:r>
        <w:rPr>
          <w:rFonts w:ascii="Arial" w:hAnsi="Arial" w:cs="Arial"/>
          <w:color w:val="373A3C"/>
        </w:rPr>
        <w:t xml:space="preserve"> </w:t>
      </w:r>
      <w:r>
        <w:rPr>
          <w:rFonts w:ascii="Arial" w:hAnsi="Arial" w:cs="Arial"/>
          <w:color w:val="373A3C"/>
        </w:rPr>
        <w:t>미군기지</w:t>
      </w:r>
      <w:r>
        <w:rPr>
          <w:rFonts w:ascii="Arial" w:hAnsi="Arial" w:cs="Arial"/>
          <w:color w:val="373A3C"/>
        </w:rPr>
        <w:t xml:space="preserve"> </w:t>
      </w:r>
      <w:r>
        <w:rPr>
          <w:rFonts w:ascii="Arial" w:hAnsi="Arial" w:cs="Arial"/>
          <w:color w:val="373A3C"/>
        </w:rPr>
        <w:t>라인까지</w:t>
      </w:r>
      <w:r>
        <w:rPr>
          <w:rFonts w:ascii="Arial" w:hAnsi="Arial" w:cs="Arial"/>
          <w:color w:val="373A3C"/>
        </w:rPr>
        <w:t xml:space="preserve"> </w:t>
      </w:r>
      <w:r>
        <w:rPr>
          <w:rFonts w:ascii="Arial" w:hAnsi="Arial" w:cs="Arial"/>
          <w:color w:val="373A3C"/>
        </w:rPr>
        <w:t>커버가</w:t>
      </w:r>
      <w:r>
        <w:rPr>
          <w:rFonts w:ascii="Arial" w:hAnsi="Arial" w:cs="Arial"/>
          <w:color w:val="373A3C"/>
        </w:rPr>
        <w:t xml:space="preserve"> </w:t>
      </w:r>
      <w:r>
        <w:rPr>
          <w:rFonts w:ascii="Arial" w:hAnsi="Arial" w:cs="Arial"/>
          <w:color w:val="373A3C"/>
        </w:rPr>
        <w:t>되는</w:t>
      </w:r>
      <w:r>
        <w:rPr>
          <w:rFonts w:ascii="Arial" w:hAnsi="Arial" w:cs="Arial"/>
          <w:color w:val="373A3C"/>
        </w:rPr>
        <w:t xml:space="preserve"> </w:t>
      </w:r>
      <w:r>
        <w:rPr>
          <w:rFonts w:ascii="Arial" w:hAnsi="Arial" w:cs="Arial"/>
          <w:color w:val="373A3C"/>
        </w:rPr>
        <w:t>곳이다</w:t>
      </w:r>
      <w:r>
        <w:rPr>
          <w:rFonts w:ascii="Arial" w:hAnsi="Arial" w:cs="Arial"/>
          <w:color w:val="373A3C"/>
        </w:rPr>
        <w:t xml:space="preserve">. </w:t>
      </w:r>
      <w:r>
        <w:rPr>
          <w:rFonts w:ascii="Arial" w:hAnsi="Arial" w:cs="Arial"/>
          <w:color w:val="373A3C"/>
        </w:rPr>
        <w:t>사실상</w:t>
      </w:r>
      <w:r>
        <w:rPr>
          <w:rFonts w:ascii="Arial" w:hAnsi="Arial" w:cs="Arial"/>
          <w:color w:val="373A3C"/>
        </w:rPr>
        <w:t xml:space="preserve"> </w:t>
      </w:r>
      <w:r>
        <w:rPr>
          <w:rFonts w:ascii="Arial" w:hAnsi="Arial" w:cs="Arial"/>
          <w:color w:val="373A3C"/>
        </w:rPr>
        <w:t>미군의</w:t>
      </w:r>
      <w:r>
        <w:rPr>
          <w:rFonts w:ascii="Arial" w:hAnsi="Arial" w:cs="Arial"/>
          <w:color w:val="373A3C"/>
        </w:rPr>
        <w:t xml:space="preserve"> </w:t>
      </w:r>
      <w:r>
        <w:rPr>
          <w:rFonts w:ascii="Arial" w:hAnsi="Arial" w:cs="Arial"/>
          <w:color w:val="373A3C"/>
        </w:rPr>
        <w:t>보호를</w:t>
      </w:r>
      <w:r>
        <w:rPr>
          <w:rFonts w:ascii="Arial" w:hAnsi="Arial" w:cs="Arial"/>
          <w:color w:val="373A3C"/>
        </w:rPr>
        <w:t xml:space="preserve"> </w:t>
      </w:r>
      <w:r>
        <w:rPr>
          <w:rFonts w:ascii="Arial" w:hAnsi="Arial" w:cs="Arial"/>
          <w:color w:val="373A3C"/>
        </w:rPr>
        <w:t>위해</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배치했다는</w:t>
      </w:r>
      <w:r>
        <w:rPr>
          <w:rFonts w:ascii="Arial" w:hAnsi="Arial" w:cs="Arial"/>
          <w:color w:val="373A3C"/>
        </w:rPr>
        <w:t xml:space="preserve"> </w:t>
      </w:r>
      <w:r>
        <w:rPr>
          <w:rFonts w:ascii="Arial" w:hAnsi="Arial" w:cs="Arial"/>
          <w:color w:val="373A3C"/>
        </w:rPr>
        <w:t>비판을</w:t>
      </w:r>
      <w:r>
        <w:rPr>
          <w:rFonts w:ascii="Arial" w:hAnsi="Arial" w:cs="Arial"/>
          <w:color w:val="373A3C"/>
        </w:rPr>
        <w:t xml:space="preserve"> </w:t>
      </w:r>
      <w:r>
        <w:rPr>
          <w:rFonts w:ascii="Arial" w:hAnsi="Arial" w:cs="Arial"/>
          <w:color w:val="373A3C"/>
        </w:rPr>
        <w:t>면하기</w:t>
      </w:r>
      <w:r>
        <w:rPr>
          <w:rFonts w:ascii="Arial" w:hAnsi="Arial" w:cs="Arial"/>
          <w:color w:val="373A3C"/>
        </w:rPr>
        <w:t xml:space="preserve"> </w:t>
      </w:r>
      <w:r>
        <w:rPr>
          <w:rFonts w:ascii="Arial" w:hAnsi="Arial" w:cs="Arial"/>
          <w:color w:val="373A3C"/>
        </w:rPr>
        <w:t>어렵게</w:t>
      </w:r>
      <w:r>
        <w:rPr>
          <w:rFonts w:ascii="Arial" w:hAnsi="Arial" w:cs="Arial"/>
          <w:color w:val="373A3C"/>
        </w:rPr>
        <w:t xml:space="preserve"> </w:t>
      </w:r>
      <w:r>
        <w:rPr>
          <w:rFonts w:ascii="Arial" w:hAnsi="Arial" w:cs="Arial"/>
          <w:color w:val="373A3C"/>
        </w:rPr>
        <w:t>되었다</w:t>
      </w:r>
      <w:r>
        <w:rPr>
          <w:rFonts w:ascii="Arial" w:hAnsi="Arial" w:cs="Arial"/>
          <w:color w:val="373A3C"/>
        </w:rPr>
        <w:t>.</w:t>
      </w:r>
      <w:r>
        <w:rPr>
          <w:rStyle w:val="apple-converted-space"/>
          <w:rFonts w:ascii="Arial" w:hAnsi="Arial" w:cs="Arial"/>
          <w:color w:val="373A3C"/>
        </w:rPr>
        <w:t> </w:t>
      </w:r>
      <w:hyperlink r:id="rId115" w:tgtFrame="_blank" w:tooltip="http://media.daum.net/politics/dipdefen/newsview?newsid=20160712163059219" w:history="1">
        <w:r>
          <w:rPr>
            <w:rStyle w:val="a3"/>
            <w:rFonts w:ascii="Arial" w:hAnsi="Arial" w:cs="Arial"/>
            <w:color w:val="009900"/>
          </w:rPr>
          <w:t>#</w:t>
        </w:r>
      </w:hyperlink>
      <w:r>
        <w:rPr>
          <w:rStyle w:val="apple-converted-space"/>
          <w:rFonts w:ascii="Arial" w:hAnsi="Arial" w:cs="Arial"/>
          <w:color w:val="373A3C"/>
        </w:rPr>
        <w:t> </w:t>
      </w:r>
      <w:r>
        <w:rPr>
          <w:rFonts w:ascii="Arial" w:hAnsi="Arial" w:cs="Arial"/>
          <w:color w:val="373A3C"/>
        </w:rPr>
        <w:t>(</w:t>
      </w:r>
      <w:r>
        <w:rPr>
          <w:rFonts w:ascii="Arial" w:hAnsi="Arial" w:cs="Arial"/>
          <w:color w:val="373A3C"/>
        </w:rPr>
        <w:t>참고로</w:t>
      </w:r>
      <w:r>
        <w:rPr>
          <w:rFonts w:ascii="Arial" w:hAnsi="Arial" w:cs="Arial"/>
          <w:color w:val="373A3C"/>
        </w:rPr>
        <w:t xml:space="preserve"> </w:t>
      </w:r>
      <w:r>
        <w:rPr>
          <w:rFonts w:ascii="Arial" w:hAnsi="Arial" w:cs="Arial"/>
          <w:color w:val="373A3C"/>
        </w:rPr>
        <w:t>올해</w:t>
      </w:r>
      <w:r>
        <w:rPr>
          <w:rFonts w:ascii="Arial" w:hAnsi="Arial" w:cs="Arial"/>
          <w:color w:val="373A3C"/>
        </w:rPr>
        <w:t xml:space="preserve"> 2</w:t>
      </w:r>
      <w:r>
        <w:rPr>
          <w:rFonts w:ascii="Arial" w:hAnsi="Arial" w:cs="Arial"/>
          <w:color w:val="373A3C"/>
        </w:rPr>
        <w:t>월에</w:t>
      </w:r>
      <w:r>
        <w:rPr>
          <w:rFonts w:ascii="Arial" w:hAnsi="Arial" w:cs="Arial"/>
          <w:color w:val="373A3C"/>
        </w:rPr>
        <w:t xml:space="preserve"> </w:t>
      </w:r>
      <w:r>
        <w:rPr>
          <w:rFonts w:ascii="Arial" w:hAnsi="Arial" w:cs="Arial"/>
          <w:color w:val="373A3C"/>
        </w:rPr>
        <w:t>존</w:t>
      </w:r>
      <w:r>
        <w:rPr>
          <w:rFonts w:ascii="Arial" w:hAnsi="Arial" w:cs="Arial"/>
          <w:color w:val="373A3C"/>
        </w:rPr>
        <w:t xml:space="preserve"> </w:t>
      </w:r>
      <w:proofErr w:type="spellStart"/>
      <w:r>
        <w:rPr>
          <w:rFonts w:ascii="Arial" w:hAnsi="Arial" w:cs="Arial"/>
          <w:color w:val="373A3C"/>
        </w:rPr>
        <w:t>케리</w:t>
      </w:r>
      <w:proofErr w:type="spellEnd"/>
      <w:r>
        <w:rPr>
          <w:rFonts w:ascii="Arial" w:hAnsi="Arial" w:cs="Arial"/>
          <w:color w:val="373A3C"/>
        </w:rPr>
        <w:t xml:space="preserve"> </w:t>
      </w:r>
      <w:r>
        <w:rPr>
          <w:rFonts w:ascii="Arial" w:hAnsi="Arial" w:cs="Arial"/>
          <w:color w:val="373A3C"/>
        </w:rPr>
        <w:t>국무장관이</w:t>
      </w:r>
      <w:r>
        <w:rPr>
          <w:rFonts w:ascii="Arial" w:hAnsi="Arial" w:cs="Arial"/>
          <w:color w:val="373A3C"/>
        </w:rPr>
        <w:t xml:space="preserve"> </w:t>
      </w:r>
      <w:r>
        <w:rPr>
          <w:rFonts w:ascii="Arial" w:hAnsi="Arial" w:cs="Arial"/>
          <w:color w:val="373A3C"/>
        </w:rPr>
        <w:t>베이징을</w:t>
      </w:r>
      <w:r>
        <w:rPr>
          <w:rFonts w:ascii="Arial" w:hAnsi="Arial" w:cs="Arial"/>
          <w:color w:val="373A3C"/>
        </w:rPr>
        <w:t xml:space="preserve"> </w:t>
      </w:r>
      <w:r>
        <w:rPr>
          <w:rFonts w:ascii="Arial" w:hAnsi="Arial" w:cs="Arial"/>
          <w:color w:val="373A3C"/>
        </w:rPr>
        <w:t>방문한</w:t>
      </w:r>
      <w:r>
        <w:rPr>
          <w:rFonts w:ascii="Arial" w:hAnsi="Arial" w:cs="Arial"/>
          <w:color w:val="373A3C"/>
        </w:rPr>
        <w:t xml:space="preserve"> </w:t>
      </w:r>
      <w:r>
        <w:rPr>
          <w:rFonts w:ascii="Arial" w:hAnsi="Arial" w:cs="Arial"/>
          <w:color w:val="373A3C"/>
        </w:rPr>
        <w:t>자리에서</w:t>
      </w:r>
      <w:r>
        <w:rPr>
          <w:rFonts w:ascii="Arial" w:hAnsi="Arial" w:cs="Arial"/>
          <w:color w:val="373A3C"/>
        </w:rPr>
        <w:t xml:space="preserve"> </w:t>
      </w:r>
      <w:r>
        <w:rPr>
          <w:rFonts w:ascii="Arial" w:hAnsi="Arial" w:cs="Arial"/>
          <w:color w:val="373A3C"/>
        </w:rPr>
        <w:t>남한에</w:t>
      </w:r>
      <w:r>
        <w:rPr>
          <w:rFonts w:ascii="Arial" w:hAnsi="Arial" w:cs="Arial"/>
          <w:color w:val="373A3C"/>
        </w:rPr>
        <w:t xml:space="preserve"> </w:t>
      </w:r>
      <w:r>
        <w:rPr>
          <w:rFonts w:ascii="Arial" w:hAnsi="Arial" w:cs="Arial"/>
          <w:color w:val="373A3C"/>
        </w:rPr>
        <w:t>배치하고자</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proofErr w:type="spellStart"/>
      <w:r>
        <w:rPr>
          <w:rFonts w:ascii="Arial" w:hAnsi="Arial" w:cs="Arial"/>
          <w:color w:val="373A3C"/>
        </w:rPr>
        <w:t>사드에</w:t>
      </w:r>
      <w:proofErr w:type="spellEnd"/>
      <w:r>
        <w:rPr>
          <w:rFonts w:ascii="Arial" w:hAnsi="Arial" w:cs="Arial"/>
          <w:color w:val="373A3C"/>
        </w:rPr>
        <w:t xml:space="preserve"> </w:t>
      </w:r>
      <w:r>
        <w:rPr>
          <w:rFonts w:ascii="Arial" w:hAnsi="Arial" w:cs="Arial"/>
          <w:color w:val="373A3C"/>
        </w:rPr>
        <w:t>대해</w:t>
      </w:r>
      <w:r>
        <w:rPr>
          <w:rFonts w:ascii="Arial" w:hAnsi="Arial" w:cs="Arial"/>
          <w:color w:val="373A3C"/>
        </w:rPr>
        <w:t xml:space="preserve"> </w:t>
      </w:r>
      <w:r>
        <w:rPr>
          <w:rFonts w:ascii="Arial" w:hAnsi="Arial" w:cs="Arial"/>
          <w:color w:val="373A3C"/>
        </w:rPr>
        <w:t>설명하기를</w:t>
      </w:r>
      <w:r>
        <w:rPr>
          <w:rStyle w:val="apple-converted-space"/>
          <w:rFonts w:ascii="Arial" w:hAnsi="Arial" w:cs="Arial"/>
          <w:color w:val="373A3C"/>
        </w:rPr>
        <w:t> </w:t>
      </w:r>
      <w:proofErr w:type="spellStart"/>
      <w:r>
        <w:rPr>
          <w:rStyle w:val="a9"/>
          <w:rFonts w:ascii="Arial" w:hAnsi="Arial" w:cs="Arial"/>
          <w:color w:val="373A3C"/>
        </w:rPr>
        <w:t>사드는</w:t>
      </w:r>
      <w:proofErr w:type="spellEnd"/>
      <w:r>
        <w:rPr>
          <w:rStyle w:val="a9"/>
          <w:rFonts w:ascii="Arial" w:hAnsi="Arial" w:cs="Arial"/>
          <w:color w:val="373A3C"/>
        </w:rPr>
        <w:t xml:space="preserve"> </w:t>
      </w:r>
      <w:r>
        <w:rPr>
          <w:rStyle w:val="a9"/>
          <w:rFonts w:ascii="Arial" w:hAnsi="Arial" w:cs="Arial"/>
          <w:color w:val="373A3C"/>
        </w:rPr>
        <w:t>북한의</w:t>
      </w:r>
      <w:r>
        <w:rPr>
          <w:rStyle w:val="a9"/>
          <w:rFonts w:ascii="Arial" w:hAnsi="Arial" w:cs="Arial"/>
          <w:color w:val="373A3C"/>
        </w:rPr>
        <w:t xml:space="preserve"> </w:t>
      </w:r>
      <w:r>
        <w:rPr>
          <w:rStyle w:val="a9"/>
          <w:rFonts w:ascii="Arial" w:hAnsi="Arial" w:cs="Arial"/>
          <w:color w:val="373A3C"/>
        </w:rPr>
        <w:t>핵으로부터</w:t>
      </w:r>
      <w:r>
        <w:rPr>
          <w:rStyle w:val="a9"/>
          <w:rFonts w:ascii="Arial" w:hAnsi="Arial" w:cs="Arial"/>
          <w:color w:val="373A3C"/>
        </w:rPr>
        <w:t xml:space="preserve"> </w:t>
      </w:r>
      <w:r>
        <w:rPr>
          <w:rStyle w:val="a9"/>
          <w:rFonts w:ascii="Arial" w:hAnsi="Arial" w:cs="Arial"/>
          <w:color w:val="373A3C"/>
        </w:rPr>
        <w:t>미국의</w:t>
      </w:r>
      <w:r>
        <w:rPr>
          <w:rStyle w:val="a9"/>
          <w:rFonts w:ascii="Arial" w:hAnsi="Arial" w:cs="Arial"/>
          <w:color w:val="373A3C"/>
        </w:rPr>
        <w:t xml:space="preserve"> </w:t>
      </w:r>
      <w:r>
        <w:rPr>
          <w:rStyle w:val="a9"/>
          <w:rFonts w:ascii="Arial" w:hAnsi="Arial" w:cs="Arial"/>
          <w:color w:val="373A3C"/>
        </w:rPr>
        <w:t>방어를</w:t>
      </w:r>
      <w:r>
        <w:rPr>
          <w:rStyle w:val="a9"/>
          <w:rFonts w:ascii="Arial" w:hAnsi="Arial" w:cs="Arial"/>
          <w:color w:val="373A3C"/>
        </w:rPr>
        <w:t xml:space="preserve"> </w:t>
      </w:r>
      <w:r>
        <w:rPr>
          <w:rStyle w:val="a9"/>
          <w:rFonts w:ascii="Arial" w:hAnsi="Arial" w:cs="Arial"/>
          <w:color w:val="373A3C"/>
        </w:rPr>
        <w:t>위한</w:t>
      </w:r>
      <w:r>
        <w:rPr>
          <w:rStyle w:val="a9"/>
          <w:rFonts w:ascii="Arial" w:hAnsi="Arial" w:cs="Arial"/>
          <w:color w:val="373A3C"/>
        </w:rPr>
        <w:t xml:space="preserve"> </w:t>
      </w:r>
      <w:r>
        <w:rPr>
          <w:rStyle w:val="a9"/>
          <w:rFonts w:ascii="Arial" w:hAnsi="Arial" w:cs="Arial"/>
          <w:color w:val="373A3C"/>
        </w:rPr>
        <w:t>것</w:t>
      </w:r>
      <w:r>
        <w:rPr>
          <w:rStyle w:val="a9"/>
          <w:rFonts w:ascii="Arial" w:hAnsi="Arial" w:cs="Arial"/>
          <w:color w:val="373A3C"/>
        </w:rPr>
        <w:t>(And it is there for the protection of United States)</w:t>
      </w:r>
      <w:r>
        <w:rPr>
          <w:rFonts w:ascii="Arial" w:hAnsi="Arial" w:cs="Arial"/>
          <w:color w:val="373A3C"/>
        </w:rPr>
        <w:t>이라고</w:t>
      </w:r>
      <w:r>
        <w:rPr>
          <w:rFonts w:ascii="Arial" w:hAnsi="Arial" w:cs="Arial"/>
          <w:color w:val="373A3C"/>
        </w:rPr>
        <w:t xml:space="preserve"> </w:t>
      </w:r>
      <w:r>
        <w:rPr>
          <w:rFonts w:ascii="Arial" w:hAnsi="Arial" w:cs="Arial"/>
          <w:color w:val="373A3C"/>
        </w:rPr>
        <w:t>언급하였다</w:t>
      </w:r>
      <w:r>
        <w:rPr>
          <w:rFonts w:ascii="Arial" w:hAnsi="Arial" w:cs="Arial"/>
          <w:color w:val="373A3C"/>
        </w:rPr>
        <w:t>)</w:t>
      </w:r>
      <w:hyperlink r:id="rId116" w:tgtFrame="_blank" w:tooltip="http://edition.cnn.com/2016/02/23/politics/u-s-china-kerry-wang/" w:history="1">
        <w:r>
          <w:rPr>
            <w:rStyle w:val="a3"/>
            <w:rFonts w:ascii="Arial" w:hAnsi="Arial" w:cs="Arial"/>
            <w:color w:val="009900"/>
          </w:rPr>
          <w:t>#</w:t>
        </w:r>
      </w:hyperlink>
      <w:hyperlink r:id="rId117" w:anchor="fn-12" w:tooltip="또한 북한이 완전히 비핵화가 된다면 사드를 설치할 필요도 없다고 이어 언급하였다. 즉, 비핵화에 대해 중국과 러시아를 압박하는 의도의 인터뷰다." w:history="1">
        <w:r>
          <w:rPr>
            <w:rStyle w:val="a3"/>
            <w:rFonts w:ascii="Arial" w:hAnsi="Arial" w:cs="Arial"/>
            <w:color w:val="0275D8"/>
            <w:sz w:val="19"/>
            <w:szCs w:val="19"/>
            <w:vertAlign w:val="superscript"/>
          </w:rPr>
          <w:t>[12]</w:t>
        </w:r>
      </w:hyperlink>
      <w:r>
        <w:rPr>
          <w:rFonts w:ascii="Arial" w:hAnsi="Arial" w:cs="Arial"/>
          <w:color w:val="373A3C"/>
        </w:rPr>
        <w:br/>
      </w:r>
      <w:r>
        <w:rPr>
          <w:rFonts w:ascii="Arial" w:hAnsi="Arial" w:cs="Arial"/>
          <w:color w:val="373A3C"/>
        </w:rPr>
        <w:br/>
      </w:r>
      <w:r>
        <w:rPr>
          <w:rFonts w:ascii="Arial" w:hAnsi="Arial" w:cs="Arial"/>
          <w:color w:val="373A3C"/>
        </w:rPr>
        <w:t>찬성론자들은</w:t>
      </w:r>
      <w:r>
        <w:rPr>
          <w:rFonts w:ascii="Arial" w:hAnsi="Arial" w:cs="Arial"/>
          <w:color w:val="373A3C"/>
        </w:rPr>
        <w:t xml:space="preserve"> </w:t>
      </w:r>
      <w:r>
        <w:rPr>
          <w:rFonts w:ascii="Arial" w:hAnsi="Arial" w:cs="Arial"/>
          <w:color w:val="373A3C"/>
        </w:rPr>
        <w:t>한반도의</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탄도탄에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위협을</w:t>
      </w:r>
      <w:r>
        <w:rPr>
          <w:rFonts w:ascii="Arial" w:hAnsi="Arial" w:cs="Arial"/>
          <w:color w:val="373A3C"/>
        </w:rPr>
        <w:t xml:space="preserve"> </w:t>
      </w:r>
      <w:r>
        <w:rPr>
          <w:rFonts w:ascii="Arial" w:hAnsi="Arial" w:cs="Arial"/>
          <w:color w:val="373A3C"/>
        </w:rPr>
        <w:t>막기</w:t>
      </w:r>
      <w:r>
        <w:rPr>
          <w:rFonts w:ascii="Arial" w:hAnsi="Arial" w:cs="Arial"/>
          <w:color w:val="373A3C"/>
        </w:rPr>
        <w:t xml:space="preserve"> </w:t>
      </w:r>
      <w:r>
        <w:rPr>
          <w:rFonts w:ascii="Arial" w:hAnsi="Arial" w:cs="Arial"/>
          <w:color w:val="373A3C"/>
        </w:rPr>
        <w:t>위해</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도입한다고</w:t>
      </w:r>
      <w:r>
        <w:rPr>
          <w:rFonts w:ascii="Arial" w:hAnsi="Arial" w:cs="Arial"/>
          <w:color w:val="373A3C"/>
        </w:rPr>
        <w:t xml:space="preserve"> </w:t>
      </w:r>
      <w:r>
        <w:rPr>
          <w:rFonts w:ascii="Arial" w:hAnsi="Arial" w:cs="Arial"/>
          <w:color w:val="373A3C"/>
        </w:rPr>
        <w:t>주장한다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최대</w:t>
      </w:r>
      <w:r>
        <w:rPr>
          <w:rFonts w:ascii="Arial" w:hAnsi="Arial" w:cs="Arial"/>
          <w:color w:val="373A3C"/>
        </w:rPr>
        <w:t xml:space="preserve"> </w:t>
      </w:r>
      <w:r>
        <w:rPr>
          <w:rFonts w:ascii="Arial" w:hAnsi="Arial" w:cs="Arial"/>
          <w:color w:val="373A3C"/>
        </w:rPr>
        <w:t>인구</w:t>
      </w:r>
      <w:r>
        <w:rPr>
          <w:rFonts w:ascii="Arial" w:hAnsi="Arial" w:cs="Arial"/>
          <w:color w:val="373A3C"/>
        </w:rPr>
        <w:t xml:space="preserve"> </w:t>
      </w:r>
      <w:r>
        <w:rPr>
          <w:rFonts w:ascii="Arial" w:hAnsi="Arial" w:cs="Arial"/>
          <w:color w:val="373A3C"/>
        </w:rPr>
        <w:t>밀집지역인</w:t>
      </w:r>
      <w:r>
        <w:rPr>
          <w:rFonts w:ascii="Arial" w:hAnsi="Arial" w:cs="Arial"/>
          <w:color w:val="373A3C"/>
        </w:rPr>
        <w:t xml:space="preserve"> </w:t>
      </w:r>
      <w:r>
        <w:rPr>
          <w:rFonts w:ascii="Arial" w:hAnsi="Arial" w:cs="Arial"/>
          <w:color w:val="373A3C"/>
        </w:rPr>
        <w:t>수도권을</w:t>
      </w:r>
      <w:r>
        <w:rPr>
          <w:rFonts w:ascii="Arial" w:hAnsi="Arial" w:cs="Arial"/>
          <w:color w:val="373A3C"/>
        </w:rPr>
        <w:t xml:space="preserve"> </w:t>
      </w:r>
      <w:r>
        <w:rPr>
          <w:rFonts w:ascii="Arial" w:hAnsi="Arial" w:cs="Arial"/>
          <w:color w:val="373A3C"/>
        </w:rPr>
        <w:t>방어하지</w:t>
      </w:r>
      <w:r>
        <w:rPr>
          <w:rFonts w:ascii="Arial" w:hAnsi="Arial" w:cs="Arial"/>
          <w:color w:val="373A3C"/>
        </w:rPr>
        <w:t xml:space="preserve"> </w:t>
      </w:r>
      <w:r>
        <w:rPr>
          <w:rFonts w:ascii="Arial" w:hAnsi="Arial" w:cs="Arial"/>
          <w:color w:val="373A3C"/>
        </w:rPr>
        <w:t>못하고</w:t>
      </w:r>
      <w:r>
        <w:rPr>
          <w:rFonts w:ascii="Arial" w:hAnsi="Arial" w:cs="Arial"/>
          <w:color w:val="373A3C"/>
        </w:rPr>
        <w:t xml:space="preserve"> </w:t>
      </w:r>
      <w:r>
        <w:rPr>
          <w:rFonts w:ascii="Arial" w:hAnsi="Arial" w:cs="Arial"/>
          <w:color w:val="373A3C"/>
        </w:rPr>
        <w:t>후방</w:t>
      </w:r>
      <w:r>
        <w:rPr>
          <w:rStyle w:val="apple-converted-space"/>
          <w:rFonts w:ascii="Arial" w:hAnsi="Arial" w:cs="Arial"/>
          <w:color w:val="373A3C"/>
        </w:rPr>
        <w:t> </w:t>
      </w:r>
      <w:hyperlink r:id="rId118" w:tooltip="계룡대" w:history="1">
        <w:r>
          <w:rPr>
            <w:rStyle w:val="a3"/>
            <w:rFonts w:ascii="Arial" w:hAnsi="Arial" w:cs="Arial"/>
            <w:color w:val="0275D8"/>
          </w:rPr>
          <w:t>군사령부</w:t>
        </w:r>
      </w:hyperlink>
      <w:r>
        <w:rPr>
          <w:rStyle w:val="apple-converted-space"/>
          <w:rFonts w:ascii="Arial" w:hAnsi="Arial" w:cs="Arial"/>
          <w:color w:val="373A3C"/>
        </w:rPr>
        <w:t> </w:t>
      </w:r>
      <w:r>
        <w:rPr>
          <w:rFonts w:ascii="Arial" w:hAnsi="Arial" w:cs="Arial"/>
          <w:color w:val="373A3C"/>
        </w:rPr>
        <w:t>남동공업지대와</w:t>
      </w:r>
      <w:r>
        <w:rPr>
          <w:rFonts w:ascii="Arial" w:hAnsi="Arial" w:cs="Arial"/>
          <w:color w:val="373A3C"/>
        </w:rPr>
        <w:t xml:space="preserve"> </w:t>
      </w:r>
      <w:r>
        <w:rPr>
          <w:rFonts w:ascii="Arial" w:hAnsi="Arial" w:cs="Arial"/>
          <w:color w:val="373A3C"/>
        </w:rPr>
        <w:t>공항과</w:t>
      </w:r>
      <w:r>
        <w:rPr>
          <w:rFonts w:ascii="Arial" w:hAnsi="Arial" w:cs="Arial"/>
          <w:color w:val="373A3C"/>
        </w:rPr>
        <w:t xml:space="preserve"> </w:t>
      </w:r>
      <w:r>
        <w:rPr>
          <w:rFonts w:ascii="Arial" w:hAnsi="Arial" w:cs="Arial"/>
          <w:color w:val="373A3C"/>
        </w:rPr>
        <w:t>항구</w:t>
      </w:r>
      <w:r>
        <w:rPr>
          <w:rFonts w:ascii="Arial" w:hAnsi="Arial" w:cs="Arial"/>
          <w:color w:val="373A3C"/>
        </w:rPr>
        <w:t xml:space="preserve"> </w:t>
      </w:r>
      <w:r>
        <w:rPr>
          <w:rFonts w:ascii="Arial" w:hAnsi="Arial" w:cs="Arial"/>
          <w:color w:val="373A3C"/>
        </w:rPr>
        <w:t>그리고</w:t>
      </w:r>
      <w:r>
        <w:rPr>
          <w:rFonts w:ascii="Arial" w:hAnsi="Arial" w:cs="Arial"/>
          <w:color w:val="373A3C"/>
        </w:rPr>
        <w:t xml:space="preserve"> </w:t>
      </w:r>
      <w:r>
        <w:rPr>
          <w:rFonts w:ascii="Arial" w:hAnsi="Arial" w:cs="Arial"/>
          <w:color w:val="373A3C"/>
        </w:rPr>
        <w:t>제</w:t>
      </w:r>
      <w:r>
        <w:rPr>
          <w:rFonts w:ascii="Arial" w:hAnsi="Arial" w:cs="Arial"/>
          <w:color w:val="373A3C"/>
        </w:rPr>
        <w:t>2</w:t>
      </w:r>
      <w:r>
        <w:rPr>
          <w:rFonts w:ascii="Arial" w:hAnsi="Arial" w:cs="Arial"/>
          <w:color w:val="373A3C"/>
        </w:rPr>
        <w:t>수도에</w:t>
      </w:r>
      <w:r>
        <w:rPr>
          <w:rFonts w:ascii="Arial" w:hAnsi="Arial" w:cs="Arial"/>
          <w:color w:val="373A3C"/>
        </w:rPr>
        <w:t xml:space="preserve"> </w:t>
      </w:r>
      <w:r>
        <w:rPr>
          <w:rFonts w:ascii="Arial" w:hAnsi="Arial" w:cs="Arial"/>
          <w:color w:val="373A3C"/>
        </w:rPr>
        <w:t>해당하는</w:t>
      </w:r>
      <w:r>
        <w:rPr>
          <w:rFonts w:ascii="Arial" w:hAnsi="Arial" w:cs="Arial"/>
          <w:color w:val="373A3C"/>
        </w:rPr>
        <w:t xml:space="preserve"> </w:t>
      </w:r>
      <w:r>
        <w:rPr>
          <w:rFonts w:ascii="Arial" w:hAnsi="Arial" w:cs="Arial"/>
          <w:color w:val="373A3C"/>
        </w:rPr>
        <w:t>부산과</w:t>
      </w:r>
      <w:r>
        <w:rPr>
          <w:rFonts w:ascii="Arial" w:hAnsi="Arial" w:cs="Arial"/>
          <w:color w:val="373A3C"/>
        </w:rPr>
        <w:t xml:space="preserve"> </w:t>
      </w:r>
      <w:r>
        <w:rPr>
          <w:rFonts w:ascii="Arial" w:hAnsi="Arial" w:cs="Arial"/>
          <w:color w:val="373A3C"/>
        </w:rPr>
        <w:t>대구</w:t>
      </w:r>
      <w:r>
        <w:rPr>
          <w:rFonts w:ascii="Arial" w:hAnsi="Arial" w:cs="Arial"/>
          <w:color w:val="373A3C"/>
        </w:rPr>
        <w:t xml:space="preserve">, </w:t>
      </w:r>
      <w:r>
        <w:rPr>
          <w:rFonts w:ascii="Arial" w:hAnsi="Arial" w:cs="Arial"/>
          <w:color w:val="373A3C"/>
        </w:rPr>
        <w:t>울산만</w:t>
      </w:r>
      <w:r>
        <w:rPr>
          <w:rFonts w:ascii="Arial" w:hAnsi="Arial" w:cs="Arial"/>
          <w:color w:val="373A3C"/>
        </w:rPr>
        <w:t xml:space="preserve"> </w:t>
      </w:r>
      <w:r>
        <w:rPr>
          <w:rFonts w:ascii="Arial" w:hAnsi="Arial" w:cs="Arial"/>
          <w:color w:val="373A3C"/>
        </w:rPr>
        <w:t>방어하게</w:t>
      </w:r>
      <w:r>
        <w:rPr>
          <w:rFonts w:ascii="Arial" w:hAnsi="Arial" w:cs="Arial"/>
          <w:color w:val="373A3C"/>
        </w:rPr>
        <w:t xml:space="preserve"> </w:t>
      </w:r>
      <w:r>
        <w:rPr>
          <w:rFonts w:ascii="Arial" w:hAnsi="Arial" w:cs="Arial"/>
          <w:color w:val="373A3C"/>
        </w:rPr>
        <w:t>된다</w:t>
      </w:r>
      <w:r>
        <w:rPr>
          <w:rFonts w:ascii="Arial" w:hAnsi="Arial" w:cs="Arial"/>
          <w:color w:val="373A3C"/>
        </w:rPr>
        <w:t>.</w:t>
      </w:r>
      <w:hyperlink r:id="rId119" w:anchor="fn-13" w:tooltip="물론 이들 지역도 후술되었듯 매우 중요하다." w:history="1">
        <w:r>
          <w:rPr>
            <w:rStyle w:val="a3"/>
            <w:rFonts w:ascii="Arial" w:hAnsi="Arial" w:cs="Arial"/>
            <w:color w:val="0275D8"/>
            <w:sz w:val="19"/>
            <w:szCs w:val="19"/>
            <w:vertAlign w:val="superscript"/>
          </w:rPr>
          <w:t>[13]</w:t>
        </w:r>
      </w:hyperlink>
      <w:r>
        <w:rPr>
          <w:rStyle w:val="apple-converted-space"/>
          <w:rFonts w:ascii="Arial" w:hAnsi="Arial" w:cs="Arial"/>
          <w:color w:val="373A3C"/>
        </w:rPr>
        <w:t> </w:t>
      </w:r>
      <w:r>
        <w:rPr>
          <w:rFonts w:ascii="Arial" w:hAnsi="Arial" w:cs="Arial"/>
          <w:color w:val="373A3C"/>
        </w:rPr>
        <w:t>도입</w:t>
      </w:r>
      <w:r>
        <w:rPr>
          <w:rFonts w:ascii="Arial" w:hAnsi="Arial" w:cs="Arial"/>
          <w:color w:val="373A3C"/>
        </w:rPr>
        <w:t xml:space="preserve"> </w:t>
      </w:r>
      <w:r>
        <w:rPr>
          <w:rFonts w:ascii="Arial" w:hAnsi="Arial" w:cs="Arial"/>
          <w:color w:val="373A3C"/>
        </w:rPr>
        <w:t>목적을</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달성할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있다고</w:t>
      </w:r>
      <w:r>
        <w:rPr>
          <w:rFonts w:ascii="Arial" w:hAnsi="Arial" w:cs="Arial"/>
          <w:color w:val="373A3C"/>
        </w:rPr>
        <w:t xml:space="preserve"> </w:t>
      </w:r>
      <w:r>
        <w:rPr>
          <w:rFonts w:ascii="Arial" w:hAnsi="Arial" w:cs="Arial"/>
          <w:color w:val="373A3C"/>
        </w:rPr>
        <w:t>보기</w:t>
      </w:r>
      <w:r>
        <w:rPr>
          <w:rFonts w:ascii="Arial" w:hAnsi="Arial" w:cs="Arial"/>
          <w:color w:val="373A3C"/>
        </w:rPr>
        <w:t xml:space="preserve"> </w:t>
      </w:r>
      <w:r>
        <w:rPr>
          <w:rFonts w:ascii="Arial" w:hAnsi="Arial" w:cs="Arial"/>
          <w:color w:val="373A3C"/>
        </w:rPr>
        <w:t>어렵다</w:t>
      </w:r>
      <w:r>
        <w:rPr>
          <w:rFonts w:ascii="Arial" w:hAnsi="Arial" w:cs="Arial"/>
          <w:color w:val="373A3C"/>
        </w:rPr>
        <w:t>.</w:t>
      </w:r>
      <w:r>
        <w:rPr>
          <w:rFonts w:ascii="Arial" w:hAnsi="Arial" w:cs="Arial"/>
          <w:color w:val="373A3C"/>
        </w:rPr>
        <w:br/>
      </w:r>
      <w:r>
        <w:rPr>
          <w:rFonts w:ascii="Arial" w:hAnsi="Arial" w:cs="Arial"/>
          <w:color w:val="373A3C"/>
        </w:rPr>
        <w:br/>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기술적인</w:t>
      </w:r>
      <w:r>
        <w:rPr>
          <w:rFonts w:ascii="Arial" w:hAnsi="Arial" w:cs="Arial"/>
          <w:color w:val="373A3C"/>
        </w:rPr>
        <w:t xml:space="preserve"> </w:t>
      </w:r>
      <w:r>
        <w:rPr>
          <w:rFonts w:ascii="Arial" w:hAnsi="Arial" w:cs="Arial"/>
          <w:color w:val="373A3C"/>
        </w:rPr>
        <w:t>한계상</w:t>
      </w:r>
      <w:r>
        <w:rPr>
          <w:rFonts w:ascii="Arial" w:hAnsi="Arial" w:cs="Arial"/>
          <w:color w:val="373A3C"/>
        </w:rPr>
        <w:t xml:space="preserve"> 40</w:t>
      </w:r>
      <w:r>
        <w:rPr>
          <w:rFonts w:ascii="Arial" w:hAnsi="Arial" w:cs="Arial"/>
          <w:color w:val="373A3C"/>
        </w:rPr>
        <w:t>㎞</w:t>
      </w:r>
      <w:r>
        <w:rPr>
          <w:rFonts w:ascii="Arial" w:hAnsi="Arial" w:cs="Arial"/>
          <w:color w:val="373A3C"/>
        </w:rPr>
        <w:t xml:space="preserve"> </w:t>
      </w:r>
      <w:r>
        <w:rPr>
          <w:rFonts w:ascii="Arial" w:hAnsi="Arial" w:cs="Arial"/>
          <w:color w:val="373A3C"/>
        </w:rPr>
        <w:t>이하의</w:t>
      </w:r>
      <w:r>
        <w:rPr>
          <w:rFonts w:ascii="Arial" w:hAnsi="Arial" w:cs="Arial"/>
          <w:color w:val="373A3C"/>
        </w:rPr>
        <w:t xml:space="preserve"> </w:t>
      </w:r>
      <w:r>
        <w:rPr>
          <w:rFonts w:ascii="Arial" w:hAnsi="Arial" w:cs="Arial"/>
          <w:color w:val="373A3C"/>
        </w:rPr>
        <w:t>고도는</w:t>
      </w:r>
      <w:r>
        <w:rPr>
          <w:rFonts w:ascii="Arial" w:hAnsi="Arial" w:cs="Arial"/>
          <w:color w:val="373A3C"/>
        </w:rPr>
        <w:t xml:space="preserve"> </w:t>
      </w:r>
      <w:r>
        <w:rPr>
          <w:rFonts w:ascii="Arial" w:hAnsi="Arial" w:cs="Arial"/>
          <w:color w:val="373A3C"/>
        </w:rPr>
        <w:t>요격이</w:t>
      </w:r>
      <w:r>
        <w:rPr>
          <w:rFonts w:ascii="Arial" w:hAnsi="Arial" w:cs="Arial"/>
          <w:color w:val="373A3C"/>
        </w:rPr>
        <w:t xml:space="preserve"> </w:t>
      </w:r>
      <w:r>
        <w:rPr>
          <w:rFonts w:ascii="Arial" w:hAnsi="Arial" w:cs="Arial"/>
          <w:color w:val="373A3C"/>
        </w:rPr>
        <w:t>어렵다</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탓에</w:t>
      </w:r>
      <w:r>
        <w:rPr>
          <w:rFonts w:ascii="Arial" w:hAnsi="Arial" w:cs="Arial"/>
          <w:color w:val="373A3C"/>
        </w:rPr>
        <w:t xml:space="preserve"> </w:t>
      </w:r>
      <w:r>
        <w:rPr>
          <w:rFonts w:ascii="Arial" w:hAnsi="Arial" w:cs="Arial"/>
          <w:color w:val="373A3C"/>
        </w:rPr>
        <w:t>천궁</w:t>
      </w:r>
      <w:r>
        <w:rPr>
          <w:rFonts w:ascii="Arial" w:hAnsi="Arial" w:cs="Arial"/>
          <w:color w:val="373A3C"/>
        </w:rPr>
        <w:t>PIP</w:t>
      </w:r>
      <w:r>
        <w:rPr>
          <w:rFonts w:ascii="Arial" w:hAnsi="Arial" w:cs="Arial"/>
          <w:color w:val="373A3C"/>
        </w:rPr>
        <w:t>나</w:t>
      </w:r>
      <w:r>
        <w:rPr>
          <w:rFonts w:ascii="Arial" w:hAnsi="Arial" w:cs="Arial"/>
          <w:color w:val="373A3C"/>
        </w:rPr>
        <w:t xml:space="preserve"> PAC-3 </w:t>
      </w:r>
      <w:r>
        <w:rPr>
          <w:rFonts w:ascii="Arial" w:hAnsi="Arial" w:cs="Arial"/>
          <w:color w:val="373A3C"/>
        </w:rPr>
        <w:t>같은</w:t>
      </w:r>
      <w:r>
        <w:rPr>
          <w:rFonts w:ascii="Arial" w:hAnsi="Arial" w:cs="Arial"/>
          <w:color w:val="373A3C"/>
        </w:rPr>
        <w:t xml:space="preserve"> </w:t>
      </w:r>
      <w:r>
        <w:rPr>
          <w:rFonts w:ascii="Arial" w:hAnsi="Arial" w:cs="Arial"/>
          <w:color w:val="373A3C"/>
        </w:rPr>
        <w:t>도달고도가</w:t>
      </w:r>
      <w:r>
        <w:rPr>
          <w:rFonts w:ascii="Arial" w:hAnsi="Arial" w:cs="Arial"/>
          <w:color w:val="373A3C"/>
        </w:rPr>
        <w:t xml:space="preserve"> 20</w:t>
      </w:r>
      <w:r>
        <w:rPr>
          <w:rFonts w:ascii="Arial" w:hAnsi="Arial" w:cs="Arial"/>
          <w:color w:val="373A3C"/>
        </w:rPr>
        <w:t>㎞</w:t>
      </w:r>
      <w:r>
        <w:rPr>
          <w:rFonts w:ascii="Arial" w:hAnsi="Arial" w:cs="Arial"/>
          <w:color w:val="373A3C"/>
        </w:rPr>
        <w:t xml:space="preserve"> </w:t>
      </w:r>
      <w:r>
        <w:rPr>
          <w:rFonts w:ascii="Arial" w:hAnsi="Arial" w:cs="Arial"/>
          <w:color w:val="373A3C"/>
        </w:rPr>
        <w:t>수준인</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미사일과</w:t>
      </w:r>
      <w:r>
        <w:rPr>
          <w:rFonts w:ascii="Arial" w:hAnsi="Arial" w:cs="Arial"/>
          <w:color w:val="373A3C"/>
        </w:rPr>
        <w:t xml:space="preserve"> </w:t>
      </w:r>
      <w:r>
        <w:rPr>
          <w:rFonts w:ascii="Arial" w:hAnsi="Arial" w:cs="Arial"/>
          <w:color w:val="373A3C"/>
        </w:rPr>
        <w:t>함께</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체계를</w:t>
      </w:r>
      <w:r>
        <w:rPr>
          <w:rFonts w:ascii="Arial" w:hAnsi="Arial" w:cs="Arial"/>
          <w:color w:val="373A3C"/>
        </w:rPr>
        <w:t xml:space="preserve"> </w:t>
      </w:r>
      <w:r>
        <w:rPr>
          <w:rFonts w:ascii="Arial" w:hAnsi="Arial" w:cs="Arial"/>
          <w:color w:val="373A3C"/>
        </w:rPr>
        <w:t>구성할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고도</w:t>
      </w:r>
      <w:r>
        <w:rPr>
          <w:rFonts w:ascii="Arial" w:hAnsi="Arial" w:cs="Arial"/>
          <w:color w:val="373A3C"/>
        </w:rPr>
        <w:t xml:space="preserve"> 20~40</w:t>
      </w:r>
      <w:r>
        <w:rPr>
          <w:rFonts w:ascii="Arial" w:hAnsi="Arial" w:cs="Arial"/>
          <w:color w:val="373A3C"/>
        </w:rPr>
        <w:t>㎞</w:t>
      </w:r>
      <w:r>
        <w:rPr>
          <w:rFonts w:ascii="Arial" w:hAnsi="Arial" w:cs="Arial"/>
          <w:color w:val="373A3C"/>
        </w:rPr>
        <w:t xml:space="preserve"> </w:t>
      </w:r>
      <w:r>
        <w:rPr>
          <w:rFonts w:ascii="Arial" w:hAnsi="Arial" w:cs="Arial"/>
          <w:color w:val="373A3C"/>
        </w:rPr>
        <w:t>정도에</w:t>
      </w:r>
      <w:r>
        <w:rPr>
          <w:rFonts w:ascii="Arial" w:hAnsi="Arial" w:cs="Arial"/>
          <w:color w:val="373A3C"/>
        </w:rPr>
        <w:t xml:space="preserve"> </w:t>
      </w:r>
      <w:r>
        <w:rPr>
          <w:rFonts w:ascii="Arial" w:hAnsi="Arial" w:cs="Arial"/>
          <w:color w:val="373A3C"/>
        </w:rPr>
        <w:t>요격불가능</w:t>
      </w:r>
      <w:r>
        <w:rPr>
          <w:rFonts w:ascii="Arial" w:hAnsi="Arial" w:cs="Arial"/>
          <w:color w:val="373A3C"/>
        </w:rPr>
        <w:t xml:space="preserve"> </w:t>
      </w:r>
      <w:r>
        <w:rPr>
          <w:rFonts w:ascii="Arial" w:hAnsi="Arial" w:cs="Arial"/>
          <w:color w:val="373A3C"/>
        </w:rPr>
        <w:t>구간이</w:t>
      </w:r>
      <w:r>
        <w:rPr>
          <w:rFonts w:ascii="Arial" w:hAnsi="Arial" w:cs="Arial"/>
          <w:color w:val="373A3C"/>
        </w:rPr>
        <w:t xml:space="preserve"> </w:t>
      </w:r>
      <w:r>
        <w:rPr>
          <w:rFonts w:ascii="Arial" w:hAnsi="Arial" w:cs="Arial"/>
          <w:color w:val="373A3C"/>
        </w:rPr>
        <w:t>생기게</w:t>
      </w:r>
      <w:r>
        <w:rPr>
          <w:rFonts w:ascii="Arial" w:hAnsi="Arial" w:cs="Arial"/>
          <w:color w:val="373A3C"/>
        </w:rPr>
        <w:t xml:space="preserve"> </w:t>
      </w:r>
      <w:r>
        <w:rPr>
          <w:rFonts w:ascii="Arial" w:hAnsi="Arial" w:cs="Arial"/>
          <w:color w:val="373A3C"/>
        </w:rPr>
        <w:t>된다</w:t>
      </w:r>
      <w:r>
        <w:rPr>
          <w:rFonts w:ascii="Arial" w:hAnsi="Arial" w:cs="Arial"/>
          <w:color w:val="373A3C"/>
        </w:rPr>
        <w:t xml:space="preserve">. </w:t>
      </w:r>
      <w:r>
        <w:rPr>
          <w:rFonts w:ascii="Arial" w:hAnsi="Arial" w:cs="Arial"/>
          <w:color w:val="373A3C"/>
        </w:rPr>
        <w:t>우리나라와</w:t>
      </w:r>
      <w:r>
        <w:rPr>
          <w:rFonts w:ascii="Arial" w:hAnsi="Arial" w:cs="Arial"/>
          <w:color w:val="373A3C"/>
        </w:rPr>
        <w:t xml:space="preserve"> </w:t>
      </w:r>
      <w:r>
        <w:rPr>
          <w:rFonts w:ascii="Arial" w:hAnsi="Arial" w:cs="Arial"/>
          <w:color w:val="373A3C"/>
        </w:rPr>
        <w:t>비교적</w:t>
      </w:r>
      <w:r>
        <w:rPr>
          <w:rFonts w:ascii="Arial" w:hAnsi="Arial" w:cs="Arial"/>
          <w:color w:val="373A3C"/>
        </w:rPr>
        <w:t xml:space="preserve"> </w:t>
      </w:r>
      <w:r>
        <w:rPr>
          <w:rFonts w:ascii="Arial" w:hAnsi="Arial" w:cs="Arial"/>
          <w:color w:val="373A3C"/>
        </w:rPr>
        <w:t>가까운</w:t>
      </w:r>
      <w:r>
        <w:rPr>
          <w:rFonts w:ascii="Arial" w:hAnsi="Arial" w:cs="Arial"/>
          <w:color w:val="373A3C"/>
        </w:rPr>
        <w:t xml:space="preserve"> </w:t>
      </w:r>
      <w:r>
        <w:rPr>
          <w:rFonts w:ascii="Arial" w:hAnsi="Arial" w:cs="Arial"/>
          <w:color w:val="373A3C"/>
        </w:rPr>
        <w:t>거리에</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북한에서</w:t>
      </w:r>
      <w:r>
        <w:rPr>
          <w:rFonts w:ascii="Arial" w:hAnsi="Arial" w:cs="Arial"/>
          <w:color w:val="373A3C"/>
        </w:rPr>
        <w:t xml:space="preserve"> </w:t>
      </w:r>
      <w:r>
        <w:rPr>
          <w:rFonts w:ascii="Arial" w:hAnsi="Arial" w:cs="Arial"/>
          <w:color w:val="373A3C"/>
        </w:rPr>
        <w:t>쏘는</w:t>
      </w:r>
      <w:r>
        <w:rPr>
          <w:rFonts w:ascii="Arial" w:hAnsi="Arial" w:cs="Arial"/>
          <w:color w:val="373A3C"/>
        </w:rPr>
        <w:t xml:space="preserve"> </w:t>
      </w:r>
      <w:r>
        <w:rPr>
          <w:rFonts w:ascii="Arial" w:hAnsi="Arial" w:cs="Arial"/>
          <w:color w:val="373A3C"/>
        </w:rPr>
        <w:t>탄도탄은</w:t>
      </w:r>
      <w:r>
        <w:rPr>
          <w:rFonts w:ascii="Arial" w:hAnsi="Arial" w:cs="Arial"/>
          <w:color w:val="373A3C"/>
        </w:rPr>
        <w:t xml:space="preserve"> </w:t>
      </w:r>
      <w:r>
        <w:rPr>
          <w:rFonts w:ascii="Arial" w:hAnsi="Arial" w:cs="Arial"/>
          <w:color w:val="373A3C"/>
        </w:rPr>
        <w:t>일부</w:t>
      </w:r>
      <w:r>
        <w:rPr>
          <w:rFonts w:ascii="Arial" w:hAnsi="Arial" w:cs="Arial"/>
          <w:color w:val="373A3C"/>
        </w:rPr>
        <w:t xml:space="preserve"> </w:t>
      </w:r>
      <w:proofErr w:type="spellStart"/>
      <w:r>
        <w:rPr>
          <w:rFonts w:ascii="Arial" w:hAnsi="Arial" w:cs="Arial"/>
          <w:color w:val="373A3C"/>
        </w:rPr>
        <w:t>장사정</w:t>
      </w:r>
      <w:proofErr w:type="spellEnd"/>
      <w:r>
        <w:rPr>
          <w:rFonts w:ascii="Arial" w:hAnsi="Arial" w:cs="Arial"/>
          <w:color w:val="373A3C"/>
        </w:rPr>
        <w:t xml:space="preserve"> </w:t>
      </w:r>
      <w:r>
        <w:rPr>
          <w:rFonts w:ascii="Arial" w:hAnsi="Arial" w:cs="Arial"/>
          <w:color w:val="373A3C"/>
        </w:rPr>
        <w:t>탄도탄에</w:t>
      </w:r>
      <w:r>
        <w:rPr>
          <w:rFonts w:ascii="Arial" w:hAnsi="Arial" w:cs="Arial"/>
          <w:color w:val="373A3C"/>
        </w:rPr>
        <w:t xml:space="preserve"> </w:t>
      </w:r>
      <w:r>
        <w:rPr>
          <w:rFonts w:ascii="Arial" w:hAnsi="Arial" w:cs="Arial"/>
          <w:color w:val="373A3C"/>
        </w:rPr>
        <w:t>핵을</w:t>
      </w:r>
      <w:r>
        <w:rPr>
          <w:rFonts w:ascii="Arial" w:hAnsi="Arial" w:cs="Arial"/>
          <w:color w:val="373A3C"/>
        </w:rPr>
        <w:t xml:space="preserve"> </w:t>
      </w:r>
      <w:r>
        <w:rPr>
          <w:rFonts w:ascii="Arial" w:hAnsi="Arial" w:cs="Arial"/>
          <w:color w:val="373A3C"/>
        </w:rPr>
        <w:t>실어</w:t>
      </w:r>
      <w:r>
        <w:rPr>
          <w:rFonts w:ascii="Arial" w:hAnsi="Arial" w:cs="Arial"/>
          <w:color w:val="373A3C"/>
        </w:rPr>
        <w:t xml:space="preserve"> </w:t>
      </w:r>
      <w:proofErr w:type="spellStart"/>
      <w:r>
        <w:rPr>
          <w:rFonts w:ascii="Arial" w:hAnsi="Arial" w:cs="Arial"/>
          <w:color w:val="373A3C"/>
        </w:rPr>
        <w:t>고고도에서</w:t>
      </w:r>
      <w:proofErr w:type="spellEnd"/>
      <w:r>
        <w:rPr>
          <w:rFonts w:ascii="Arial" w:hAnsi="Arial" w:cs="Arial"/>
          <w:color w:val="373A3C"/>
        </w:rPr>
        <w:t xml:space="preserve"> </w:t>
      </w:r>
      <w:r>
        <w:rPr>
          <w:rFonts w:ascii="Arial" w:hAnsi="Arial" w:cs="Arial"/>
          <w:color w:val="373A3C"/>
        </w:rPr>
        <w:t>핵</w:t>
      </w:r>
      <w:r>
        <w:rPr>
          <w:rStyle w:val="apple-converted-space"/>
          <w:rFonts w:ascii="Arial" w:hAnsi="Arial" w:cs="Arial"/>
          <w:color w:val="373A3C"/>
        </w:rPr>
        <w:t> </w:t>
      </w:r>
      <w:hyperlink r:id="rId120" w:tooltip="EMP" w:history="1">
        <w:r>
          <w:rPr>
            <w:rStyle w:val="a3"/>
            <w:rFonts w:ascii="Arial" w:hAnsi="Arial" w:cs="Arial"/>
            <w:color w:val="0275D8"/>
          </w:rPr>
          <w:t>EMP</w:t>
        </w:r>
      </w:hyperlink>
      <w:r>
        <w:rPr>
          <w:rStyle w:val="apple-converted-space"/>
          <w:rFonts w:ascii="Arial" w:hAnsi="Arial" w:cs="Arial"/>
          <w:color w:val="373A3C"/>
        </w:rPr>
        <w:t> </w:t>
      </w:r>
      <w:r>
        <w:rPr>
          <w:rFonts w:ascii="Arial" w:hAnsi="Arial" w:cs="Arial"/>
          <w:color w:val="373A3C"/>
        </w:rPr>
        <w:t>공격을</w:t>
      </w:r>
      <w:r>
        <w:rPr>
          <w:rFonts w:ascii="Arial" w:hAnsi="Arial" w:cs="Arial"/>
          <w:color w:val="373A3C"/>
        </w:rPr>
        <w:t xml:space="preserve"> </w:t>
      </w:r>
      <w:r>
        <w:rPr>
          <w:rFonts w:ascii="Arial" w:hAnsi="Arial" w:cs="Arial"/>
          <w:color w:val="373A3C"/>
        </w:rPr>
        <w:t>하기</w:t>
      </w:r>
      <w:r>
        <w:rPr>
          <w:rFonts w:ascii="Arial" w:hAnsi="Arial" w:cs="Arial"/>
          <w:color w:val="373A3C"/>
        </w:rPr>
        <w:t xml:space="preserve"> </w:t>
      </w:r>
      <w:r>
        <w:rPr>
          <w:rFonts w:ascii="Arial" w:hAnsi="Arial" w:cs="Arial"/>
          <w:color w:val="373A3C"/>
        </w:rPr>
        <w:t>위한</w:t>
      </w:r>
      <w:r>
        <w:rPr>
          <w:rFonts w:ascii="Arial" w:hAnsi="Arial" w:cs="Arial"/>
          <w:color w:val="373A3C"/>
        </w:rPr>
        <w:t xml:space="preserve"> </w:t>
      </w:r>
      <w:proofErr w:type="spellStart"/>
      <w:r>
        <w:rPr>
          <w:rFonts w:ascii="Arial" w:hAnsi="Arial" w:cs="Arial"/>
          <w:color w:val="373A3C"/>
        </w:rPr>
        <w:t>고각샷</w:t>
      </w:r>
      <w:proofErr w:type="spellEnd"/>
      <w:r>
        <w:rPr>
          <w:rFonts w:ascii="Arial" w:hAnsi="Arial" w:cs="Arial"/>
          <w:color w:val="373A3C"/>
        </w:rPr>
        <w:t>(</w:t>
      </w:r>
      <w:proofErr w:type="spellStart"/>
      <w:r>
        <w:rPr>
          <w:rFonts w:ascii="Arial" w:hAnsi="Arial" w:cs="Arial"/>
          <w:color w:val="373A3C"/>
        </w:rPr>
        <w:t>Lof</w:t>
      </w:r>
      <w:proofErr w:type="spellEnd"/>
      <w:r>
        <w:rPr>
          <w:rFonts w:ascii="Arial" w:hAnsi="Arial" w:cs="Arial"/>
          <w:color w:val="373A3C"/>
        </w:rPr>
        <w:t xml:space="preserve"> Trajectory)</w:t>
      </w:r>
      <w:r>
        <w:rPr>
          <w:rFonts w:ascii="Arial" w:hAnsi="Arial" w:cs="Arial"/>
          <w:color w:val="373A3C"/>
        </w:rPr>
        <w:t>을</w:t>
      </w:r>
      <w:r>
        <w:rPr>
          <w:rFonts w:ascii="Arial" w:hAnsi="Arial" w:cs="Arial"/>
          <w:color w:val="373A3C"/>
        </w:rPr>
        <w:t xml:space="preserve"> </w:t>
      </w:r>
      <w:r>
        <w:rPr>
          <w:rFonts w:ascii="Arial" w:hAnsi="Arial" w:cs="Arial"/>
          <w:color w:val="373A3C"/>
        </w:rPr>
        <w:t>사용하지</w:t>
      </w:r>
      <w:r>
        <w:rPr>
          <w:rFonts w:ascii="Arial" w:hAnsi="Arial" w:cs="Arial"/>
          <w:color w:val="373A3C"/>
        </w:rPr>
        <w:t xml:space="preserve"> </w:t>
      </w:r>
      <w:r>
        <w:rPr>
          <w:rFonts w:ascii="Arial" w:hAnsi="Arial" w:cs="Arial"/>
          <w:color w:val="373A3C"/>
        </w:rPr>
        <w:t>않는</w:t>
      </w:r>
      <w:r>
        <w:rPr>
          <w:rFonts w:ascii="Arial" w:hAnsi="Arial" w:cs="Arial"/>
          <w:color w:val="373A3C"/>
        </w:rPr>
        <w:t xml:space="preserve"> </w:t>
      </w:r>
      <w:r>
        <w:rPr>
          <w:rFonts w:ascii="Arial" w:hAnsi="Arial" w:cs="Arial"/>
          <w:color w:val="373A3C"/>
        </w:rPr>
        <w:t>이상</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고도보다</w:t>
      </w:r>
      <w:r>
        <w:rPr>
          <w:rFonts w:ascii="Arial" w:hAnsi="Arial" w:cs="Arial"/>
          <w:color w:val="373A3C"/>
        </w:rPr>
        <w:t xml:space="preserve"> </w:t>
      </w:r>
      <w:r>
        <w:rPr>
          <w:rFonts w:ascii="Arial" w:hAnsi="Arial" w:cs="Arial"/>
          <w:color w:val="373A3C"/>
        </w:rPr>
        <w:t>낮게</w:t>
      </w:r>
      <w:r>
        <w:rPr>
          <w:rFonts w:ascii="Arial" w:hAnsi="Arial" w:cs="Arial"/>
          <w:color w:val="373A3C"/>
        </w:rPr>
        <w:t xml:space="preserve"> </w:t>
      </w:r>
      <w:r>
        <w:rPr>
          <w:rFonts w:ascii="Arial" w:hAnsi="Arial" w:cs="Arial"/>
          <w:color w:val="373A3C"/>
        </w:rPr>
        <w:t>날아오는</w:t>
      </w:r>
      <w:r>
        <w:rPr>
          <w:rFonts w:ascii="Arial" w:hAnsi="Arial" w:cs="Arial"/>
          <w:color w:val="373A3C"/>
        </w:rPr>
        <w:t xml:space="preserve"> </w:t>
      </w:r>
      <w:r>
        <w:rPr>
          <w:rFonts w:ascii="Arial" w:hAnsi="Arial" w:cs="Arial"/>
          <w:color w:val="373A3C"/>
        </w:rPr>
        <w:lastRenderedPageBreak/>
        <w:t>탄도탄이</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많다</w:t>
      </w:r>
      <w:r>
        <w:rPr>
          <w:rFonts w:ascii="Arial" w:hAnsi="Arial" w:cs="Arial"/>
          <w:color w:val="373A3C"/>
        </w:rPr>
        <w:t>.</w:t>
      </w:r>
      <w:hyperlink r:id="rId121" w:anchor="fn-14" w:tooltip="SM-3는 아예 대기권 내에서는 운용이 불가능하기 때문에, SM-3도 엄청난 비용을 들여가며 도입할 이유가 없다는 회의론도 있다." w:history="1">
        <w:r>
          <w:rPr>
            <w:rStyle w:val="a3"/>
            <w:rFonts w:ascii="Arial" w:hAnsi="Arial" w:cs="Arial"/>
            <w:color w:val="0275D8"/>
            <w:sz w:val="19"/>
            <w:szCs w:val="19"/>
            <w:vertAlign w:val="superscript"/>
          </w:rPr>
          <w:t>[14]</w:t>
        </w:r>
      </w:hyperlink>
      <w:r>
        <w:rPr>
          <w:rFonts w:ascii="Arial" w:hAnsi="Arial" w:cs="Arial"/>
          <w:color w:val="373A3C"/>
        </w:rPr>
        <w:br/>
      </w:r>
      <w:r>
        <w:rPr>
          <w:rFonts w:ascii="Arial" w:hAnsi="Arial" w:cs="Arial"/>
          <w:color w:val="373A3C"/>
        </w:rPr>
        <w:br/>
      </w:r>
      <w:r>
        <w:rPr>
          <w:rFonts w:ascii="Arial" w:hAnsi="Arial" w:cs="Arial"/>
          <w:color w:val="373A3C"/>
        </w:rPr>
        <w:t>물론</w:t>
      </w:r>
      <w:r>
        <w:rPr>
          <w:rFonts w:ascii="Arial" w:hAnsi="Arial" w:cs="Arial"/>
          <w:color w:val="373A3C"/>
        </w:rPr>
        <w:t xml:space="preserve"> </w:t>
      </w:r>
      <w:proofErr w:type="spellStart"/>
      <w:r>
        <w:rPr>
          <w:rFonts w:ascii="Arial" w:hAnsi="Arial" w:cs="Arial"/>
          <w:color w:val="373A3C"/>
        </w:rPr>
        <w:t>스커드의</w:t>
      </w:r>
      <w:proofErr w:type="spellEnd"/>
      <w:r>
        <w:rPr>
          <w:rFonts w:ascii="Arial" w:hAnsi="Arial" w:cs="Arial"/>
          <w:color w:val="373A3C"/>
        </w:rPr>
        <w:t xml:space="preserve"> '</w:t>
      </w:r>
      <w:r>
        <w:rPr>
          <w:rFonts w:ascii="Arial" w:hAnsi="Arial" w:cs="Arial"/>
          <w:color w:val="373A3C"/>
        </w:rPr>
        <w:t>일반적인</w:t>
      </w:r>
      <w:r>
        <w:rPr>
          <w:rFonts w:ascii="Arial" w:hAnsi="Arial" w:cs="Arial"/>
          <w:color w:val="373A3C"/>
        </w:rPr>
        <w:t xml:space="preserve"> </w:t>
      </w:r>
      <w:r>
        <w:rPr>
          <w:rFonts w:ascii="Arial" w:hAnsi="Arial" w:cs="Arial"/>
          <w:color w:val="373A3C"/>
        </w:rPr>
        <w:t>탄도</w:t>
      </w:r>
      <w:r>
        <w:rPr>
          <w:rFonts w:ascii="Arial" w:hAnsi="Arial" w:cs="Arial"/>
          <w:color w:val="373A3C"/>
        </w:rPr>
        <w:t xml:space="preserve"> </w:t>
      </w:r>
      <w:proofErr w:type="spellStart"/>
      <w:r>
        <w:rPr>
          <w:rFonts w:ascii="Arial" w:hAnsi="Arial" w:cs="Arial"/>
          <w:color w:val="373A3C"/>
        </w:rPr>
        <w:t>사격시</w:t>
      </w:r>
      <w:proofErr w:type="spellEnd"/>
      <w:r>
        <w:rPr>
          <w:rFonts w:ascii="Arial" w:hAnsi="Arial" w:cs="Arial"/>
          <w:color w:val="373A3C"/>
        </w:rPr>
        <w:t>'</w:t>
      </w:r>
      <w:r>
        <w:rPr>
          <w:rFonts w:ascii="Arial" w:hAnsi="Arial" w:cs="Arial"/>
          <w:color w:val="373A3C"/>
        </w:rPr>
        <w:t>의</w:t>
      </w:r>
      <w:r>
        <w:rPr>
          <w:rFonts w:ascii="Arial" w:hAnsi="Arial" w:cs="Arial"/>
          <w:color w:val="373A3C"/>
        </w:rPr>
        <w:t xml:space="preserve"> </w:t>
      </w:r>
      <w:r>
        <w:rPr>
          <w:rFonts w:ascii="Arial" w:hAnsi="Arial" w:cs="Arial"/>
          <w:color w:val="373A3C"/>
        </w:rPr>
        <w:t>최대고도는</w:t>
      </w:r>
      <w:r>
        <w:rPr>
          <w:rFonts w:ascii="Arial" w:hAnsi="Arial" w:cs="Arial"/>
          <w:color w:val="373A3C"/>
        </w:rPr>
        <w:t xml:space="preserve"> </w:t>
      </w:r>
      <w:r>
        <w:rPr>
          <w:rFonts w:ascii="Arial" w:hAnsi="Arial" w:cs="Arial"/>
          <w:color w:val="373A3C"/>
        </w:rPr>
        <w:t>분명</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최소요격고도보다</w:t>
      </w:r>
      <w:r>
        <w:rPr>
          <w:rFonts w:ascii="Arial" w:hAnsi="Arial" w:cs="Arial"/>
          <w:color w:val="373A3C"/>
        </w:rPr>
        <w:t xml:space="preserve"> </w:t>
      </w:r>
      <w:r>
        <w:rPr>
          <w:rFonts w:ascii="Arial" w:hAnsi="Arial" w:cs="Arial"/>
          <w:color w:val="373A3C"/>
        </w:rPr>
        <w:t>높지만</w:t>
      </w:r>
      <w:r>
        <w:rPr>
          <w:rFonts w:ascii="Arial" w:hAnsi="Arial" w:cs="Arial"/>
          <w:color w:val="373A3C"/>
        </w:rPr>
        <w:t>(300km</w:t>
      </w:r>
      <w:r>
        <w:rPr>
          <w:rFonts w:ascii="Arial" w:hAnsi="Arial" w:cs="Arial"/>
          <w:color w:val="373A3C"/>
        </w:rPr>
        <w:t>급</w:t>
      </w:r>
      <w:r>
        <w:rPr>
          <w:rFonts w:ascii="Arial" w:hAnsi="Arial" w:cs="Arial"/>
          <w:color w:val="373A3C"/>
        </w:rPr>
        <w:t xml:space="preserve"> </w:t>
      </w:r>
      <w:r>
        <w:rPr>
          <w:rFonts w:ascii="Arial" w:hAnsi="Arial" w:cs="Arial"/>
          <w:color w:val="373A3C"/>
        </w:rPr>
        <w:t>전술탄도</w:t>
      </w:r>
      <w:r>
        <w:rPr>
          <w:rFonts w:ascii="Arial" w:hAnsi="Arial" w:cs="Arial"/>
          <w:color w:val="373A3C"/>
        </w:rPr>
        <w:t xml:space="preserve"> </w:t>
      </w:r>
      <w:r>
        <w:rPr>
          <w:rFonts w:ascii="Arial" w:hAnsi="Arial" w:cs="Arial"/>
          <w:color w:val="373A3C"/>
        </w:rPr>
        <w:t>미사일도</w:t>
      </w:r>
      <w:r>
        <w:rPr>
          <w:rFonts w:ascii="Arial" w:hAnsi="Arial" w:cs="Arial"/>
          <w:color w:val="373A3C"/>
        </w:rPr>
        <w:t xml:space="preserve"> </w:t>
      </w:r>
      <w:r>
        <w:rPr>
          <w:rFonts w:ascii="Arial" w:hAnsi="Arial" w:cs="Arial"/>
          <w:color w:val="373A3C"/>
        </w:rPr>
        <w:t>정점고도는</w:t>
      </w:r>
      <w:r>
        <w:rPr>
          <w:rFonts w:ascii="Arial" w:hAnsi="Arial" w:cs="Arial"/>
          <w:color w:val="373A3C"/>
        </w:rPr>
        <w:t xml:space="preserve"> 80km</w:t>
      </w:r>
      <w:r>
        <w:rPr>
          <w:rFonts w:ascii="Arial" w:hAnsi="Arial" w:cs="Arial"/>
          <w:color w:val="373A3C"/>
        </w:rPr>
        <w:t>까지</w:t>
      </w:r>
      <w:r>
        <w:rPr>
          <w:rFonts w:ascii="Arial" w:hAnsi="Arial" w:cs="Arial"/>
          <w:color w:val="373A3C"/>
        </w:rPr>
        <w:t xml:space="preserve"> </w:t>
      </w:r>
      <w:r>
        <w:rPr>
          <w:rFonts w:ascii="Arial" w:hAnsi="Arial" w:cs="Arial"/>
          <w:color w:val="373A3C"/>
        </w:rPr>
        <w:t>올라간다</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최대고도</w:t>
      </w:r>
      <w:r>
        <w:rPr>
          <w:rFonts w:ascii="Arial" w:hAnsi="Arial" w:cs="Arial"/>
          <w:color w:val="373A3C"/>
        </w:rPr>
        <w:t>'</w:t>
      </w:r>
      <w:r>
        <w:rPr>
          <w:rFonts w:ascii="Arial" w:hAnsi="Arial" w:cs="Arial"/>
          <w:color w:val="373A3C"/>
        </w:rPr>
        <w:t>가</w:t>
      </w:r>
      <w:r>
        <w:rPr>
          <w:rFonts w:ascii="Arial" w:hAnsi="Arial" w:cs="Arial"/>
          <w:color w:val="373A3C"/>
        </w:rPr>
        <w:t xml:space="preserve"> </w:t>
      </w:r>
      <w:proofErr w:type="spellStart"/>
      <w:r>
        <w:rPr>
          <w:rFonts w:ascii="Arial" w:hAnsi="Arial" w:cs="Arial"/>
          <w:color w:val="373A3C"/>
        </w:rPr>
        <w:t>사드의</w:t>
      </w:r>
      <w:proofErr w:type="spellEnd"/>
      <w:r>
        <w:rPr>
          <w:rStyle w:val="apple-converted-space"/>
          <w:rFonts w:ascii="Arial" w:hAnsi="Arial" w:cs="Arial"/>
          <w:color w:val="373A3C"/>
        </w:rPr>
        <w:t> </w:t>
      </w:r>
      <w:r>
        <w:rPr>
          <w:rStyle w:val="a9"/>
          <w:rFonts w:ascii="Arial" w:hAnsi="Arial" w:cs="Arial"/>
          <w:color w:val="373A3C"/>
        </w:rPr>
        <w:t>유효사거리</w:t>
      </w:r>
      <w:r>
        <w:rPr>
          <w:rStyle w:val="a9"/>
          <w:rFonts w:ascii="Arial" w:hAnsi="Arial" w:cs="Arial"/>
          <w:color w:val="373A3C"/>
        </w:rPr>
        <w:t xml:space="preserve"> </w:t>
      </w:r>
      <w:r>
        <w:rPr>
          <w:rStyle w:val="a9"/>
          <w:rFonts w:ascii="Arial" w:hAnsi="Arial" w:cs="Arial"/>
          <w:color w:val="373A3C"/>
        </w:rPr>
        <w:t>내에</w:t>
      </w:r>
      <w:r>
        <w:rPr>
          <w:rStyle w:val="a9"/>
          <w:rFonts w:ascii="Arial" w:hAnsi="Arial" w:cs="Arial"/>
          <w:color w:val="373A3C"/>
        </w:rPr>
        <w:t xml:space="preserve"> </w:t>
      </w:r>
      <w:r>
        <w:rPr>
          <w:rStyle w:val="a9"/>
          <w:rFonts w:ascii="Arial" w:hAnsi="Arial" w:cs="Arial"/>
          <w:color w:val="373A3C"/>
        </w:rPr>
        <w:t>머무는</w:t>
      </w:r>
      <w:r>
        <w:rPr>
          <w:rStyle w:val="a9"/>
          <w:rFonts w:ascii="Arial" w:hAnsi="Arial" w:cs="Arial"/>
          <w:color w:val="373A3C"/>
        </w:rPr>
        <w:t xml:space="preserve"> </w:t>
      </w:r>
      <w:r>
        <w:rPr>
          <w:rStyle w:val="a9"/>
          <w:rFonts w:ascii="Arial" w:hAnsi="Arial" w:cs="Arial"/>
          <w:color w:val="373A3C"/>
        </w:rPr>
        <w:t>시간</w:t>
      </w:r>
      <w:r>
        <w:rPr>
          <w:rFonts w:ascii="Arial" w:hAnsi="Arial" w:cs="Arial"/>
          <w:color w:val="373A3C"/>
        </w:rPr>
        <w:t>이</w:t>
      </w:r>
      <w:r>
        <w:rPr>
          <w:rFonts w:ascii="Arial" w:hAnsi="Arial" w:cs="Arial"/>
          <w:color w:val="373A3C"/>
        </w:rPr>
        <w:t xml:space="preserve"> </w:t>
      </w:r>
      <w:r>
        <w:rPr>
          <w:rFonts w:ascii="Arial" w:hAnsi="Arial" w:cs="Arial"/>
          <w:color w:val="373A3C"/>
        </w:rPr>
        <w:t>문제다</w:t>
      </w:r>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엄청나게</w:t>
      </w:r>
      <w:r>
        <w:rPr>
          <w:rFonts w:ascii="Arial" w:hAnsi="Arial" w:cs="Arial"/>
          <w:color w:val="373A3C"/>
        </w:rPr>
        <w:t xml:space="preserve"> </w:t>
      </w:r>
      <w:r>
        <w:rPr>
          <w:rFonts w:ascii="Arial" w:hAnsi="Arial" w:cs="Arial"/>
          <w:color w:val="373A3C"/>
        </w:rPr>
        <w:t>비싼</w:t>
      </w:r>
      <w:r>
        <w:rPr>
          <w:rFonts w:ascii="Arial" w:hAnsi="Arial" w:cs="Arial"/>
          <w:color w:val="373A3C"/>
        </w:rPr>
        <w:t xml:space="preserve"> </w:t>
      </w:r>
      <w:r>
        <w:rPr>
          <w:rFonts w:ascii="Arial" w:hAnsi="Arial" w:cs="Arial"/>
          <w:color w:val="373A3C"/>
        </w:rPr>
        <w:t>체계이기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포대를</w:t>
      </w:r>
      <w:r>
        <w:rPr>
          <w:rFonts w:ascii="Arial" w:hAnsi="Arial" w:cs="Arial"/>
          <w:color w:val="373A3C"/>
        </w:rPr>
        <w:t xml:space="preserve"> </w:t>
      </w:r>
      <w:r>
        <w:rPr>
          <w:rFonts w:ascii="Arial" w:hAnsi="Arial" w:cs="Arial"/>
          <w:color w:val="373A3C"/>
        </w:rPr>
        <w:t>원하는</w:t>
      </w:r>
      <w:r>
        <w:rPr>
          <w:rFonts w:ascii="Arial" w:hAnsi="Arial" w:cs="Arial"/>
          <w:color w:val="373A3C"/>
        </w:rPr>
        <w:t xml:space="preserve"> </w:t>
      </w:r>
      <w:r>
        <w:rPr>
          <w:rFonts w:ascii="Arial" w:hAnsi="Arial" w:cs="Arial"/>
          <w:color w:val="373A3C"/>
        </w:rPr>
        <w:t>만큼</w:t>
      </w:r>
      <w:r>
        <w:rPr>
          <w:rFonts w:ascii="Arial" w:hAnsi="Arial" w:cs="Arial"/>
          <w:color w:val="373A3C"/>
        </w:rPr>
        <w:t xml:space="preserve"> </w:t>
      </w:r>
      <w:r>
        <w:rPr>
          <w:rFonts w:ascii="Arial" w:hAnsi="Arial" w:cs="Arial"/>
          <w:color w:val="373A3C"/>
        </w:rPr>
        <w:t>펑펑</w:t>
      </w:r>
      <w:r>
        <w:rPr>
          <w:rFonts w:ascii="Arial" w:hAnsi="Arial" w:cs="Arial"/>
          <w:color w:val="373A3C"/>
        </w:rPr>
        <w:t xml:space="preserve"> </w:t>
      </w:r>
      <w:r>
        <w:rPr>
          <w:rFonts w:ascii="Arial" w:hAnsi="Arial" w:cs="Arial"/>
          <w:color w:val="373A3C"/>
        </w:rPr>
        <w:t>지를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없어</w:t>
      </w:r>
      <w:r>
        <w:rPr>
          <w:rFonts w:ascii="Arial" w:hAnsi="Arial" w:cs="Arial"/>
          <w:color w:val="373A3C"/>
        </w:rPr>
        <w:t xml:space="preserve"> </w:t>
      </w:r>
      <w:r>
        <w:rPr>
          <w:rFonts w:ascii="Arial" w:hAnsi="Arial" w:cs="Arial"/>
          <w:color w:val="373A3C"/>
        </w:rPr>
        <w:t>소수의</w:t>
      </w:r>
      <w:r>
        <w:rPr>
          <w:rFonts w:ascii="Arial" w:hAnsi="Arial" w:cs="Arial"/>
          <w:color w:val="373A3C"/>
        </w:rPr>
        <w:t xml:space="preserve"> </w:t>
      </w:r>
      <w:r>
        <w:rPr>
          <w:rFonts w:ascii="Arial" w:hAnsi="Arial" w:cs="Arial"/>
          <w:color w:val="373A3C"/>
        </w:rPr>
        <w:t>포대만으로</w:t>
      </w:r>
      <w:r>
        <w:rPr>
          <w:rFonts w:ascii="Arial" w:hAnsi="Arial" w:cs="Arial"/>
          <w:color w:val="373A3C"/>
        </w:rPr>
        <w:t xml:space="preserve"> </w:t>
      </w:r>
      <w:r>
        <w:rPr>
          <w:rFonts w:ascii="Arial" w:hAnsi="Arial" w:cs="Arial"/>
          <w:color w:val="373A3C"/>
        </w:rPr>
        <w:t>남한</w:t>
      </w:r>
      <w:r>
        <w:rPr>
          <w:rFonts w:ascii="Arial" w:hAnsi="Arial" w:cs="Arial"/>
          <w:color w:val="373A3C"/>
        </w:rPr>
        <w:t xml:space="preserve"> </w:t>
      </w:r>
      <w:r>
        <w:rPr>
          <w:rFonts w:ascii="Arial" w:hAnsi="Arial" w:cs="Arial"/>
          <w:color w:val="373A3C"/>
        </w:rPr>
        <w:t>전</w:t>
      </w:r>
      <w:r>
        <w:rPr>
          <w:rFonts w:ascii="Arial" w:hAnsi="Arial" w:cs="Arial"/>
          <w:color w:val="373A3C"/>
        </w:rPr>
        <w:t xml:space="preserve"> </w:t>
      </w:r>
      <w:r>
        <w:rPr>
          <w:rFonts w:ascii="Arial" w:hAnsi="Arial" w:cs="Arial"/>
          <w:color w:val="373A3C"/>
        </w:rPr>
        <w:t>지역을</w:t>
      </w:r>
      <w:r>
        <w:rPr>
          <w:rFonts w:ascii="Arial" w:hAnsi="Arial" w:cs="Arial"/>
          <w:color w:val="373A3C"/>
        </w:rPr>
        <w:t xml:space="preserve"> </w:t>
      </w:r>
      <w:r>
        <w:rPr>
          <w:rFonts w:ascii="Arial" w:hAnsi="Arial" w:cs="Arial"/>
          <w:color w:val="373A3C"/>
        </w:rPr>
        <w:t>커버해야</w:t>
      </w:r>
      <w:r>
        <w:rPr>
          <w:rFonts w:ascii="Arial" w:hAnsi="Arial" w:cs="Arial"/>
          <w:color w:val="373A3C"/>
        </w:rPr>
        <w:t xml:space="preserve"> </w:t>
      </w:r>
      <w:r>
        <w:rPr>
          <w:rFonts w:ascii="Arial" w:hAnsi="Arial" w:cs="Arial"/>
          <w:color w:val="373A3C"/>
        </w:rPr>
        <w:t>하는데</w:t>
      </w:r>
      <w:r>
        <w:rPr>
          <w:rFonts w:ascii="Arial" w:hAnsi="Arial" w:cs="Arial"/>
          <w:color w:val="373A3C"/>
        </w:rPr>
        <w:t xml:space="preserve">, </w:t>
      </w:r>
      <w:r>
        <w:rPr>
          <w:rFonts w:ascii="Arial" w:hAnsi="Arial" w:cs="Arial"/>
          <w:color w:val="373A3C"/>
        </w:rPr>
        <w:t>그러기</w:t>
      </w:r>
      <w:r>
        <w:rPr>
          <w:rFonts w:ascii="Arial" w:hAnsi="Arial" w:cs="Arial"/>
          <w:color w:val="373A3C"/>
        </w:rPr>
        <w:t xml:space="preserve"> </w:t>
      </w:r>
      <w:r>
        <w:rPr>
          <w:rFonts w:ascii="Arial" w:hAnsi="Arial" w:cs="Arial"/>
          <w:color w:val="373A3C"/>
        </w:rPr>
        <w:t>위해서는</w:t>
      </w:r>
      <w:r>
        <w:rPr>
          <w:rFonts w:ascii="Arial" w:hAnsi="Arial" w:cs="Arial"/>
          <w:color w:val="373A3C"/>
        </w:rPr>
        <w:t xml:space="preserve"> </w:t>
      </w:r>
      <w:proofErr w:type="spellStart"/>
      <w:r>
        <w:rPr>
          <w:rFonts w:ascii="Arial" w:hAnsi="Arial" w:cs="Arial"/>
          <w:color w:val="373A3C"/>
        </w:rPr>
        <w:t>사드가</w:t>
      </w:r>
      <w:proofErr w:type="spellEnd"/>
      <w:r>
        <w:rPr>
          <w:rFonts w:ascii="Arial" w:hAnsi="Arial" w:cs="Arial"/>
          <w:color w:val="373A3C"/>
        </w:rPr>
        <w:t xml:space="preserve"> </w:t>
      </w:r>
      <w:r>
        <w:rPr>
          <w:rFonts w:ascii="Arial" w:hAnsi="Arial" w:cs="Arial"/>
          <w:color w:val="373A3C"/>
        </w:rPr>
        <w:t>후방에</w:t>
      </w:r>
      <w:r>
        <w:rPr>
          <w:rFonts w:ascii="Arial" w:hAnsi="Arial" w:cs="Arial"/>
          <w:color w:val="373A3C"/>
        </w:rPr>
        <w:t xml:space="preserve"> </w:t>
      </w:r>
      <w:r>
        <w:rPr>
          <w:rFonts w:ascii="Arial" w:hAnsi="Arial" w:cs="Arial"/>
          <w:color w:val="373A3C"/>
        </w:rPr>
        <w:t>배치될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밖에</w:t>
      </w:r>
      <w:r>
        <w:rPr>
          <w:rFonts w:ascii="Arial" w:hAnsi="Arial" w:cs="Arial"/>
          <w:color w:val="373A3C"/>
        </w:rPr>
        <w:t xml:space="preserve"> </w:t>
      </w:r>
      <w:r>
        <w:rPr>
          <w:rFonts w:ascii="Arial" w:hAnsi="Arial" w:cs="Arial"/>
          <w:color w:val="373A3C"/>
        </w:rPr>
        <w:t>없다</w:t>
      </w:r>
      <w:r>
        <w:rPr>
          <w:rFonts w:ascii="Arial" w:hAnsi="Arial" w:cs="Arial"/>
          <w:color w:val="373A3C"/>
        </w:rPr>
        <w:t>.</w:t>
      </w:r>
      <w:hyperlink r:id="rId122" w:anchor="fn-15" w:tooltip="약간 부정확한 사실이다. 사드가 후방에 배치되는 이유는 두 가지이다. 첫째. 사드같은 중요 전략자산을 전방에 배치시켜 북한의 방사포 등 장거리 화기에 노출시킬 필요는 없다. 아울러 전방배치 시 북한 특수부대의 파괴활동 역시 용이해진다. 둘째. 중국을 자극하지 않기 위함이다. 사드가 전방에 배치될 경우 레이더 감지 반경에 중국 영토가 많이 들어가게 된다. 성주에 배치할 경우 중국 영토는 감지반경에 거의 포함되지 않는다." w:history="1">
        <w:r>
          <w:rPr>
            <w:rStyle w:val="a3"/>
            <w:rFonts w:ascii="Arial" w:hAnsi="Arial" w:cs="Arial"/>
            <w:color w:val="0275D8"/>
            <w:sz w:val="19"/>
            <w:szCs w:val="19"/>
            <w:vertAlign w:val="superscript"/>
          </w:rPr>
          <w:t>[15]</w:t>
        </w:r>
      </w:hyperlink>
      <w:hyperlink r:id="rId123" w:anchor="fn-16" w:tooltip="이에 대해서 '중요 전략자산인 공군기지가 전방에 배치된 경우가 있는데 이건 어떻게 설명할거냐?'라고 물을 수 있을 듯한데 해당 공군기지들은 몸빵용이다. 그 기지들에는 싸고 성능이 떨어지는 대신 3분 내로 출격 가능한 전투기들이 배치된다. 이 전투기들은 전쟁 징후만 포착되어도 출격하여 그야말로 몸을 던져서 북한 공군의 침입을 1차로 방어한다. 이후 대구기지 등 후방에서 비싸고 성능좋은 전투기가 출격하여 적기를 요격한다." w:history="1">
        <w:r>
          <w:rPr>
            <w:rStyle w:val="a3"/>
            <w:rFonts w:ascii="Arial" w:hAnsi="Arial" w:cs="Arial"/>
            <w:color w:val="0275D8"/>
            <w:sz w:val="19"/>
            <w:szCs w:val="19"/>
            <w:vertAlign w:val="superscript"/>
          </w:rPr>
          <w:t>[16]</w:t>
        </w:r>
      </w:hyperlink>
      <w:r>
        <w:rPr>
          <w:rFonts w:ascii="Arial" w:hAnsi="Arial" w:cs="Arial"/>
          <w:color w:val="373A3C"/>
        </w:rPr>
        <w:br/>
      </w:r>
      <w:r>
        <w:rPr>
          <w:rFonts w:ascii="Arial" w:hAnsi="Arial" w:cs="Arial"/>
          <w:color w:val="373A3C"/>
        </w:rPr>
        <w:br/>
      </w:r>
      <w:r>
        <w:rPr>
          <w:rFonts w:ascii="Arial" w:hAnsi="Arial" w:cs="Arial"/>
          <w:color w:val="373A3C"/>
        </w:rPr>
        <w:t>흔히</w:t>
      </w:r>
      <w:r>
        <w:rPr>
          <w:rFonts w:ascii="Arial" w:hAnsi="Arial" w:cs="Arial"/>
          <w:color w:val="373A3C"/>
        </w:rPr>
        <w:t xml:space="preserve"> </w:t>
      </w:r>
      <w:r>
        <w:rPr>
          <w:rFonts w:ascii="Arial" w:hAnsi="Arial" w:cs="Arial"/>
          <w:color w:val="373A3C"/>
        </w:rPr>
        <w:t>언론사</w:t>
      </w:r>
      <w:r>
        <w:rPr>
          <w:rFonts w:ascii="Arial" w:hAnsi="Arial" w:cs="Arial"/>
          <w:color w:val="373A3C"/>
        </w:rPr>
        <w:t xml:space="preserve"> </w:t>
      </w:r>
      <w:r>
        <w:rPr>
          <w:rFonts w:ascii="Arial" w:hAnsi="Arial" w:cs="Arial"/>
          <w:color w:val="373A3C"/>
        </w:rPr>
        <w:t>등에서는</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포대</w:t>
      </w:r>
      <w:r>
        <w:rPr>
          <w:rFonts w:ascii="Arial" w:hAnsi="Arial" w:cs="Arial"/>
          <w:color w:val="373A3C"/>
        </w:rPr>
        <w:t xml:space="preserve"> </w:t>
      </w:r>
      <w:r>
        <w:rPr>
          <w:rFonts w:ascii="Arial" w:hAnsi="Arial" w:cs="Arial"/>
          <w:color w:val="373A3C"/>
        </w:rPr>
        <w:t>기준</w:t>
      </w:r>
      <w:r>
        <w:rPr>
          <w:rFonts w:ascii="Arial" w:hAnsi="Arial" w:cs="Arial"/>
          <w:color w:val="373A3C"/>
        </w:rPr>
        <w:t xml:space="preserve"> 200km </w:t>
      </w:r>
      <w:r>
        <w:rPr>
          <w:rFonts w:ascii="Arial" w:hAnsi="Arial" w:cs="Arial"/>
          <w:color w:val="373A3C"/>
        </w:rPr>
        <w:t>원을</w:t>
      </w:r>
      <w:r>
        <w:rPr>
          <w:rFonts w:ascii="Arial" w:hAnsi="Arial" w:cs="Arial"/>
          <w:color w:val="373A3C"/>
        </w:rPr>
        <w:t xml:space="preserve"> </w:t>
      </w:r>
      <w:r>
        <w:rPr>
          <w:rFonts w:ascii="Arial" w:hAnsi="Arial" w:cs="Arial"/>
          <w:color w:val="373A3C"/>
        </w:rPr>
        <w:t>그려</w:t>
      </w:r>
      <w:r>
        <w:rPr>
          <w:rFonts w:ascii="Arial" w:hAnsi="Arial" w:cs="Arial"/>
          <w:color w:val="373A3C"/>
        </w:rPr>
        <w:t xml:space="preserve"> </w:t>
      </w:r>
      <w:r>
        <w:rPr>
          <w:rFonts w:ascii="Arial" w:hAnsi="Arial" w:cs="Arial"/>
          <w:color w:val="373A3C"/>
        </w:rPr>
        <w:t>표시하지만</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레이더는</w:t>
      </w:r>
      <w:r>
        <w:rPr>
          <w:rFonts w:ascii="Arial" w:hAnsi="Arial" w:cs="Arial"/>
          <w:color w:val="373A3C"/>
        </w:rPr>
        <w:t xml:space="preserve"> </w:t>
      </w:r>
      <w:r>
        <w:rPr>
          <w:rFonts w:ascii="Arial" w:hAnsi="Arial" w:cs="Arial"/>
          <w:color w:val="373A3C"/>
        </w:rPr>
        <w:t>전방</w:t>
      </w:r>
      <w:r>
        <w:rPr>
          <w:rFonts w:ascii="Arial" w:hAnsi="Arial" w:cs="Arial"/>
          <w:color w:val="373A3C"/>
        </w:rPr>
        <w:t xml:space="preserve"> </w:t>
      </w:r>
      <w:r>
        <w:rPr>
          <w:rFonts w:ascii="Arial" w:hAnsi="Arial" w:cs="Arial"/>
          <w:color w:val="373A3C"/>
        </w:rPr>
        <w:t>고정식이기에</w:t>
      </w:r>
      <w:r>
        <w:rPr>
          <w:rFonts w:ascii="Arial" w:hAnsi="Arial" w:cs="Arial"/>
          <w:color w:val="373A3C"/>
        </w:rPr>
        <w:t xml:space="preserve"> </w:t>
      </w:r>
      <w:r>
        <w:rPr>
          <w:rFonts w:ascii="Arial" w:hAnsi="Arial" w:cs="Arial"/>
          <w:color w:val="373A3C"/>
        </w:rPr>
        <w:t>레이더</w:t>
      </w:r>
      <w:r>
        <w:rPr>
          <w:rFonts w:ascii="Arial" w:hAnsi="Arial" w:cs="Arial"/>
          <w:color w:val="373A3C"/>
        </w:rPr>
        <w:t xml:space="preserve"> </w:t>
      </w:r>
      <w:r>
        <w:rPr>
          <w:rFonts w:ascii="Arial" w:hAnsi="Arial" w:cs="Arial"/>
          <w:color w:val="373A3C"/>
        </w:rPr>
        <w:t>뒤로</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넘어간</w:t>
      </w:r>
      <w:r>
        <w:rPr>
          <w:rFonts w:ascii="Arial" w:hAnsi="Arial" w:cs="Arial"/>
          <w:color w:val="373A3C"/>
        </w:rPr>
        <w:t xml:space="preserve"> </w:t>
      </w:r>
      <w:r>
        <w:rPr>
          <w:rFonts w:ascii="Arial" w:hAnsi="Arial" w:cs="Arial"/>
          <w:color w:val="373A3C"/>
        </w:rPr>
        <w:t>표적은</w:t>
      </w:r>
      <w:r>
        <w:rPr>
          <w:rFonts w:ascii="Arial" w:hAnsi="Arial" w:cs="Arial"/>
          <w:color w:val="373A3C"/>
        </w:rPr>
        <w:t xml:space="preserve"> </w:t>
      </w:r>
      <w:r>
        <w:rPr>
          <w:rFonts w:ascii="Arial" w:hAnsi="Arial" w:cs="Arial"/>
          <w:color w:val="373A3C"/>
        </w:rPr>
        <w:t>맞출</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탄도</w:t>
      </w:r>
      <w:r>
        <w:rPr>
          <w:rFonts w:ascii="Arial" w:hAnsi="Arial" w:cs="Arial"/>
          <w:color w:val="373A3C"/>
        </w:rPr>
        <w:t xml:space="preserve"> </w:t>
      </w:r>
      <w:r>
        <w:rPr>
          <w:rFonts w:ascii="Arial" w:hAnsi="Arial" w:cs="Arial"/>
          <w:color w:val="373A3C"/>
        </w:rPr>
        <w:t>미사일은</w:t>
      </w:r>
      <w:r>
        <w:rPr>
          <w:rFonts w:ascii="Arial" w:hAnsi="Arial" w:cs="Arial"/>
          <w:color w:val="373A3C"/>
        </w:rPr>
        <w:t xml:space="preserve"> </w:t>
      </w:r>
      <w:r>
        <w:rPr>
          <w:rFonts w:ascii="Arial" w:hAnsi="Arial" w:cs="Arial"/>
          <w:color w:val="373A3C"/>
        </w:rPr>
        <w:t>좌우로</w:t>
      </w:r>
      <w:r>
        <w:rPr>
          <w:rFonts w:ascii="Arial" w:hAnsi="Arial" w:cs="Arial"/>
          <w:color w:val="373A3C"/>
        </w:rPr>
        <w:t xml:space="preserve"> </w:t>
      </w:r>
      <w:r>
        <w:rPr>
          <w:rFonts w:ascii="Arial" w:hAnsi="Arial" w:cs="Arial"/>
          <w:color w:val="373A3C"/>
        </w:rPr>
        <w:t>급선회를</w:t>
      </w:r>
      <w:r>
        <w:rPr>
          <w:rFonts w:ascii="Arial" w:hAnsi="Arial" w:cs="Arial"/>
          <w:color w:val="373A3C"/>
        </w:rPr>
        <w:t xml:space="preserve"> </w:t>
      </w:r>
      <w:r>
        <w:rPr>
          <w:rFonts w:ascii="Arial" w:hAnsi="Arial" w:cs="Arial"/>
          <w:color w:val="373A3C"/>
        </w:rPr>
        <w:t>하지</w:t>
      </w:r>
      <w:r>
        <w:rPr>
          <w:rFonts w:ascii="Arial" w:hAnsi="Arial" w:cs="Arial"/>
          <w:color w:val="373A3C"/>
        </w:rPr>
        <w:t xml:space="preserve"> </w:t>
      </w:r>
      <w:r>
        <w:rPr>
          <w:rFonts w:ascii="Arial" w:hAnsi="Arial" w:cs="Arial"/>
          <w:color w:val="373A3C"/>
        </w:rPr>
        <w:t>못하는</w:t>
      </w:r>
      <w:r>
        <w:rPr>
          <w:rFonts w:ascii="Arial" w:hAnsi="Arial" w:cs="Arial"/>
          <w:color w:val="373A3C"/>
        </w:rPr>
        <w:t xml:space="preserve"> </w:t>
      </w:r>
      <w:r>
        <w:rPr>
          <w:rFonts w:ascii="Arial" w:hAnsi="Arial" w:cs="Arial"/>
          <w:color w:val="373A3C"/>
        </w:rPr>
        <w:t>비행</w:t>
      </w:r>
      <w:r>
        <w:rPr>
          <w:rFonts w:ascii="Arial" w:hAnsi="Arial" w:cs="Arial"/>
          <w:color w:val="373A3C"/>
        </w:rPr>
        <w:t xml:space="preserve"> </w:t>
      </w:r>
      <w:r>
        <w:rPr>
          <w:rFonts w:ascii="Arial" w:hAnsi="Arial" w:cs="Arial"/>
          <w:color w:val="373A3C"/>
        </w:rPr>
        <w:t>특성상</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뒤로</w:t>
      </w:r>
      <w:r>
        <w:rPr>
          <w:rFonts w:ascii="Arial" w:hAnsi="Arial" w:cs="Arial"/>
          <w:color w:val="373A3C"/>
        </w:rPr>
        <w:t xml:space="preserve"> </w:t>
      </w:r>
      <w:r>
        <w:rPr>
          <w:rFonts w:ascii="Arial" w:hAnsi="Arial" w:cs="Arial"/>
          <w:color w:val="373A3C"/>
        </w:rPr>
        <w:t>넘어갈</w:t>
      </w:r>
      <w:r>
        <w:rPr>
          <w:rFonts w:ascii="Arial" w:hAnsi="Arial" w:cs="Arial"/>
          <w:color w:val="373A3C"/>
        </w:rPr>
        <w:t xml:space="preserve"> </w:t>
      </w:r>
      <w:r>
        <w:rPr>
          <w:rFonts w:ascii="Arial" w:hAnsi="Arial" w:cs="Arial"/>
          <w:color w:val="373A3C"/>
        </w:rPr>
        <w:t>표적은</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우회하지</w:t>
      </w:r>
      <w:r>
        <w:rPr>
          <w:rFonts w:ascii="Arial" w:hAnsi="Arial" w:cs="Arial"/>
          <w:color w:val="373A3C"/>
        </w:rPr>
        <w:t xml:space="preserve"> </w:t>
      </w:r>
      <w:r>
        <w:rPr>
          <w:rFonts w:ascii="Arial" w:hAnsi="Arial" w:cs="Arial"/>
          <w:color w:val="373A3C"/>
        </w:rPr>
        <w:t>못하고</w:t>
      </w:r>
      <w:r>
        <w:rPr>
          <w:rFonts w:ascii="Arial" w:hAnsi="Arial" w:cs="Arial"/>
          <w:color w:val="373A3C"/>
        </w:rPr>
        <w:t xml:space="preserve"> </w:t>
      </w:r>
      <w:r>
        <w:rPr>
          <w:rFonts w:ascii="Arial" w:hAnsi="Arial" w:cs="Arial"/>
          <w:color w:val="373A3C"/>
        </w:rPr>
        <w:t>반드시</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앞을</w:t>
      </w:r>
      <w:r>
        <w:rPr>
          <w:rFonts w:ascii="Arial" w:hAnsi="Arial" w:cs="Arial"/>
          <w:color w:val="373A3C"/>
        </w:rPr>
        <w:t xml:space="preserve"> </w:t>
      </w:r>
      <w:r>
        <w:rPr>
          <w:rFonts w:ascii="Arial" w:hAnsi="Arial" w:cs="Arial"/>
          <w:color w:val="373A3C"/>
        </w:rPr>
        <w:t>통과하므로</w:t>
      </w:r>
      <w:r>
        <w:rPr>
          <w:rFonts w:ascii="Arial" w:hAnsi="Arial" w:cs="Arial"/>
          <w:color w:val="373A3C"/>
        </w:rPr>
        <w:t xml:space="preserve"> '</w:t>
      </w:r>
      <w:r>
        <w:rPr>
          <w:rFonts w:ascii="Arial" w:hAnsi="Arial" w:cs="Arial"/>
          <w:color w:val="373A3C"/>
        </w:rPr>
        <w:t>뒤로</w:t>
      </w:r>
      <w:r>
        <w:rPr>
          <w:rFonts w:ascii="Arial" w:hAnsi="Arial" w:cs="Arial"/>
          <w:color w:val="373A3C"/>
        </w:rPr>
        <w:t xml:space="preserve"> </w:t>
      </w:r>
      <w:r>
        <w:rPr>
          <w:rFonts w:ascii="Arial" w:hAnsi="Arial" w:cs="Arial"/>
          <w:color w:val="373A3C"/>
        </w:rPr>
        <w:t>넘어갈</w:t>
      </w:r>
      <w:r>
        <w:rPr>
          <w:rFonts w:ascii="Arial" w:hAnsi="Arial" w:cs="Arial"/>
          <w:color w:val="373A3C"/>
        </w:rPr>
        <w:t xml:space="preserve"> </w:t>
      </w:r>
      <w:r>
        <w:rPr>
          <w:rFonts w:ascii="Arial" w:hAnsi="Arial" w:cs="Arial"/>
          <w:color w:val="373A3C"/>
        </w:rPr>
        <w:t>표적을</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앞에서</w:t>
      </w:r>
      <w:r>
        <w:rPr>
          <w:rFonts w:ascii="Arial" w:hAnsi="Arial" w:cs="Arial"/>
          <w:color w:val="373A3C"/>
        </w:rPr>
        <w:t xml:space="preserve"> </w:t>
      </w:r>
      <w:r>
        <w:rPr>
          <w:rFonts w:ascii="Arial" w:hAnsi="Arial" w:cs="Arial"/>
          <w:color w:val="373A3C"/>
        </w:rPr>
        <w:t>요격한다</w:t>
      </w:r>
      <w:r>
        <w:rPr>
          <w:rFonts w:ascii="Arial" w:hAnsi="Arial" w:cs="Arial"/>
          <w:color w:val="373A3C"/>
        </w:rPr>
        <w:t>.'</w:t>
      </w:r>
      <w:r>
        <w:rPr>
          <w:rFonts w:ascii="Arial" w:hAnsi="Arial" w:cs="Arial"/>
          <w:color w:val="373A3C"/>
        </w:rPr>
        <w:t>라는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가능하다</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반대로</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레이더</w:t>
      </w:r>
      <w:r>
        <w:rPr>
          <w:rFonts w:ascii="Arial" w:hAnsi="Arial" w:cs="Arial"/>
          <w:color w:val="373A3C"/>
        </w:rPr>
        <w:t xml:space="preserve"> </w:t>
      </w:r>
      <w:r>
        <w:rPr>
          <w:rFonts w:ascii="Arial" w:hAnsi="Arial" w:cs="Arial"/>
          <w:color w:val="373A3C"/>
        </w:rPr>
        <w:t>앞쪽</w:t>
      </w:r>
      <w:r>
        <w:rPr>
          <w:rFonts w:ascii="Arial" w:hAnsi="Arial" w:cs="Arial"/>
          <w:color w:val="373A3C"/>
        </w:rPr>
        <w:t xml:space="preserve"> 200km </w:t>
      </w:r>
      <w:r>
        <w:rPr>
          <w:rFonts w:ascii="Arial" w:hAnsi="Arial" w:cs="Arial"/>
          <w:color w:val="373A3C"/>
        </w:rPr>
        <w:t>지점보다</w:t>
      </w:r>
      <w:r>
        <w:rPr>
          <w:rFonts w:ascii="Arial" w:hAnsi="Arial" w:cs="Arial"/>
          <w:color w:val="373A3C"/>
        </w:rPr>
        <w:t xml:space="preserve"> </w:t>
      </w:r>
      <w:r>
        <w:rPr>
          <w:rFonts w:ascii="Arial" w:hAnsi="Arial" w:cs="Arial"/>
          <w:color w:val="373A3C"/>
        </w:rPr>
        <w:t>앞쪽이라</w:t>
      </w:r>
      <w:r>
        <w:rPr>
          <w:rFonts w:ascii="Arial" w:hAnsi="Arial" w:cs="Arial"/>
          <w:color w:val="373A3C"/>
        </w:rPr>
        <w:t xml:space="preserve"> </w:t>
      </w:r>
      <w:r>
        <w:rPr>
          <w:rFonts w:ascii="Arial" w:hAnsi="Arial" w:cs="Arial"/>
          <w:color w:val="373A3C"/>
        </w:rPr>
        <w:t>하더라도</w:t>
      </w:r>
      <w:r>
        <w:rPr>
          <w:rFonts w:ascii="Arial" w:hAnsi="Arial" w:cs="Arial"/>
          <w:color w:val="373A3C"/>
        </w:rPr>
        <w:t xml:space="preserve"> </w:t>
      </w:r>
      <w:r>
        <w:rPr>
          <w:rFonts w:ascii="Arial" w:hAnsi="Arial" w:cs="Arial"/>
          <w:color w:val="373A3C"/>
        </w:rPr>
        <w:t>해당</w:t>
      </w:r>
      <w:r>
        <w:rPr>
          <w:rFonts w:ascii="Arial" w:hAnsi="Arial" w:cs="Arial"/>
          <w:color w:val="373A3C"/>
        </w:rPr>
        <w:t xml:space="preserve"> </w:t>
      </w:r>
      <w:r>
        <w:rPr>
          <w:rFonts w:ascii="Arial" w:hAnsi="Arial" w:cs="Arial"/>
          <w:color w:val="373A3C"/>
        </w:rPr>
        <w:t>표적이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요격고도인</w:t>
      </w:r>
      <w:r>
        <w:rPr>
          <w:rFonts w:ascii="Arial" w:hAnsi="Arial" w:cs="Arial"/>
          <w:color w:val="373A3C"/>
        </w:rPr>
        <w:t xml:space="preserve"> 40km </w:t>
      </w:r>
      <w:r>
        <w:rPr>
          <w:rFonts w:ascii="Arial" w:hAnsi="Arial" w:cs="Arial"/>
          <w:color w:val="373A3C"/>
        </w:rPr>
        <w:t>고도</w:t>
      </w:r>
      <w:r>
        <w:rPr>
          <w:rFonts w:ascii="Arial" w:hAnsi="Arial" w:cs="Arial"/>
          <w:color w:val="373A3C"/>
        </w:rPr>
        <w:t xml:space="preserve"> </w:t>
      </w:r>
      <w:r>
        <w:rPr>
          <w:rFonts w:ascii="Arial" w:hAnsi="Arial" w:cs="Arial"/>
          <w:color w:val="373A3C"/>
        </w:rPr>
        <w:t>이하를</w:t>
      </w:r>
      <w:r>
        <w:rPr>
          <w:rFonts w:ascii="Arial" w:hAnsi="Arial" w:cs="Arial"/>
          <w:color w:val="373A3C"/>
        </w:rPr>
        <w:t xml:space="preserve"> </w:t>
      </w:r>
      <w:r>
        <w:rPr>
          <w:rFonts w:ascii="Arial" w:hAnsi="Arial" w:cs="Arial"/>
          <w:color w:val="373A3C"/>
        </w:rPr>
        <w:t>지나면서</w:t>
      </w:r>
      <w:r>
        <w:rPr>
          <w:rFonts w:ascii="Arial" w:hAnsi="Arial" w:cs="Arial"/>
          <w:color w:val="373A3C"/>
        </w:rPr>
        <w:t xml:space="preserve"> </w:t>
      </w:r>
      <w:r>
        <w:rPr>
          <w:rFonts w:ascii="Arial" w:hAnsi="Arial" w:cs="Arial"/>
          <w:color w:val="373A3C"/>
        </w:rPr>
        <w:t>떨어진다면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미사일은</w:t>
      </w:r>
      <w:r>
        <w:rPr>
          <w:rFonts w:ascii="Arial" w:hAnsi="Arial" w:cs="Arial"/>
          <w:color w:val="373A3C"/>
        </w:rPr>
        <w:t xml:space="preserve"> </w:t>
      </w:r>
      <w:r>
        <w:rPr>
          <w:rFonts w:ascii="Arial" w:hAnsi="Arial" w:cs="Arial"/>
          <w:color w:val="373A3C"/>
        </w:rPr>
        <w:t>이를</w:t>
      </w:r>
      <w:r>
        <w:rPr>
          <w:rFonts w:ascii="Arial" w:hAnsi="Arial" w:cs="Arial"/>
          <w:color w:val="373A3C"/>
        </w:rPr>
        <w:t xml:space="preserve"> </w:t>
      </w:r>
      <w:r>
        <w:rPr>
          <w:rFonts w:ascii="Arial" w:hAnsi="Arial" w:cs="Arial"/>
          <w:color w:val="373A3C"/>
        </w:rPr>
        <w:t>요격해내지</w:t>
      </w:r>
      <w:r>
        <w:rPr>
          <w:rFonts w:ascii="Arial" w:hAnsi="Arial" w:cs="Arial"/>
          <w:color w:val="373A3C"/>
        </w:rPr>
        <w:t xml:space="preserve"> </w:t>
      </w:r>
      <w:r>
        <w:rPr>
          <w:rFonts w:ascii="Arial" w:hAnsi="Arial" w:cs="Arial"/>
          <w:color w:val="373A3C"/>
        </w:rPr>
        <w:t>못한다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noProof/>
          <w:color w:val="373A3C"/>
        </w:rPr>
        <w:drawing>
          <wp:inline distT="0" distB="0" distL="0" distR="0">
            <wp:extent cx="6741160" cy="5305425"/>
            <wp:effectExtent l="19050" t="0" r="2540" b="0"/>
            <wp:docPr id="1" name="그림 1" descr="http://fas.org/spp/starwars/congress/1997_h/lyle_971105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s.org/spp/starwars/congress/1997_h/lyle_971105_3.gif"/>
                    <pic:cNvPicPr>
                      <a:picLocks noChangeAspect="1" noChangeArrowheads="1"/>
                    </pic:cNvPicPr>
                  </pic:nvPicPr>
                  <pic:blipFill>
                    <a:blip r:embed="rId124" cstate="print"/>
                    <a:srcRect/>
                    <a:stretch>
                      <a:fillRect/>
                    </a:stretch>
                  </pic:blipFill>
                  <pic:spPr bwMode="auto">
                    <a:xfrm>
                      <a:off x="0" y="0"/>
                      <a:ext cx="6741160" cy="5305425"/>
                    </a:xfrm>
                    <a:prstGeom prst="rect">
                      <a:avLst/>
                    </a:prstGeom>
                    <a:noFill/>
                    <a:ln w="9525">
                      <a:noFill/>
                      <a:miter lim="800000"/>
                      <a:headEnd/>
                      <a:tailEnd/>
                    </a:ln>
                  </pic:spPr>
                </pic:pic>
              </a:graphicData>
            </a:graphic>
          </wp:inline>
        </w:drawing>
      </w:r>
      <w:r>
        <w:rPr>
          <w:rFonts w:ascii="Arial" w:hAnsi="Arial" w:cs="Arial"/>
          <w:color w:val="373A3C"/>
        </w:rPr>
        <w:br/>
      </w:r>
      <w:r>
        <w:rPr>
          <w:rFonts w:ascii="Arial" w:hAnsi="Arial" w:cs="Arial"/>
          <w:color w:val="373A3C"/>
        </w:rPr>
        <w:br/>
      </w:r>
      <w:r>
        <w:rPr>
          <w:rFonts w:ascii="Arial" w:hAnsi="Arial" w:cs="Arial"/>
          <w:color w:val="373A3C"/>
        </w:rPr>
        <w:t>위</w:t>
      </w:r>
      <w:r>
        <w:rPr>
          <w:rFonts w:ascii="Arial" w:hAnsi="Arial" w:cs="Arial"/>
          <w:color w:val="373A3C"/>
        </w:rPr>
        <w:t xml:space="preserve"> </w:t>
      </w:r>
      <w:r>
        <w:rPr>
          <w:rFonts w:ascii="Arial" w:hAnsi="Arial" w:cs="Arial"/>
          <w:color w:val="373A3C"/>
        </w:rPr>
        <w:t>그림의</w:t>
      </w:r>
      <w:r>
        <w:rPr>
          <w:rFonts w:ascii="Arial" w:hAnsi="Arial" w:cs="Arial"/>
          <w:color w:val="373A3C"/>
        </w:rPr>
        <w:t xml:space="preserve"> </w:t>
      </w:r>
      <w:r>
        <w:rPr>
          <w:rFonts w:ascii="Arial" w:hAnsi="Arial" w:cs="Arial"/>
          <w:color w:val="373A3C"/>
        </w:rPr>
        <w:t>오른쪽은</w:t>
      </w:r>
      <w:r>
        <w:rPr>
          <w:rFonts w:ascii="Arial" w:hAnsi="Arial" w:cs="Arial"/>
          <w:color w:val="373A3C"/>
        </w:rPr>
        <w:t xml:space="preserve"> '</w:t>
      </w:r>
      <w:r>
        <w:rPr>
          <w:rFonts w:ascii="Arial" w:hAnsi="Arial" w:cs="Arial"/>
          <w:color w:val="373A3C"/>
        </w:rPr>
        <w:t>대략</w:t>
      </w:r>
      <w:r>
        <w:rPr>
          <w:rFonts w:ascii="Arial" w:hAnsi="Arial" w:cs="Arial"/>
          <w:color w:val="373A3C"/>
        </w:rPr>
        <w:t xml:space="preserve"> </w:t>
      </w:r>
      <w:proofErr w:type="spellStart"/>
      <w:r>
        <w:rPr>
          <w:rFonts w:ascii="Arial" w:hAnsi="Arial" w:cs="Arial"/>
          <w:color w:val="373A3C"/>
        </w:rPr>
        <w:t>사드급</w:t>
      </w:r>
      <w:proofErr w:type="spellEnd"/>
      <w:r>
        <w:rPr>
          <w:rFonts w:ascii="Arial" w:hAnsi="Arial" w:cs="Arial"/>
          <w:color w:val="373A3C"/>
        </w:rPr>
        <w:t>'</w:t>
      </w:r>
      <w:proofErr w:type="spellStart"/>
      <w:r>
        <w:rPr>
          <w:rFonts w:ascii="Arial" w:hAnsi="Arial" w:cs="Arial"/>
          <w:color w:val="373A3C"/>
        </w:rPr>
        <w:t>으로</w:t>
      </w:r>
      <w:proofErr w:type="spellEnd"/>
      <w:r>
        <w:rPr>
          <w:rFonts w:ascii="Arial" w:hAnsi="Arial" w:cs="Arial"/>
          <w:color w:val="373A3C"/>
        </w:rPr>
        <w:t xml:space="preserve"> </w:t>
      </w:r>
      <w:r>
        <w:rPr>
          <w:rFonts w:ascii="Arial" w:hAnsi="Arial" w:cs="Arial"/>
          <w:color w:val="373A3C"/>
        </w:rPr>
        <w:t>계산한</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방어체계가</w:t>
      </w:r>
      <w:r>
        <w:rPr>
          <w:rFonts w:ascii="Arial" w:hAnsi="Arial" w:cs="Arial"/>
          <w:color w:val="373A3C"/>
        </w:rPr>
        <w:t xml:space="preserve"> 1000km</w:t>
      </w:r>
      <w:r>
        <w:rPr>
          <w:rFonts w:ascii="Arial" w:hAnsi="Arial" w:cs="Arial"/>
          <w:color w:val="373A3C"/>
        </w:rPr>
        <w:t>급</w:t>
      </w:r>
      <w:r>
        <w:rPr>
          <w:rFonts w:ascii="Arial" w:hAnsi="Arial" w:cs="Arial"/>
          <w:color w:val="373A3C"/>
        </w:rPr>
        <w:t xml:space="preserve"> </w:t>
      </w:r>
      <w:r>
        <w:rPr>
          <w:rFonts w:ascii="Arial" w:hAnsi="Arial" w:cs="Arial"/>
          <w:color w:val="373A3C"/>
        </w:rPr>
        <w:t>탄도탄을</w:t>
      </w:r>
      <w:r>
        <w:rPr>
          <w:rFonts w:ascii="Arial" w:hAnsi="Arial" w:cs="Arial"/>
          <w:color w:val="373A3C"/>
        </w:rPr>
        <w:t xml:space="preserve"> </w:t>
      </w:r>
      <w:r>
        <w:rPr>
          <w:rFonts w:ascii="Arial" w:hAnsi="Arial" w:cs="Arial"/>
          <w:color w:val="373A3C"/>
        </w:rPr>
        <w:t>방어할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거리를</w:t>
      </w:r>
      <w:r>
        <w:rPr>
          <w:rFonts w:ascii="Arial" w:hAnsi="Arial" w:cs="Arial"/>
          <w:color w:val="373A3C"/>
        </w:rPr>
        <w:t xml:space="preserve"> </w:t>
      </w:r>
      <w:r>
        <w:rPr>
          <w:rFonts w:ascii="Arial" w:hAnsi="Arial" w:cs="Arial"/>
          <w:color w:val="373A3C"/>
        </w:rPr>
        <w:t>계산한</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Fonts w:ascii="Arial" w:hAnsi="Arial" w:cs="Arial"/>
          <w:color w:val="373A3C"/>
        </w:rPr>
        <w:t>왼쪽은</w:t>
      </w:r>
      <w:r>
        <w:rPr>
          <w:rFonts w:ascii="Arial" w:hAnsi="Arial" w:cs="Arial"/>
          <w:color w:val="373A3C"/>
        </w:rPr>
        <w:t xml:space="preserve"> Lower Tier, </w:t>
      </w:r>
      <w:r>
        <w:rPr>
          <w:rFonts w:ascii="Arial" w:hAnsi="Arial" w:cs="Arial"/>
          <w:color w:val="373A3C"/>
        </w:rPr>
        <w:t>그러니까</w:t>
      </w:r>
      <w:r>
        <w:rPr>
          <w:rFonts w:ascii="Arial" w:hAnsi="Arial" w:cs="Arial"/>
          <w:color w:val="373A3C"/>
        </w:rPr>
        <w:t xml:space="preserve"> </w:t>
      </w:r>
      <w:r>
        <w:rPr>
          <w:rFonts w:ascii="Arial" w:hAnsi="Arial" w:cs="Arial"/>
          <w:color w:val="373A3C"/>
        </w:rPr>
        <w:t>대략</w:t>
      </w:r>
      <w:r>
        <w:rPr>
          <w:rFonts w:ascii="Arial" w:hAnsi="Arial" w:cs="Arial"/>
          <w:color w:val="373A3C"/>
        </w:rPr>
        <w:t xml:space="preserve"> PAC3</w:t>
      </w:r>
      <w:r>
        <w:rPr>
          <w:rFonts w:ascii="Arial" w:hAnsi="Arial" w:cs="Arial"/>
          <w:color w:val="373A3C"/>
        </w:rPr>
        <w:t>급으로만</w:t>
      </w:r>
      <w:r>
        <w:rPr>
          <w:rFonts w:ascii="Arial" w:hAnsi="Arial" w:cs="Arial"/>
          <w:color w:val="373A3C"/>
        </w:rPr>
        <w:t xml:space="preserve"> </w:t>
      </w:r>
      <w:r>
        <w:rPr>
          <w:rFonts w:ascii="Arial" w:hAnsi="Arial" w:cs="Arial"/>
          <w:color w:val="373A3C"/>
        </w:rPr>
        <w:t>방어한</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요격가능</w:t>
      </w:r>
      <w:r>
        <w:rPr>
          <w:rFonts w:ascii="Arial" w:hAnsi="Arial" w:cs="Arial"/>
          <w:color w:val="373A3C"/>
        </w:rPr>
        <w:t xml:space="preserve"> </w:t>
      </w:r>
      <w:r>
        <w:rPr>
          <w:rFonts w:ascii="Arial" w:hAnsi="Arial" w:cs="Arial"/>
          <w:color w:val="373A3C"/>
        </w:rPr>
        <w:t>범위와</w:t>
      </w:r>
      <w:r>
        <w:rPr>
          <w:rFonts w:ascii="Arial" w:hAnsi="Arial" w:cs="Arial"/>
          <w:color w:val="373A3C"/>
        </w:rPr>
        <w:t xml:space="preserve"> </w:t>
      </w:r>
      <w:r>
        <w:rPr>
          <w:rFonts w:ascii="Arial" w:hAnsi="Arial" w:cs="Arial"/>
          <w:color w:val="373A3C"/>
        </w:rPr>
        <w:t>좀</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이야기인데</w:t>
      </w:r>
      <w:r>
        <w:rPr>
          <w:rFonts w:ascii="Arial" w:hAnsi="Arial" w:cs="Arial"/>
          <w:color w:val="373A3C"/>
        </w:rPr>
        <w:t>, '</w:t>
      </w:r>
      <w:r>
        <w:rPr>
          <w:rFonts w:ascii="Arial" w:hAnsi="Arial" w:cs="Arial"/>
          <w:color w:val="373A3C"/>
        </w:rPr>
        <w:t>저</w:t>
      </w:r>
      <w:r>
        <w:rPr>
          <w:rFonts w:ascii="Arial" w:hAnsi="Arial" w:cs="Arial"/>
          <w:color w:val="373A3C"/>
        </w:rPr>
        <w:t xml:space="preserve"> </w:t>
      </w:r>
      <w:r>
        <w:rPr>
          <w:rFonts w:ascii="Arial" w:hAnsi="Arial" w:cs="Arial"/>
          <w:color w:val="373A3C"/>
        </w:rPr>
        <w:t>곳에</w:t>
      </w:r>
      <w:r>
        <w:rPr>
          <w:rFonts w:ascii="Arial" w:hAnsi="Arial" w:cs="Arial"/>
          <w:color w:val="373A3C"/>
        </w:rPr>
        <w:t xml:space="preserve"> </w:t>
      </w:r>
      <w:r>
        <w:rPr>
          <w:rFonts w:ascii="Arial" w:hAnsi="Arial" w:cs="Arial"/>
          <w:color w:val="373A3C"/>
        </w:rPr>
        <w:t>떨어질</w:t>
      </w:r>
      <w:r>
        <w:rPr>
          <w:rFonts w:ascii="Arial" w:hAnsi="Arial" w:cs="Arial"/>
          <w:color w:val="373A3C"/>
        </w:rPr>
        <w:t xml:space="preserve"> </w:t>
      </w:r>
      <w:r>
        <w:rPr>
          <w:rFonts w:ascii="Arial" w:hAnsi="Arial" w:cs="Arial"/>
          <w:color w:val="373A3C"/>
        </w:rPr>
        <w:t>예정인</w:t>
      </w:r>
      <w:r>
        <w:rPr>
          <w:rFonts w:ascii="Arial" w:hAnsi="Arial" w:cs="Arial"/>
          <w:color w:val="373A3C"/>
        </w:rPr>
        <w:t xml:space="preserve"> </w:t>
      </w:r>
      <w:r>
        <w:rPr>
          <w:rFonts w:ascii="Arial" w:hAnsi="Arial" w:cs="Arial"/>
          <w:color w:val="373A3C"/>
        </w:rPr>
        <w:t>탄도</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미리</w:t>
      </w:r>
      <w:r>
        <w:rPr>
          <w:rFonts w:ascii="Arial" w:hAnsi="Arial" w:cs="Arial"/>
          <w:color w:val="373A3C"/>
        </w:rPr>
        <w:t xml:space="preserve"> </w:t>
      </w:r>
      <w:r>
        <w:rPr>
          <w:rFonts w:ascii="Arial" w:hAnsi="Arial" w:cs="Arial"/>
          <w:color w:val="373A3C"/>
        </w:rPr>
        <w:t>요격해버릴</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t>라는</w:t>
      </w:r>
      <w:r>
        <w:rPr>
          <w:rFonts w:ascii="Arial" w:hAnsi="Arial" w:cs="Arial"/>
          <w:color w:val="373A3C"/>
        </w:rPr>
        <w:t xml:space="preserve"> </w:t>
      </w:r>
      <w:r>
        <w:rPr>
          <w:rFonts w:ascii="Arial" w:hAnsi="Arial" w:cs="Arial"/>
          <w:color w:val="373A3C"/>
        </w:rPr>
        <w:t>의미다</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포대</w:t>
      </w:r>
      <w:r>
        <w:rPr>
          <w:rFonts w:ascii="Arial" w:hAnsi="Arial" w:cs="Arial"/>
          <w:color w:val="373A3C"/>
        </w:rPr>
        <w:t xml:space="preserve"> </w:t>
      </w:r>
      <w:r>
        <w:rPr>
          <w:rFonts w:ascii="Arial" w:hAnsi="Arial" w:cs="Arial"/>
          <w:color w:val="373A3C"/>
        </w:rPr>
        <w:t>뒤쪽으로</w:t>
      </w:r>
      <w:r>
        <w:rPr>
          <w:rFonts w:ascii="Arial" w:hAnsi="Arial" w:cs="Arial"/>
          <w:color w:val="373A3C"/>
        </w:rPr>
        <w:t xml:space="preserve"> </w:t>
      </w:r>
      <w:r>
        <w:rPr>
          <w:rFonts w:ascii="Arial" w:hAnsi="Arial" w:cs="Arial"/>
          <w:color w:val="373A3C"/>
        </w:rPr>
        <w:t>넘어갈</w:t>
      </w:r>
      <w:r>
        <w:rPr>
          <w:rFonts w:ascii="Arial" w:hAnsi="Arial" w:cs="Arial"/>
          <w:color w:val="373A3C"/>
        </w:rPr>
        <w:t xml:space="preserve"> </w:t>
      </w:r>
      <w:r>
        <w:rPr>
          <w:rFonts w:ascii="Arial" w:hAnsi="Arial" w:cs="Arial"/>
          <w:color w:val="373A3C"/>
        </w:rPr>
        <w:t>탄도탄은</w:t>
      </w:r>
      <w:r>
        <w:rPr>
          <w:rFonts w:ascii="Arial" w:hAnsi="Arial" w:cs="Arial"/>
          <w:color w:val="373A3C"/>
        </w:rPr>
        <w:t xml:space="preserve"> </w:t>
      </w:r>
      <w:r>
        <w:rPr>
          <w:rFonts w:ascii="Arial" w:hAnsi="Arial" w:cs="Arial"/>
          <w:color w:val="373A3C"/>
        </w:rPr>
        <w:t>확실하게</w:t>
      </w:r>
      <w:r>
        <w:rPr>
          <w:rFonts w:ascii="Arial" w:hAnsi="Arial" w:cs="Arial"/>
          <w:color w:val="373A3C"/>
        </w:rPr>
        <w:t xml:space="preserve"> 40km </w:t>
      </w:r>
      <w:r>
        <w:rPr>
          <w:rFonts w:ascii="Arial" w:hAnsi="Arial" w:cs="Arial"/>
          <w:color w:val="373A3C"/>
        </w:rPr>
        <w:t>이상</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w:t>
      </w:r>
      <w:r>
        <w:rPr>
          <w:rFonts w:ascii="Arial" w:hAnsi="Arial" w:cs="Arial"/>
          <w:color w:val="373A3C"/>
        </w:rPr>
        <w:t>고도를</w:t>
      </w:r>
      <w:r>
        <w:rPr>
          <w:rFonts w:ascii="Arial" w:hAnsi="Arial" w:cs="Arial"/>
          <w:color w:val="373A3C"/>
        </w:rPr>
        <w:t xml:space="preserve"> </w:t>
      </w:r>
      <w:r>
        <w:rPr>
          <w:rFonts w:ascii="Arial" w:hAnsi="Arial" w:cs="Arial"/>
          <w:color w:val="373A3C"/>
        </w:rPr>
        <w:t>지날</w:t>
      </w:r>
      <w:r>
        <w:rPr>
          <w:rFonts w:ascii="Arial" w:hAnsi="Arial" w:cs="Arial"/>
          <w:color w:val="373A3C"/>
        </w:rPr>
        <w:t xml:space="preserve"> </w:t>
      </w:r>
      <w:r>
        <w:rPr>
          <w:rFonts w:ascii="Arial" w:hAnsi="Arial" w:cs="Arial"/>
          <w:color w:val="373A3C"/>
        </w:rPr>
        <w:t>것이며</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뒤로</w:t>
      </w:r>
      <w:r>
        <w:rPr>
          <w:rFonts w:ascii="Arial" w:hAnsi="Arial" w:cs="Arial"/>
          <w:color w:val="373A3C"/>
        </w:rPr>
        <w:t xml:space="preserve"> </w:t>
      </w:r>
      <w:r>
        <w:rPr>
          <w:rFonts w:ascii="Arial" w:hAnsi="Arial" w:cs="Arial"/>
          <w:color w:val="373A3C"/>
        </w:rPr>
        <w:t>떨어질</w:t>
      </w:r>
      <w:r>
        <w:rPr>
          <w:rFonts w:ascii="Arial" w:hAnsi="Arial" w:cs="Arial"/>
          <w:color w:val="373A3C"/>
        </w:rPr>
        <w:t xml:space="preserve"> </w:t>
      </w:r>
      <w:r>
        <w:rPr>
          <w:rFonts w:ascii="Arial" w:hAnsi="Arial" w:cs="Arial"/>
          <w:color w:val="373A3C"/>
        </w:rPr>
        <w:t>수록</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w:t>
      </w:r>
      <w:r>
        <w:rPr>
          <w:rFonts w:ascii="Arial" w:hAnsi="Arial" w:cs="Arial"/>
          <w:color w:val="373A3C"/>
        </w:rPr>
        <w:t>고도를</w:t>
      </w:r>
      <w:r>
        <w:rPr>
          <w:rFonts w:ascii="Arial" w:hAnsi="Arial" w:cs="Arial"/>
          <w:color w:val="373A3C"/>
        </w:rPr>
        <w:t xml:space="preserve"> </w:t>
      </w:r>
      <w:r>
        <w:rPr>
          <w:rFonts w:ascii="Arial" w:hAnsi="Arial" w:cs="Arial"/>
          <w:color w:val="373A3C"/>
        </w:rPr>
        <w:t>지나야</w:t>
      </w:r>
      <w:r>
        <w:rPr>
          <w:rFonts w:ascii="Arial" w:hAnsi="Arial" w:cs="Arial"/>
          <w:color w:val="373A3C"/>
        </w:rPr>
        <w:t xml:space="preserve"> </w:t>
      </w:r>
      <w:r>
        <w:rPr>
          <w:rFonts w:ascii="Arial" w:hAnsi="Arial" w:cs="Arial"/>
          <w:color w:val="373A3C"/>
        </w:rPr>
        <w:t>하므로</w:t>
      </w:r>
      <w:r>
        <w:rPr>
          <w:rFonts w:ascii="Arial" w:hAnsi="Arial" w:cs="Arial"/>
          <w:color w:val="373A3C"/>
        </w:rPr>
        <w:t xml:space="preserve"> </w:t>
      </w:r>
      <w:r>
        <w:rPr>
          <w:rFonts w:ascii="Arial" w:hAnsi="Arial" w:cs="Arial"/>
          <w:color w:val="373A3C"/>
        </w:rPr>
        <w:lastRenderedPageBreak/>
        <w:t>요격할</w:t>
      </w:r>
      <w:r>
        <w:rPr>
          <w:rFonts w:ascii="Arial" w:hAnsi="Arial" w:cs="Arial"/>
          <w:color w:val="373A3C"/>
        </w:rPr>
        <w:t xml:space="preserve"> </w:t>
      </w:r>
      <w:r>
        <w:rPr>
          <w:rFonts w:ascii="Arial" w:hAnsi="Arial" w:cs="Arial"/>
          <w:color w:val="373A3C"/>
        </w:rPr>
        <w:t>탄도탄이</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유효</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범위</w:t>
      </w:r>
      <w:r>
        <w:rPr>
          <w:rFonts w:ascii="Arial" w:hAnsi="Arial" w:cs="Arial"/>
          <w:color w:val="373A3C"/>
        </w:rPr>
        <w:t>(</w:t>
      </w:r>
      <w:r>
        <w:rPr>
          <w:rFonts w:ascii="Arial" w:hAnsi="Arial" w:cs="Arial"/>
          <w:color w:val="373A3C"/>
        </w:rPr>
        <w:t>방어</w:t>
      </w:r>
      <w:r>
        <w:rPr>
          <w:rFonts w:ascii="Arial" w:hAnsi="Arial" w:cs="Arial"/>
          <w:color w:val="373A3C"/>
        </w:rPr>
        <w:t xml:space="preserve"> </w:t>
      </w:r>
      <w:r>
        <w:rPr>
          <w:rFonts w:ascii="Arial" w:hAnsi="Arial" w:cs="Arial"/>
          <w:color w:val="373A3C"/>
        </w:rPr>
        <w:t>범위가</w:t>
      </w:r>
      <w:r>
        <w:rPr>
          <w:rFonts w:ascii="Arial" w:hAnsi="Arial" w:cs="Arial"/>
          <w:color w:val="373A3C"/>
        </w:rPr>
        <w:t xml:space="preserve"> </w:t>
      </w:r>
      <w:r>
        <w:rPr>
          <w:rFonts w:ascii="Arial" w:hAnsi="Arial" w:cs="Arial"/>
          <w:color w:val="373A3C"/>
        </w:rPr>
        <w:t>아니다</w:t>
      </w:r>
      <w:r>
        <w:rPr>
          <w:rFonts w:ascii="Arial" w:hAnsi="Arial" w:cs="Arial"/>
          <w:color w:val="373A3C"/>
        </w:rPr>
        <w:t xml:space="preserve">) </w:t>
      </w:r>
      <w:r>
        <w:rPr>
          <w:rFonts w:ascii="Arial" w:hAnsi="Arial" w:cs="Arial"/>
          <w:color w:val="373A3C"/>
        </w:rPr>
        <w:t>내에</w:t>
      </w:r>
      <w:r>
        <w:rPr>
          <w:rFonts w:ascii="Arial" w:hAnsi="Arial" w:cs="Arial"/>
          <w:color w:val="373A3C"/>
        </w:rPr>
        <w:t xml:space="preserve"> </w:t>
      </w:r>
      <w:r>
        <w:rPr>
          <w:rFonts w:ascii="Arial" w:hAnsi="Arial" w:cs="Arial"/>
          <w:color w:val="373A3C"/>
        </w:rPr>
        <w:t>머무는</w:t>
      </w:r>
      <w:r>
        <w:rPr>
          <w:rFonts w:ascii="Arial" w:hAnsi="Arial" w:cs="Arial"/>
          <w:color w:val="373A3C"/>
        </w:rPr>
        <w:t xml:space="preserve"> </w:t>
      </w:r>
      <w:r>
        <w:rPr>
          <w:rFonts w:ascii="Arial" w:hAnsi="Arial" w:cs="Arial"/>
          <w:color w:val="373A3C"/>
        </w:rPr>
        <w:t>동안</w:t>
      </w:r>
      <w:r>
        <w:rPr>
          <w:rFonts w:ascii="Arial" w:hAnsi="Arial" w:cs="Arial"/>
          <w:color w:val="373A3C"/>
        </w:rPr>
        <w:t xml:space="preserve"> </w:t>
      </w:r>
      <w:r>
        <w:rPr>
          <w:rFonts w:ascii="Arial" w:hAnsi="Arial" w:cs="Arial"/>
          <w:color w:val="373A3C"/>
        </w:rPr>
        <w:t>요격해버릴</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그러나</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레이더</w:t>
      </w:r>
      <w:r>
        <w:rPr>
          <w:rFonts w:ascii="Arial" w:hAnsi="Arial" w:cs="Arial"/>
          <w:color w:val="373A3C"/>
        </w:rPr>
        <w:t xml:space="preserve"> </w:t>
      </w:r>
      <w:r>
        <w:rPr>
          <w:rFonts w:ascii="Arial" w:hAnsi="Arial" w:cs="Arial"/>
          <w:color w:val="373A3C"/>
        </w:rPr>
        <w:t>앞쪽에</w:t>
      </w:r>
      <w:r>
        <w:rPr>
          <w:rFonts w:ascii="Arial" w:hAnsi="Arial" w:cs="Arial"/>
          <w:color w:val="373A3C"/>
        </w:rPr>
        <w:t xml:space="preserve"> </w:t>
      </w:r>
      <w:r>
        <w:rPr>
          <w:rFonts w:ascii="Arial" w:hAnsi="Arial" w:cs="Arial"/>
          <w:color w:val="373A3C"/>
        </w:rPr>
        <w:t>떨어질</w:t>
      </w:r>
      <w:r>
        <w:rPr>
          <w:rFonts w:ascii="Arial" w:hAnsi="Arial" w:cs="Arial"/>
          <w:color w:val="373A3C"/>
        </w:rPr>
        <w:t xml:space="preserve"> </w:t>
      </w:r>
      <w:r>
        <w:rPr>
          <w:rFonts w:ascii="Arial" w:hAnsi="Arial" w:cs="Arial"/>
          <w:color w:val="373A3C"/>
        </w:rPr>
        <w:t>탄도탄은</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미사일이</w:t>
      </w:r>
      <w:r>
        <w:rPr>
          <w:rFonts w:ascii="Arial" w:hAnsi="Arial" w:cs="Arial"/>
          <w:color w:val="373A3C"/>
        </w:rPr>
        <w:t xml:space="preserve"> </w:t>
      </w:r>
      <w:r>
        <w:rPr>
          <w:rFonts w:ascii="Arial" w:hAnsi="Arial" w:cs="Arial"/>
          <w:color w:val="373A3C"/>
        </w:rPr>
        <w:t>닿지</w:t>
      </w:r>
      <w:r>
        <w:rPr>
          <w:rFonts w:ascii="Arial" w:hAnsi="Arial" w:cs="Arial"/>
          <w:color w:val="373A3C"/>
        </w:rPr>
        <w:t xml:space="preserve"> </w:t>
      </w:r>
      <w:r>
        <w:rPr>
          <w:rFonts w:ascii="Arial" w:hAnsi="Arial" w:cs="Arial"/>
          <w:color w:val="373A3C"/>
        </w:rPr>
        <w:t>못하는</w:t>
      </w:r>
      <w:r>
        <w:rPr>
          <w:rFonts w:ascii="Arial" w:hAnsi="Arial" w:cs="Arial"/>
          <w:color w:val="373A3C"/>
        </w:rPr>
        <w:t xml:space="preserve"> </w:t>
      </w:r>
      <w:r>
        <w:rPr>
          <w:rFonts w:ascii="Arial" w:hAnsi="Arial" w:cs="Arial"/>
          <w:color w:val="373A3C"/>
        </w:rPr>
        <w:t>곳을</w:t>
      </w:r>
      <w:r>
        <w:rPr>
          <w:rFonts w:ascii="Arial" w:hAnsi="Arial" w:cs="Arial"/>
          <w:color w:val="373A3C"/>
        </w:rPr>
        <w:t xml:space="preserve"> </w:t>
      </w:r>
      <w:r>
        <w:rPr>
          <w:rFonts w:ascii="Arial" w:hAnsi="Arial" w:cs="Arial"/>
          <w:color w:val="373A3C"/>
        </w:rPr>
        <w:t>지나</w:t>
      </w:r>
      <w:r>
        <w:rPr>
          <w:rFonts w:ascii="Arial" w:hAnsi="Arial" w:cs="Arial"/>
          <w:color w:val="373A3C"/>
        </w:rPr>
        <w:t xml:space="preserve"> </w:t>
      </w:r>
      <w:r>
        <w:rPr>
          <w:rFonts w:ascii="Arial" w:hAnsi="Arial" w:cs="Arial"/>
          <w:color w:val="373A3C"/>
        </w:rPr>
        <w:t>떨어지므로</w:t>
      </w:r>
      <w:r>
        <w:rPr>
          <w:rFonts w:ascii="Arial" w:hAnsi="Arial" w:cs="Arial"/>
          <w:color w:val="373A3C"/>
        </w:rPr>
        <w:t xml:space="preserve"> </w:t>
      </w:r>
      <w:r>
        <w:rPr>
          <w:rFonts w:ascii="Arial" w:hAnsi="Arial" w:cs="Arial"/>
          <w:color w:val="373A3C"/>
        </w:rPr>
        <w:t>방어가능</w:t>
      </w:r>
      <w:r>
        <w:rPr>
          <w:rFonts w:ascii="Arial" w:hAnsi="Arial" w:cs="Arial"/>
          <w:color w:val="373A3C"/>
        </w:rPr>
        <w:t xml:space="preserve"> </w:t>
      </w:r>
      <w:r>
        <w:rPr>
          <w:rFonts w:ascii="Arial" w:hAnsi="Arial" w:cs="Arial"/>
          <w:color w:val="373A3C"/>
        </w:rPr>
        <w:t>범위가</w:t>
      </w:r>
      <w:r>
        <w:rPr>
          <w:rFonts w:ascii="Arial" w:hAnsi="Arial" w:cs="Arial"/>
          <w:color w:val="373A3C"/>
        </w:rPr>
        <w:t xml:space="preserve"> </w:t>
      </w:r>
      <w:r>
        <w:rPr>
          <w:rFonts w:ascii="Arial" w:hAnsi="Arial" w:cs="Arial"/>
          <w:color w:val="373A3C"/>
        </w:rPr>
        <w:t>줄어든다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위의</w:t>
      </w:r>
      <w:r>
        <w:rPr>
          <w:rFonts w:ascii="Arial" w:hAnsi="Arial" w:cs="Arial"/>
          <w:color w:val="373A3C"/>
        </w:rPr>
        <w:t xml:space="preserve"> </w:t>
      </w:r>
      <w:r>
        <w:rPr>
          <w:rFonts w:ascii="Arial" w:hAnsi="Arial" w:cs="Arial"/>
          <w:color w:val="373A3C"/>
        </w:rPr>
        <w:t>시뮬레이션은</w:t>
      </w:r>
      <w:r>
        <w:rPr>
          <w:rFonts w:ascii="Arial" w:hAnsi="Arial" w:cs="Arial"/>
          <w:color w:val="373A3C"/>
        </w:rPr>
        <w:t xml:space="preserve"> 1000km</w:t>
      </w:r>
      <w:r>
        <w:rPr>
          <w:rFonts w:ascii="Arial" w:hAnsi="Arial" w:cs="Arial"/>
          <w:color w:val="373A3C"/>
        </w:rPr>
        <w:t>급</w:t>
      </w:r>
      <w:r>
        <w:rPr>
          <w:rFonts w:ascii="Arial" w:hAnsi="Arial" w:cs="Arial"/>
          <w:color w:val="373A3C"/>
        </w:rPr>
        <w:t xml:space="preserve"> </w:t>
      </w:r>
      <w:r>
        <w:rPr>
          <w:rFonts w:ascii="Arial" w:hAnsi="Arial" w:cs="Arial"/>
          <w:color w:val="373A3C"/>
        </w:rPr>
        <w:t>탄도탄을</w:t>
      </w:r>
      <w:r>
        <w:rPr>
          <w:rFonts w:ascii="Arial" w:hAnsi="Arial" w:cs="Arial"/>
          <w:color w:val="373A3C"/>
        </w:rPr>
        <w:t xml:space="preserve"> </w:t>
      </w:r>
      <w:r>
        <w:rPr>
          <w:rFonts w:ascii="Arial" w:hAnsi="Arial" w:cs="Arial"/>
          <w:color w:val="373A3C"/>
        </w:rPr>
        <w:t>막는</w:t>
      </w:r>
      <w:r>
        <w:rPr>
          <w:rFonts w:ascii="Arial" w:hAnsi="Arial" w:cs="Arial"/>
          <w:color w:val="373A3C"/>
        </w:rPr>
        <w:t xml:space="preserve"> </w:t>
      </w:r>
      <w:proofErr w:type="spellStart"/>
      <w:r>
        <w:rPr>
          <w:rFonts w:ascii="Arial" w:hAnsi="Arial" w:cs="Arial"/>
          <w:color w:val="373A3C"/>
        </w:rPr>
        <w:t>사드급</w:t>
      </w:r>
      <w:proofErr w:type="spellEnd"/>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시뮬레이션</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것이지만</w:t>
      </w:r>
      <w:hyperlink r:id="rId125" w:anchor="fn-17" w:tooltip="그나마 SALVO, 그러니까 볼 것 없이 무작정 날리는 개념. 적이 여러발의 탄도탄을 쏠 것을 대비하여 S-L-S(Shoot, Look, Shoot), 그러니까 일단 쏘고, 명중했는지 판단하고, 빗맞았다면 다시 쏘는 개념으로 날리면 확률상 요격 가능 범위가 훨씬 줄어들어 버린다." w:history="1">
        <w:r>
          <w:rPr>
            <w:rStyle w:val="a3"/>
            <w:rFonts w:ascii="Arial" w:hAnsi="Arial" w:cs="Arial"/>
            <w:color w:val="0275D8"/>
            <w:sz w:val="19"/>
            <w:szCs w:val="19"/>
            <w:vertAlign w:val="superscript"/>
          </w:rPr>
          <w:t>[17]</w:t>
        </w:r>
      </w:hyperlink>
      <w:r>
        <w:rPr>
          <w:rStyle w:val="apple-converted-space"/>
          <w:rFonts w:ascii="Arial" w:hAnsi="Arial" w:cs="Arial"/>
          <w:color w:val="373A3C"/>
        </w:rPr>
        <w:t> </w:t>
      </w:r>
      <w:r>
        <w:rPr>
          <w:rFonts w:ascii="Arial" w:hAnsi="Arial" w:cs="Arial"/>
          <w:color w:val="373A3C"/>
        </w:rPr>
        <w:t>단거리</w:t>
      </w:r>
      <w:r>
        <w:rPr>
          <w:rFonts w:ascii="Arial" w:hAnsi="Arial" w:cs="Arial"/>
          <w:color w:val="373A3C"/>
        </w:rPr>
        <w:t xml:space="preserve"> </w:t>
      </w:r>
      <w:r>
        <w:rPr>
          <w:rFonts w:ascii="Arial" w:hAnsi="Arial" w:cs="Arial"/>
          <w:color w:val="373A3C"/>
        </w:rPr>
        <w:t>탄도탄이나</w:t>
      </w:r>
      <w:r>
        <w:rPr>
          <w:rFonts w:ascii="Arial" w:hAnsi="Arial" w:cs="Arial"/>
          <w:color w:val="373A3C"/>
        </w:rPr>
        <w:t xml:space="preserve"> </w:t>
      </w:r>
      <w:r>
        <w:rPr>
          <w:rFonts w:ascii="Arial" w:hAnsi="Arial" w:cs="Arial"/>
          <w:color w:val="373A3C"/>
        </w:rPr>
        <w:t>밑에</w:t>
      </w:r>
      <w:r>
        <w:rPr>
          <w:rFonts w:ascii="Arial" w:hAnsi="Arial" w:cs="Arial"/>
          <w:color w:val="373A3C"/>
        </w:rPr>
        <w:t xml:space="preserve"> </w:t>
      </w:r>
      <w:r>
        <w:rPr>
          <w:rFonts w:ascii="Arial" w:hAnsi="Arial" w:cs="Arial"/>
          <w:color w:val="373A3C"/>
        </w:rPr>
        <w:t>설명할</w:t>
      </w:r>
      <w:r>
        <w:rPr>
          <w:rFonts w:ascii="Arial" w:hAnsi="Arial" w:cs="Arial"/>
          <w:color w:val="373A3C"/>
        </w:rPr>
        <w:t xml:space="preserve"> Depressed Trajectory</w:t>
      </w:r>
      <w:r>
        <w:rPr>
          <w:rFonts w:ascii="Arial" w:hAnsi="Arial" w:cs="Arial"/>
          <w:color w:val="373A3C"/>
        </w:rPr>
        <w:t>로</w:t>
      </w:r>
      <w:r>
        <w:rPr>
          <w:rFonts w:ascii="Arial" w:hAnsi="Arial" w:cs="Arial"/>
          <w:color w:val="373A3C"/>
        </w:rPr>
        <w:t xml:space="preserve"> </w:t>
      </w:r>
      <w:r>
        <w:rPr>
          <w:rFonts w:ascii="Arial" w:hAnsi="Arial" w:cs="Arial"/>
          <w:color w:val="373A3C"/>
        </w:rPr>
        <w:t>쏘는</w:t>
      </w:r>
      <w:r>
        <w:rPr>
          <w:rFonts w:ascii="Arial" w:hAnsi="Arial" w:cs="Arial"/>
          <w:color w:val="373A3C"/>
        </w:rPr>
        <w:t xml:space="preserve"> </w:t>
      </w:r>
      <w:r>
        <w:rPr>
          <w:rFonts w:ascii="Arial" w:hAnsi="Arial" w:cs="Arial"/>
          <w:color w:val="373A3C"/>
        </w:rPr>
        <w:t>탄에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시뮬레이션이면</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포대</w:t>
      </w:r>
      <w:r>
        <w:rPr>
          <w:rFonts w:ascii="Arial" w:hAnsi="Arial" w:cs="Arial"/>
          <w:color w:val="373A3C"/>
        </w:rPr>
        <w:t xml:space="preserve"> </w:t>
      </w:r>
      <w:r>
        <w:rPr>
          <w:rFonts w:ascii="Arial" w:hAnsi="Arial" w:cs="Arial"/>
          <w:color w:val="373A3C"/>
        </w:rPr>
        <w:t>앞쪽의</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가능</w:t>
      </w:r>
      <w:r>
        <w:rPr>
          <w:rFonts w:ascii="Arial" w:hAnsi="Arial" w:cs="Arial"/>
          <w:color w:val="373A3C"/>
        </w:rPr>
        <w:t xml:space="preserve"> </w:t>
      </w:r>
      <w:r>
        <w:rPr>
          <w:rFonts w:ascii="Arial" w:hAnsi="Arial" w:cs="Arial"/>
          <w:color w:val="373A3C"/>
        </w:rPr>
        <w:t>범위가</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줄어들어</w:t>
      </w:r>
      <w:r>
        <w:rPr>
          <w:rFonts w:ascii="Arial" w:hAnsi="Arial" w:cs="Arial"/>
          <w:color w:val="373A3C"/>
        </w:rPr>
        <w:t xml:space="preserve"> </w:t>
      </w:r>
      <w:r>
        <w:rPr>
          <w:rFonts w:ascii="Arial" w:hAnsi="Arial" w:cs="Arial"/>
          <w:color w:val="373A3C"/>
        </w:rPr>
        <w:t>버린다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탄도탄은</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가지</w:t>
      </w:r>
      <w:r>
        <w:rPr>
          <w:rFonts w:ascii="Arial" w:hAnsi="Arial" w:cs="Arial"/>
          <w:color w:val="373A3C"/>
        </w:rPr>
        <w:t xml:space="preserve"> </w:t>
      </w:r>
      <w:r>
        <w:rPr>
          <w:rFonts w:ascii="Arial" w:hAnsi="Arial" w:cs="Arial"/>
          <w:color w:val="373A3C"/>
        </w:rPr>
        <w:t>각도로만</w:t>
      </w:r>
      <w:r>
        <w:rPr>
          <w:rFonts w:ascii="Arial" w:hAnsi="Arial" w:cs="Arial"/>
          <w:color w:val="373A3C"/>
        </w:rPr>
        <w:t xml:space="preserve"> </w:t>
      </w:r>
      <w:r>
        <w:rPr>
          <w:rFonts w:ascii="Arial" w:hAnsi="Arial" w:cs="Arial"/>
          <w:color w:val="373A3C"/>
        </w:rPr>
        <w:t>발사할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아니다</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멀리</w:t>
      </w:r>
      <w:r>
        <w:rPr>
          <w:rFonts w:ascii="Arial" w:hAnsi="Arial" w:cs="Arial"/>
          <w:color w:val="373A3C"/>
        </w:rPr>
        <w:t xml:space="preserve"> </w:t>
      </w:r>
      <w:r>
        <w:rPr>
          <w:rFonts w:ascii="Arial" w:hAnsi="Arial" w:cs="Arial"/>
          <w:color w:val="373A3C"/>
        </w:rPr>
        <w:t>날릴</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각도는</w:t>
      </w:r>
      <w:r>
        <w:rPr>
          <w:rFonts w:ascii="Arial" w:hAnsi="Arial" w:cs="Arial"/>
          <w:color w:val="373A3C"/>
        </w:rPr>
        <w:t xml:space="preserve"> </w:t>
      </w:r>
      <w:proofErr w:type="gramStart"/>
      <w:r>
        <w:rPr>
          <w:rFonts w:ascii="Arial" w:hAnsi="Arial" w:cs="Arial"/>
          <w:color w:val="373A3C"/>
        </w:rPr>
        <w:t>한</w:t>
      </w:r>
      <w:r>
        <w:rPr>
          <w:rFonts w:ascii="Arial" w:hAnsi="Arial" w:cs="Arial"/>
          <w:color w:val="373A3C"/>
        </w:rPr>
        <w:t xml:space="preserve"> </w:t>
      </w:r>
      <w:r>
        <w:rPr>
          <w:rFonts w:ascii="Arial" w:hAnsi="Arial" w:cs="Arial"/>
          <w:color w:val="373A3C"/>
        </w:rPr>
        <w:t>가지</w:t>
      </w:r>
      <w:r>
        <w:rPr>
          <w:rFonts w:ascii="Arial" w:hAnsi="Arial" w:cs="Arial"/>
          <w:color w:val="373A3C"/>
        </w:rPr>
        <w:t xml:space="preserve"> </w:t>
      </w:r>
      <w:r>
        <w:rPr>
          <w:rFonts w:ascii="Arial" w:hAnsi="Arial" w:cs="Arial"/>
          <w:color w:val="373A3C"/>
        </w:rPr>
        <w:t>뿐이지만</w:t>
      </w:r>
      <w:proofErr w:type="gramEnd"/>
      <w:r>
        <w:rPr>
          <w:rFonts w:ascii="Arial" w:hAnsi="Arial" w:cs="Arial"/>
          <w:color w:val="373A3C"/>
        </w:rPr>
        <w:t xml:space="preserve">, </w:t>
      </w:r>
      <w:r>
        <w:rPr>
          <w:rFonts w:ascii="Arial" w:hAnsi="Arial" w:cs="Arial"/>
          <w:color w:val="373A3C"/>
        </w:rPr>
        <w:t>유효사거리보다</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짧은</w:t>
      </w:r>
      <w:r>
        <w:rPr>
          <w:rFonts w:ascii="Arial" w:hAnsi="Arial" w:cs="Arial"/>
          <w:color w:val="373A3C"/>
        </w:rPr>
        <w:t xml:space="preserve"> </w:t>
      </w:r>
      <w:r>
        <w:rPr>
          <w:rFonts w:ascii="Arial" w:hAnsi="Arial" w:cs="Arial"/>
          <w:color w:val="373A3C"/>
        </w:rPr>
        <w:t>거리의</w:t>
      </w:r>
      <w:r>
        <w:rPr>
          <w:rFonts w:ascii="Arial" w:hAnsi="Arial" w:cs="Arial"/>
          <w:color w:val="373A3C"/>
        </w:rPr>
        <w:t xml:space="preserve"> </w:t>
      </w:r>
      <w:r>
        <w:rPr>
          <w:rFonts w:ascii="Arial" w:hAnsi="Arial" w:cs="Arial"/>
          <w:color w:val="373A3C"/>
        </w:rPr>
        <w:t>표적을</w:t>
      </w:r>
      <w:r>
        <w:rPr>
          <w:rFonts w:ascii="Arial" w:hAnsi="Arial" w:cs="Arial"/>
          <w:color w:val="373A3C"/>
        </w:rPr>
        <w:t xml:space="preserve"> </w:t>
      </w:r>
      <w:r>
        <w:rPr>
          <w:rFonts w:ascii="Arial" w:hAnsi="Arial" w:cs="Arial"/>
          <w:color w:val="373A3C"/>
        </w:rPr>
        <w:t>노릴</w:t>
      </w:r>
      <w:r>
        <w:rPr>
          <w:rFonts w:ascii="Arial" w:hAnsi="Arial" w:cs="Arial"/>
          <w:color w:val="373A3C"/>
        </w:rPr>
        <w:t xml:space="preserve"> </w:t>
      </w:r>
      <w:r>
        <w:rPr>
          <w:rFonts w:ascii="Arial" w:hAnsi="Arial" w:cs="Arial"/>
          <w:color w:val="373A3C"/>
        </w:rPr>
        <w:t>때는</w:t>
      </w:r>
      <w:r>
        <w:rPr>
          <w:rFonts w:ascii="Arial" w:hAnsi="Arial" w:cs="Arial"/>
          <w:color w:val="373A3C"/>
        </w:rPr>
        <w:t xml:space="preserve"> </w:t>
      </w:r>
      <w:r>
        <w:rPr>
          <w:rFonts w:ascii="Arial" w:hAnsi="Arial" w:cs="Arial"/>
          <w:color w:val="373A3C"/>
        </w:rPr>
        <w:t>일부러</w:t>
      </w:r>
      <w:r>
        <w:rPr>
          <w:rFonts w:ascii="Arial" w:hAnsi="Arial" w:cs="Arial"/>
          <w:color w:val="373A3C"/>
        </w:rPr>
        <w:t xml:space="preserve"> </w:t>
      </w:r>
      <w:proofErr w:type="spellStart"/>
      <w:r>
        <w:rPr>
          <w:rFonts w:ascii="Arial" w:hAnsi="Arial" w:cs="Arial"/>
          <w:color w:val="373A3C"/>
        </w:rPr>
        <w:t>고각으로</w:t>
      </w:r>
      <w:proofErr w:type="spellEnd"/>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높게</w:t>
      </w:r>
      <w:r>
        <w:rPr>
          <w:rFonts w:ascii="Arial" w:hAnsi="Arial" w:cs="Arial"/>
          <w:color w:val="373A3C"/>
        </w:rPr>
        <w:t xml:space="preserve"> </w:t>
      </w:r>
      <w:r>
        <w:rPr>
          <w:rFonts w:ascii="Arial" w:hAnsi="Arial" w:cs="Arial"/>
          <w:color w:val="373A3C"/>
        </w:rPr>
        <w:t>쏘거나</w:t>
      </w:r>
      <w:r>
        <w:rPr>
          <w:rFonts w:ascii="Arial" w:hAnsi="Arial" w:cs="Arial"/>
          <w:color w:val="373A3C"/>
        </w:rPr>
        <w:t xml:space="preserve">(Lofted Trajectory), </w:t>
      </w:r>
      <w:proofErr w:type="spellStart"/>
      <w:r>
        <w:rPr>
          <w:rFonts w:ascii="Arial" w:hAnsi="Arial" w:cs="Arial"/>
          <w:color w:val="373A3C"/>
        </w:rPr>
        <w:t>저각으로</w:t>
      </w:r>
      <w:proofErr w:type="spellEnd"/>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낮게</w:t>
      </w:r>
      <w:r>
        <w:rPr>
          <w:rFonts w:ascii="Arial" w:hAnsi="Arial" w:cs="Arial"/>
          <w:color w:val="373A3C"/>
        </w:rPr>
        <w:t xml:space="preserve"> </w:t>
      </w:r>
      <w:r>
        <w:rPr>
          <w:rFonts w:ascii="Arial" w:hAnsi="Arial" w:cs="Arial"/>
          <w:color w:val="373A3C"/>
        </w:rPr>
        <w:t>쏘는</w:t>
      </w:r>
      <w:r>
        <w:rPr>
          <w:rFonts w:ascii="Arial" w:hAnsi="Arial" w:cs="Arial"/>
          <w:color w:val="373A3C"/>
        </w:rPr>
        <w:t xml:space="preserve"> </w:t>
      </w:r>
      <w:r>
        <w:rPr>
          <w:rFonts w:ascii="Arial" w:hAnsi="Arial" w:cs="Arial"/>
          <w:color w:val="373A3C"/>
        </w:rPr>
        <w:t>것</w:t>
      </w:r>
      <w:r>
        <w:rPr>
          <w:rFonts w:ascii="Arial" w:hAnsi="Arial" w:cs="Arial"/>
          <w:color w:val="373A3C"/>
        </w:rPr>
        <w:t>(Depressed Trajectory)</w:t>
      </w:r>
      <w:r>
        <w:rPr>
          <w:rFonts w:ascii="Arial" w:hAnsi="Arial" w:cs="Arial"/>
          <w:color w:val="373A3C"/>
        </w:rPr>
        <w:t>이</w:t>
      </w:r>
      <w:r>
        <w:rPr>
          <w:rFonts w:ascii="Arial" w:hAnsi="Arial" w:cs="Arial"/>
          <w:color w:val="373A3C"/>
        </w:rPr>
        <w:t xml:space="preserve"> </w:t>
      </w:r>
      <w:r>
        <w:rPr>
          <w:rFonts w:ascii="Arial" w:hAnsi="Arial" w:cs="Arial"/>
          <w:color w:val="373A3C"/>
        </w:rPr>
        <w:t>가능하다</w:t>
      </w:r>
      <w:r>
        <w:rPr>
          <w:rFonts w:ascii="Arial" w:hAnsi="Arial" w:cs="Arial"/>
          <w:color w:val="373A3C"/>
        </w:rPr>
        <w:t>.</w:t>
      </w:r>
      <w:r>
        <w:rPr>
          <w:rStyle w:val="apple-converted-space"/>
          <w:rFonts w:ascii="Arial" w:hAnsi="Arial" w:cs="Arial"/>
          <w:color w:val="373A3C"/>
        </w:rPr>
        <w:t> </w:t>
      </w:r>
      <w:hyperlink r:id="rId126" w:tgtFrame="_blank" w:tooltip="http://gall.dcinside.com/arm/669042" w:history="1">
        <w:r>
          <w:rPr>
            <w:rStyle w:val="a3"/>
            <w:rFonts w:ascii="Arial" w:hAnsi="Arial" w:cs="Arial"/>
            <w:color w:val="009900"/>
          </w:rPr>
          <w:t>관련링크</w:t>
        </w:r>
      </w:hyperlink>
      <w:r>
        <w:rPr>
          <w:rStyle w:val="apple-converted-space"/>
          <w:rFonts w:ascii="Arial" w:hAnsi="Arial" w:cs="Arial"/>
          <w:color w:val="373A3C"/>
        </w:rPr>
        <w:t> </w:t>
      </w:r>
      <w:proofErr w:type="spellStart"/>
      <w:r>
        <w:rPr>
          <w:rFonts w:ascii="Arial" w:hAnsi="Arial" w:cs="Arial"/>
          <w:color w:val="373A3C"/>
        </w:rPr>
        <w:t>사드</w:t>
      </w:r>
      <w:proofErr w:type="spellEnd"/>
      <w:r>
        <w:rPr>
          <w:rFonts w:ascii="Arial" w:hAnsi="Arial" w:cs="Arial"/>
          <w:color w:val="373A3C"/>
        </w:rPr>
        <w:t xml:space="preserve"> </w:t>
      </w:r>
      <w:proofErr w:type="spellStart"/>
      <w:r>
        <w:rPr>
          <w:rFonts w:ascii="Arial" w:hAnsi="Arial" w:cs="Arial"/>
          <w:color w:val="373A3C"/>
        </w:rPr>
        <w:t>도입시</w:t>
      </w:r>
      <w:proofErr w:type="spellEnd"/>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탄도탄을</w:t>
      </w:r>
      <w:r>
        <w:rPr>
          <w:rFonts w:ascii="Arial" w:hAnsi="Arial" w:cs="Arial"/>
          <w:color w:val="373A3C"/>
        </w:rPr>
        <w:t xml:space="preserve"> </w:t>
      </w:r>
      <w:proofErr w:type="spellStart"/>
      <w:r>
        <w:rPr>
          <w:rFonts w:ascii="Arial" w:hAnsi="Arial" w:cs="Arial"/>
          <w:color w:val="373A3C"/>
        </w:rPr>
        <w:t>고각으로</w:t>
      </w:r>
      <w:proofErr w:type="spellEnd"/>
      <w:r>
        <w:rPr>
          <w:rFonts w:ascii="Arial" w:hAnsi="Arial" w:cs="Arial"/>
          <w:color w:val="373A3C"/>
        </w:rPr>
        <w:t xml:space="preserve"> </w:t>
      </w:r>
      <w:r>
        <w:rPr>
          <w:rFonts w:ascii="Arial" w:hAnsi="Arial" w:cs="Arial"/>
          <w:color w:val="373A3C"/>
        </w:rPr>
        <w:t>쓰기</w:t>
      </w:r>
      <w:r>
        <w:rPr>
          <w:rFonts w:ascii="Arial" w:hAnsi="Arial" w:cs="Arial"/>
          <w:color w:val="373A3C"/>
        </w:rPr>
        <w:t xml:space="preserve"> </w:t>
      </w:r>
      <w:r>
        <w:rPr>
          <w:rFonts w:ascii="Arial" w:hAnsi="Arial" w:cs="Arial"/>
          <w:color w:val="373A3C"/>
        </w:rPr>
        <w:t>어렵게</w:t>
      </w:r>
      <w:r>
        <w:rPr>
          <w:rFonts w:ascii="Arial" w:hAnsi="Arial" w:cs="Arial"/>
          <w:color w:val="373A3C"/>
        </w:rPr>
        <w:t xml:space="preserve"> </w:t>
      </w:r>
      <w:r>
        <w:rPr>
          <w:rFonts w:ascii="Arial" w:hAnsi="Arial" w:cs="Arial"/>
          <w:color w:val="373A3C"/>
        </w:rPr>
        <w:t>만드는</w:t>
      </w:r>
      <w:r>
        <w:rPr>
          <w:rFonts w:ascii="Arial" w:hAnsi="Arial" w:cs="Arial"/>
          <w:color w:val="373A3C"/>
        </w:rPr>
        <w:t xml:space="preserve"> </w:t>
      </w:r>
      <w:r>
        <w:rPr>
          <w:rFonts w:ascii="Arial" w:hAnsi="Arial" w:cs="Arial"/>
          <w:color w:val="373A3C"/>
        </w:rPr>
        <w:t>효과는</w:t>
      </w:r>
      <w:r>
        <w:rPr>
          <w:rFonts w:ascii="Arial" w:hAnsi="Arial" w:cs="Arial"/>
          <w:color w:val="373A3C"/>
        </w:rPr>
        <w:t xml:space="preserve"> </w:t>
      </w:r>
      <w:r>
        <w:rPr>
          <w:rFonts w:ascii="Arial" w:hAnsi="Arial" w:cs="Arial"/>
          <w:color w:val="373A3C"/>
        </w:rPr>
        <w:t>있으나</w:t>
      </w:r>
      <w:r>
        <w:rPr>
          <w:rFonts w:ascii="Arial" w:hAnsi="Arial" w:cs="Arial"/>
          <w:color w:val="373A3C"/>
        </w:rPr>
        <w:t xml:space="preserve"> </w:t>
      </w:r>
      <w:proofErr w:type="spellStart"/>
      <w:r>
        <w:rPr>
          <w:rFonts w:ascii="Arial" w:hAnsi="Arial" w:cs="Arial"/>
          <w:color w:val="373A3C"/>
        </w:rPr>
        <w:t>저각으로</w:t>
      </w:r>
      <w:proofErr w:type="spellEnd"/>
      <w:r>
        <w:rPr>
          <w:rFonts w:ascii="Arial" w:hAnsi="Arial" w:cs="Arial"/>
          <w:color w:val="373A3C"/>
        </w:rPr>
        <w:t xml:space="preserve"> </w:t>
      </w:r>
      <w:r>
        <w:rPr>
          <w:rFonts w:ascii="Arial" w:hAnsi="Arial" w:cs="Arial"/>
          <w:color w:val="373A3C"/>
        </w:rPr>
        <w:t>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운용</w:t>
      </w:r>
      <w:r>
        <w:rPr>
          <w:rFonts w:ascii="Arial" w:hAnsi="Arial" w:cs="Arial"/>
          <w:color w:val="373A3C"/>
        </w:rPr>
        <w:t xml:space="preserve"> </w:t>
      </w:r>
      <w:r>
        <w:rPr>
          <w:rFonts w:ascii="Arial" w:hAnsi="Arial" w:cs="Arial"/>
          <w:color w:val="373A3C"/>
        </w:rPr>
        <w:t>고도</w:t>
      </w:r>
      <w:r>
        <w:rPr>
          <w:rFonts w:ascii="Arial" w:hAnsi="Arial" w:cs="Arial"/>
          <w:color w:val="373A3C"/>
        </w:rPr>
        <w:t xml:space="preserve"> </w:t>
      </w:r>
      <w:r>
        <w:rPr>
          <w:rFonts w:ascii="Arial" w:hAnsi="Arial" w:cs="Arial"/>
          <w:color w:val="373A3C"/>
        </w:rPr>
        <w:t>이하로</w:t>
      </w:r>
      <w:r>
        <w:rPr>
          <w:rFonts w:ascii="Arial" w:hAnsi="Arial" w:cs="Arial"/>
          <w:color w:val="373A3C"/>
        </w:rPr>
        <w:t xml:space="preserve"> </w:t>
      </w:r>
      <w:r>
        <w:rPr>
          <w:rFonts w:ascii="Arial" w:hAnsi="Arial" w:cs="Arial"/>
          <w:color w:val="373A3C"/>
        </w:rPr>
        <w:t>내려오는</w:t>
      </w:r>
      <w:r>
        <w:rPr>
          <w:rFonts w:ascii="Arial" w:hAnsi="Arial" w:cs="Arial"/>
          <w:color w:val="373A3C"/>
        </w:rPr>
        <w:t xml:space="preserve"> </w:t>
      </w:r>
      <w:r>
        <w:rPr>
          <w:rFonts w:ascii="Arial" w:hAnsi="Arial" w:cs="Arial"/>
          <w:color w:val="373A3C"/>
        </w:rPr>
        <w:t>탄들이</w:t>
      </w:r>
      <w:r>
        <w:rPr>
          <w:rFonts w:ascii="Arial" w:hAnsi="Arial" w:cs="Arial"/>
          <w:color w:val="373A3C"/>
        </w:rPr>
        <w:t xml:space="preserve"> </w:t>
      </w:r>
      <w:r>
        <w:rPr>
          <w:rFonts w:ascii="Arial" w:hAnsi="Arial" w:cs="Arial"/>
          <w:color w:val="373A3C"/>
        </w:rPr>
        <w:t>많게</w:t>
      </w:r>
      <w:r>
        <w:rPr>
          <w:rFonts w:ascii="Arial" w:hAnsi="Arial" w:cs="Arial"/>
          <w:color w:val="373A3C"/>
        </w:rPr>
        <w:t xml:space="preserve"> </w:t>
      </w:r>
      <w:r>
        <w:rPr>
          <w:rFonts w:ascii="Arial" w:hAnsi="Arial" w:cs="Arial"/>
          <w:color w:val="373A3C"/>
        </w:rPr>
        <w:t>된다</w:t>
      </w:r>
      <w:r>
        <w:rPr>
          <w:rFonts w:ascii="Arial" w:hAnsi="Arial" w:cs="Arial"/>
          <w:color w:val="373A3C"/>
        </w:rPr>
        <w:t>.</w:t>
      </w:r>
      <w:hyperlink r:id="rId127" w:anchor="fn-18" w:tooltip="2015년 국방위원회 회의록의 유승민 의원에 의하면 북한에서 가까운 곳을 타격하려면 기존의 통념과 달리 고각으로 쏘아야 한다고 한다." w:history="1">
        <w:r>
          <w:rPr>
            <w:rStyle w:val="a3"/>
            <w:rFonts w:ascii="Arial" w:hAnsi="Arial" w:cs="Arial"/>
            <w:color w:val="0275D8"/>
            <w:sz w:val="19"/>
            <w:szCs w:val="19"/>
            <w:vertAlign w:val="superscript"/>
          </w:rPr>
          <w:t>[18]</w:t>
        </w:r>
      </w:hyperlink>
      <w:hyperlink r:id="rId128" w:anchor="fn-19" w:tooltip="현실적으로 한강이북 지역을 스커드미사일로 고각 공격하고 평택에 사드 포대를 배치하여 이를 요격하는 것이 사드로 제대로 요격 가능한 유일한 수도권 방어방법이라고 볼 수 있다(2016년 2월 현재 미군은 대구 배치를 원한다는 보도가 나오는데 그럴 경우 수도권은 요격 사정권에서 벗어난다). 다만 대포동 등의 ICBM은 애초에 남한 공격용이 아니며 굳이 고고도 핵 EMP 효과를 노린다고 하더라도 사드 유효고도보다 높은 곳에서 터트릴 가능성이 높다." w:history="1">
        <w:r>
          <w:rPr>
            <w:rStyle w:val="a3"/>
            <w:rFonts w:ascii="Arial" w:hAnsi="Arial" w:cs="Arial"/>
            <w:color w:val="0275D8"/>
            <w:sz w:val="19"/>
            <w:szCs w:val="19"/>
            <w:vertAlign w:val="superscript"/>
          </w:rPr>
          <w:t>[19]</w:t>
        </w:r>
      </w:hyperlink>
      <w:r>
        <w:rPr>
          <w:rFonts w:ascii="Arial" w:hAnsi="Arial" w:cs="Arial"/>
          <w:color w:val="373A3C"/>
        </w:rPr>
        <w:br/>
      </w:r>
      <w:r>
        <w:rPr>
          <w:rFonts w:ascii="Arial" w:hAnsi="Arial" w:cs="Arial"/>
          <w:color w:val="373A3C"/>
        </w:rPr>
        <w:br/>
      </w:r>
      <w:r>
        <w:rPr>
          <w:rFonts w:ascii="Arial" w:hAnsi="Arial" w:cs="Arial"/>
          <w:color w:val="373A3C"/>
        </w:rPr>
        <w:t>실제로</w:t>
      </w:r>
      <w:r>
        <w:rPr>
          <w:rFonts w:ascii="Arial" w:hAnsi="Arial" w:cs="Arial"/>
          <w:color w:val="373A3C"/>
        </w:rPr>
        <w:t xml:space="preserve"> </w:t>
      </w:r>
      <w:r>
        <w:rPr>
          <w:rFonts w:ascii="Arial" w:hAnsi="Arial" w:cs="Arial"/>
          <w:color w:val="373A3C"/>
        </w:rPr>
        <w:t>서울이</w:t>
      </w:r>
      <w:r>
        <w:rPr>
          <w:rFonts w:ascii="Arial" w:hAnsi="Arial" w:cs="Arial"/>
          <w:color w:val="373A3C"/>
        </w:rPr>
        <w:t xml:space="preserve"> </w:t>
      </w:r>
      <w:r>
        <w:rPr>
          <w:rFonts w:ascii="Arial" w:hAnsi="Arial" w:cs="Arial"/>
          <w:color w:val="373A3C"/>
        </w:rPr>
        <w:t>최소한</w:t>
      </w:r>
      <w:r>
        <w:rPr>
          <w:rFonts w:ascii="Arial" w:hAnsi="Arial" w:cs="Arial"/>
          <w:color w:val="373A3C"/>
        </w:rPr>
        <w:t xml:space="preserve"> </w:t>
      </w:r>
      <w:r>
        <w:rPr>
          <w:rFonts w:ascii="Arial" w:hAnsi="Arial" w:cs="Arial"/>
          <w:color w:val="373A3C"/>
        </w:rPr>
        <w:t>휴전선에</w:t>
      </w:r>
      <w:r>
        <w:rPr>
          <w:rFonts w:ascii="Arial" w:hAnsi="Arial" w:cs="Arial"/>
          <w:color w:val="373A3C"/>
        </w:rPr>
        <w:t xml:space="preserve"> </w:t>
      </w:r>
      <w:r>
        <w:rPr>
          <w:rFonts w:ascii="Arial" w:hAnsi="Arial" w:cs="Arial"/>
          <w:color w:val="373A3C"/>
        </w:rPr>
        <w:t>지나치게</w:t>
      </w:r>
      <w:r>
        <w:rPr>
          <w:rFonts w:ascii="Arial" w:hAnsi="Arial" w:cs="Arial"/>
          <w:color w:val="373A3C"/>
        </w:rPr>
        <w:t xml:space="preserve"> </w:t>
      </w:r>
      <w:r>
        <w:rPr>
          <w:rFonts w:ascii="Arial" w:hAnsi="Arial" w:cs="Arial"/>
          <w:color w:val="373A3C"/>
        </w:rPr>
        <w:t>가까운</w:t>
      </w:r>
      <w:r>
        <w:rPr>
          <w:rFonts w:ascii="Arial" w:hAnsi="Arial" w:cs="Arial"/>
          <w:color w:val="373A3C"/>
        </w:rPr>
        <w:t xml:space="preserve"> </w:t>
      </w:r>
      <w:r>
        <w:rPr>
          <w:rFonts w:ascii="Arial" w:hAnsi="Arial" w:cs="Arial"/>
          <w:color w:val="373A3C"/>
        </w:rPr>
        <w:t>탓에</w:t>
      </w:r>
      <w:r>
        <w:rPr>
          <w:rFonts w:ascii="Arial" w:hAnsi="Arial" w:cs="Arial"/>
          <w:color w:val="373A3C"/>
        </w:rPr>
        <w:t xml:space="preserve"> THAAD</w:t>
      </w:r>
      <w:r>
        <w:rPr>
          <w:rFonts w:ascii="Arial" w:hAnsi="Arial" w:cs="Arial"/>
          <w:color w:val="373A3C"/>
        </w:rPr>
        <w:t>로</w:t>
      </w:r>
      <w:r>
        <w:rPr>
          <w:rFonts w:ascii="Arial" w:hAnsi="Arial" w:cs="Arial"/>
          <w:color w:val="373A3C"/>
        </w:rPr>
        <w:t xml:space="preserve"> </w:t>
      </w:r>
      <w:r>
        <w:rPr>
          <w:rFonts w:ascii="Arial" w:hAnsi="Arial" w:cs="Arial"/>
          <w:color w:val="373A3C"/>
        </w:rPr>
        <w:t>서울은</w:t>
      </w:r>
      <w:r>
        <w:rPr>
          <w:rFonts w:ascii="Arial" w:hAnsi="Arial" w:cs="Arial"/>
          <w:color w:val="373A3C"/>
        </w:rPr>
        <w:t xml:space="preserve"> </w:t>
      </w:r>
      <w:r>
        <w:rPr>
          <w:rFonts w:ascii="Arial" w:hAnsi="Arial" w:cs="Arial"/>
          <w:color w:val="373A3C"/>
        </w:rPr>
        <w:t>방어하지</w:t>
      </w:r>
      <w:r>
        <w:rPr>
          <w:rFonts w:ascii="Arial" w:hAnsi="Arial" w:cs="Arial"/>
          <w:color w:val="373A3C"/>
        </w:rPr>
        <w:t xml:space="preserve"> </w:t>
      </w:r>
      <w:r>
        <w:rPr>
          <w:rFonts w:ascii="Arial" w:hAnsi="Arial" w:cs="Arial"/>
          <w:color w:val="373A3C"/>
        </w:rPr>
        <w:t>못할</w:t>
      </w:r>
      <w:r>
        <w:rPr>
          <w:rFonts w:ascii="Arial" w:hAnsi="Arial" w:cs="Arial"/>
          <w:color w:val="373A3C"/>
        </w:rPr>
        <w:t xml:space="preserve"> </w:t>
      </w:r>
      <w:r>
        <w:rPr>
          <w:rFonts w:ascii="Arial" w:hAnsi="Arial" w:cs="Arial"/>
          <w:color w:val="373A3C"/>
        </w:rPr>
        <w:t>것이며</w:t>
      </w:r>
      <w:r>
        <w:rPr>
          <w:rFonts w:ascii="Arial" w:hAnsi="Arial" w:cs="Arial"/>
          <w:color w:val="373A3C"/>
        </w:rPr>
        <w:t xml:space="preserve">, </w:t>
      </w:r>
      <w:r>
        <w:rPr>
          <w:rFonts w:ascii="Arial" w:hAnsi="Arial" w:cs="Arial"/>
          <w:color w:val="373A3C"/>
        </w:rPr>
        <w:t>결국</w:t>
      </w:r>
      <w:r>
        <w:rPr>
          <w:rFonts w:ascii="Arial" w:hAnsi="Arial" w:cs="Arial"/>
          <w:color w:val="373A3C"/>
        </w:rPr>
        <w:t xml:space="preserve"> </w:t>
      </w:r>
      <w:r>
        <w:rPr>
          <w:rFonts w:ascii="Arial" w:hAnsi="Arial" w:cs="Arial"/>
          <w:color w:val="373A3C"/>
        </w:rPr>
        <w:t>서울</w:t>
      </w:r>
      <w:r>
        <w:rPr>
          <w:rFonts w:ascii="Arial" w:hAnsi="Arial" w:cs="Arial"/>
          <w:color w:val="373A3C"/>
        </w:rPr>
        <w:t xml:space="preserve"> </w:t>
      </w:r>
      <w:r>
        <w:rPr>
          <w:rFonts w:ascii="Arial" w:hAnsi="Arial" w:cs="Arial"/>
          <w:color w:val="373A3C"/>
        </w:rPr>
        <w:t>방어만</w:t>
      </w:r>
      <w:r>
        <w:rPr>
          <w:rFonts w:ascii="Arial" w:hAnsi="Arial" w:cs="Arial"/>
          <w:color w:val="373A3C"/>
        </w:rPr>
        <w:t xml:space="preserve"> </w:t>
      </w:r>
      <w:r>
        <w:rPr>
          <w:rFonts w:ascii="Arial" w:hAnsi="Arial" w:cs="Arial"/>
          <w:color w:val="373A3C"/>
        </w:rPr>
        <w:t>놓고</w:t>
      </w:r>
      <w:r>
        <w:rPr>
          <w:rFonts w:ascii="Arial" w:hAnsi="Arial" w:cs="Arial"/>
          <w:color w:val="373A3C"/>
        </w:rPr>
        <w:t xml:space="preserve"> </w:t>
      </w:r>
      <w:r>
        <w:rPr>
          <w:rFonts w:ascii="Arial" w:hAnsi="Arial" w:cs="Arial"/>
          <w:color w:val="373A3C"/>
        </w:rPr>
        <w:t>보면</w:t>
      </w:r>
      <w:r>
        <w:rPr>
          <w:rFonts w:ascii="Arial" w:hAnsi="Arial" w:cs="Arial"/>
          <w:color w:val="373A3C"/>
        </w:rPr>
        <w:t xml:space="preserve"> </w:t>
      </w:r>
      <w:r>
        <w:rPr>
          <w:rFonts w:ascii="Arial" w:hAnsi="Arial" w:cs="Arial"/>
          <w:color w:val="373A3C"/>
        </w:rPr>
        <w:t>차라리</w:t>
      </w:r>
      <w:r>
        <w:rPr>
          <w:rFonts w:ascii="Arial" w:hAnsi="Arial" w:cs="Arial"/>
          <w:color w:val="373A3C"/>
        </w:rPr>
        <w:t xml:space="preserve"> PAC-3</w:t>
      </w:r>
      <w:r>
        <w:rPr>
          <w:rFonts w:ascii="Arial" w:hAnsi="Arial" w:cs="Arial"/>
          <w:color w:val="373A3C"/>
        </w:rPr>
        <w:t>가</w:t>
      </w:r>
      <w:r>
        <w:rPr>
          <w:rFonts w:ascii="Arial" w:hAnsi="Arial" w:cs="Arial"/>
          <w:color w:val="373A3C"/>
        </w:rPr>
        <w:t xml:space="preserve"> </w:t>
      </w:r>
      <w:proofErr w:type="spellStart"/>
      <w:r>
        <w:rPr>
          <w:rFonts w:ascii="Arial" w:hAnsi="Arial" w:cs="Arial"/>
          <w:color w:val="373A3C"/>
        </w:rPr>
        <w:t>낫다란</w:t>
      </w:r>
      <w:proofErr w:type="spellEnd"/>
      <w:r>
        <w:rPr>
          <w:rFonts w:ascii="Arial" w:hAnsi="Arial" w:cs="Arial"/>
          <w:color w:val="373A3C"/>
        </w:rPr>
        <w:t xml:space="preserve"> </w:t>
      </w:r>
      <w:r>
        <w:rPr>
          <w:rFonts w:ascii="Arial" w:hAnsi="Arial" w:cs="Arial"/>
          <w:color w:val="373A3C"/>
        </w:rPr>
        <w:t>것은</w:t>
      </w:r>
      <w:r>
        <w:rPr>
          <w:rFonts w:ascii="Arial" w:hAnsi="Arial" w:cs="Arial"/>
          <w:color w:val="373A3C"/>
        </w:rPr>
        <w:t xml:space="preserve"> 1999</w:t>
      </w:r>
      <w:r>
        <w:rPr>
          <w:rFonts w:ascii="Arial" w:hAnsi="Arial" w:cs="Arial"/>
          <w:color w:val="373A3C"/>
        </w:rPr>
        <w:t>년의</w:t>
      </w:r>
      <w:r>
        <w:rPr>
          <w:rFonts w:ascii="Arial" w:hAnsi="Arial" w:cs="Arial"/>
          <w:color w:val="373A3C"/>
        </w:rPr>
        <w:t xml:space="preserve"> </w:t>
      </w:r>
      <w:r>
        <w:rPr>
          <w:rFonts w:ascii="Arial" w:hAnsi="Arial" w:cs="Arial"/>
          <w:color w:val="373A3C"/>
        </w:rPr>
        <w:t>미</w:t>
      </w:r>
      <w:r>
        <w:rPr>
          <w:rFonts w:ascii="Arial" w:hAnsi="Arial" w:cs="Arial"/>
          <w:color w:val="373A3C"/>
        </w:rPr>
        <w:t xml:space="preserve"> </w:t>
      </w:r>
      <w:r>
        <w:rPr>
          <w:rFonts w:ascii="Arial" w:hAnsi="Arial" w:cs="Arial"/>
          <w:color w:val="373A3C"/>
        </w:rPr>
        <w:t>국방부</w:t>
      </w:r>
      <w:r>
        <w:rPr>
          <w:rFonts w:ascii="Arial" w:hAnsi="Arial" w:cs="Arial"/>
          <w:color w:val="373A3C"/>
        </w:rPr>
        <w:t xml:space="preserve"> </w:t>
      </w:r>
      <w:r>
        <w:rPr>
          <w:rFonts w:ascii="Arial" w:hAnsi="Arial" w:cs="Arial"/>
          <w:color w:val="373A3C"/>
        </w:rPr>
        <w:t>보고서에서</w:t>
      </w:r>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예상한</w:t>
      </w:r>
      <w:r>
        <w:rPr>
          <w:rFonts w:ascii="Arial" w:hAnsi="Arial" w:cs="Arial"/>
          <w:color w:val="373A3C"/>
        </w:rPr>
        <w:t xml:space="preserve"> </w:t>
      </w:r>
      <w:r>
        <w:rPr>
          <w:rFonts w:ascii="Arial" w:hAnsi="Arial" w:cs="Arial"/>
          <w:color w:val="373A3C"/>
        </w:rPr>
        <w:t>이야기다</w:t>
      </w:r>
      <w:r>
        <w:rPr>
          <w:rFonts w:ascii="Arial" w:hAnsi="Arial" w:cs="Arial"/>
          <w:color w:val="373A3C"/>
        </w:rPr>
        <w:t>.</w:t>
      </w:r>
      <w:r>
        <w:rPr>
          <w:rStyle w:val="apple-converted-space"/>
          <w:rFonts w:ascii="Arial" w:hAnsi="Arial" w:cs="Arial"/>
          <w:color w:val="373A3C"/>
        </w:rPr>
        <w:t> </w:t>
      </w:r>
      <w:hyperlink r:id="rId129" w:tgtFrame="_blank" w:tooltip="http://www.dod.gov/pubs/tmd050499.pdf" w:history="1">
        <w:r>
          <w:rPr>
            <w:rStyle w:val="a3"/>
            <w:rFonts w:ascii="Arial" w:hAnsi="Arial" w:cs="Arial"/>
            <w:color w:val="009900"/>
          </w:rPr>
          <w:t>관련링크</w:t>
        </w:r>
      </w:hyperlink>
      <w:hyperlink r:id="rId130" w:anchor="fn-20" w:tooltip="The other options examined used upper tiers in conjunction with a land-based lower tier system. The lower tier system would be necessary because the upper tier could not intercept ballistic missiles targeted on Seoul. (검토해본 나머지 옵션들은 상층 방어 무기(THAAD 같은 고고도 방어 체계" w:history="1">
        <w:r>
          <w:rPr>
            <w:rStyle w:val="a3"/>
            <w:rFonts w:ascii="Arial" w:hAnsi="Arial" w:cs="Arial"/>
            <w:color w:val="0275D8"/>
            <w:sz w:val="19"/>
            <w:szCs w:val="19"/>
            <w:vertAlign w:val="superscript"/>
          </w:rPr>
          <w:t>[20]</w:t>
        </w:r>
      </w:hyperlink>
      <w:hyperlink r:id="rId131" w:anchor="fn-21" w:tooltip="이 보고서는 한동안 주목 받지 못하다가 주간동아 등에서 기사화하였다. 관련 뉴스" w:history="1">
        <w:r>
          <w:rPr>
            <w:rStyle w:val="a3"/>
            <w:rFonts w:ascii="Arial" w:hAnsi="Arial" w:cs="Arial"/>
            <w:color w:val="0275D8"/>
            <w:sz w:val="19"/>
            <w:szCs w:val="19"/>
            <w:vertAlign w:val="superscript"/>
          </w:rPr>
          <w:t>[21]</w:t>
        </w:r>
      </w:hyperlink>
      <w:r>
        <w:rPr>
          <w:rFonts w:ascii="Arial" w:hAnsi="Arial" w:cs="Arial"/>
          <w:color w:val="373A3C"/>
        </w:rPr>
        <w:br/>
      </w:r>
      <w:r>
        <w:rPr>
          <w:rFonts w:ascii="Arial" w:hAnsi="Arial" w:cs="Arial"/>
          <w:color w:val="373A3C"/>
        </w:rPr>
        <w:br/>
      </w:r>
      <w:r>
        <w:rPr>
          <w:rFonts w:ascii="Arial" w:hAnsi="Arial" w:cs="Arial"/>
          <w:color w:val="373A3C"/>
        </w:rPr>
        <w:t>군이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대신</w:t>
      </w:r>
      <w:r>
        <w:rPr>
          <w:rFonts w:ascii="Arial" w:hAnsi="Arial" w:cs="Arial"/>
          <w:color w:val="373A3C"/>
        </w:rPr>
        <w:t xml:space="preserve"> </w:t>
      </w:r>
      <w:proofErr w:type="spellStart"/>
      <w:r>
        <w:rPr>
          <w:rFonts w:ascii="Arial" w:hAnsi="Arial" w:cs="Arial"/>
          <w:color w:val="373A3C"/>
        </w:rPr>
        <w:t>애로우</w:t>
      </w:r>
      <w:proofErr w:type="spellEnd"/>
      <w:r>
        <w:rPr>
          <w:rFonts w:ascii="Arial" w:hAnsi="Arial" w:cs="Arial"/>
          <w:color w:val="373A3C"/>
        </w:rPr>
        <w:t xml:space="preserve"> 2 </w:t>
      </w:r>
      <w:r>
        <w:rPr>
          <w:rFonts w:ascii="Arial" w:hAnsi="Arial" w:cs="Arial"/>
          <w:color w:val="373A3C"/>
        </w:rPr>
        <w:t>도입을</w:t>
      </w:r>
      <w:r>
        <w:rPr>
          <w:rFonts w:ascii="Arial" w:hAnsi="Arial" w:cs="Arial"/>
          <w:color w:val="373A3C"/>
        </w:rPr>
        <w:t xml:space="preserve"> </w:t>
      </w:r>
      <w:r>
        <w:rPr>
          <w:rFonts w:ascii="Arial" w:hAnsi="Arial" w:cs="Arial"/>
          <w:color w:val="373A3C"/>
        </w:rPr>
        <w:t>검토하다</w:t>
      </w:r>
      <w:r>
        <w:rPr>
          <w:rFonts w:ascii="Arial" w:hAnsi="Arial" w:cs="Arial"/>
          <w:color w:val="373A3C"/>
        </w:rPr>
        <w:t xml:space="preserve"> </w:t>
      </w:r>
      <w:r>
        <w:rPr>
          <w:rFonts w:ascii="Arial" w:hAnsi="Arial" w:cs="Arial"/>
          <w:color w:val="373A3C"/>
        </w:rPr>
        <w:t>직접</w:t>
      </w:r>
      <w:r>
        <w:rPr>
          <w:rFonts w:ascii="Arial" w:hAnsi="Arial" w:cs="Arial"/>
          <w:color w:val="373A3C"/>
        </w:rPr>
        <w:t xml:space="preserve"> L-SAM</w:t>
      </w:r>
      <w:r>
        <w:rPr>
          <w:rFonts w:ascii="Arial" w:hAnsi="Arial" w:cs="Arial"/>
          <w:color w:val="373A3C"/>
        </w:rPr>
        <w:t>을</w:t>
      </w:r>
      <w:r>
        <w:rPr>
          <w:rFonts w:ascii="Arial" w:hAnsi="Arial" w:cs="Arial"/>
          <w:color w:val="373A3C"/>
        </w:rPr>
        <w:t xml:space="preserve"> </w:t>
      </w:r>
      <w:r>
        <w:rPr>
          <w:rFonts w:ascii="Arial" w:hAnsi="Arial" w:cs="Arial"/>
          <w:color w:val="373A3C"/>
        </w:rPr>
        <w:t>개발하는</w:t>
      </w:r>
      <w:r>
        <w:rPr>
          <w:rFonts w:ascii="Arial" w:hAnsi="Arial" w:cs="Arial"/>
          <w:color w:val="373A3C"/>
        </w:rPr>
        <w:t xml:space="preserve"> </w:t>
      </w:r>
      <w:r>
        <w:rPr>
          <w:rFonts w:ascii="Arial" w:hAnsi="Arial" w:cs="Arial"/>
          <w:color w:val="373A3C"/>
        </w:rPr>
        <w:t>이유</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r>
        <w:rPr>
          <w:rFonts w:ascii="Arial" w:hAnsi="Arial" w:cs="Arial"/>
          <w:color w:val="373A3C"/>
        </w:rPr>
        <w:t>하나도</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생각보다</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고도</w:t>
      </w:r>
      <w:r>
        <w:rPr>
          <w:rFonts w:ascii="Arial" w:hAnsi="Arial" w:cs="Arial"/>
          <w:color w:val="373A3C"/>
        </w:rPr>
        <w:t xml:space="preserve"> </w:t>
      </w:r>
      <w:r>
        <w:rPr>
          <w:rFonts w:ascii="Arial" w:hAnsi="Arial" w:cs="Arial"/>
          <w:color w:val="373A3C"/>
        </w:rPr>
        <w:t>때문이다</w:t>
      </w:r>
      <w:r>
        <w:rPr>
          <w:rFonts w:ascii="Arial" w:hAnsi="Arial" w:cs="Arial"/>
          <w:color w:val="373A3C"/>
        </w:rPr>
        <w:t>. L-SAM</w:t>
      </w:r>
      <w:r>
        <w:rPr>
          <w:rFonts w:ascii="Arial" w:hAnsi="Arial" w:cs="Arial"/>
          <w:color w:val="373A3C"/>
        </w:rPr>
        <w:t>에서는</w:t>
      </w:r>
      <w:r>
        <w:rPr>
          <w:rFonts w:ascii="Arial" w:hAnsi="Arial" w:cs="Arial"/>
          <w:color w:val="373A3C"/>
        </w:rPr>
        <w:t xml:space="preserve"> </w:t>
      </w:r>
      <w:r>
        <w:rPr>
          <w:rFonts w:ascii="Arial" w:hAnsi="Arial" w:cs="Arial"/>
          <w:color w:val="373A3C"/>
        </w:rPr>
        <w:t>탐색기</w:t>
      </w:r>
      <w:r>
        <w:rPr>
          <w:rFonts w:ascii="Arial" w:hAnsi="Arial" w:cs="Arial"/>
          <w:color w:val="373A3C"/>
        </w:rPr>
        <w:t xml:space="preserve"> </w:t>
      </w:r>
      <w:proofErr w:type="spellStart"/>
      <w:r>
        <w:rPr>
          <w:rFonts w:ascii="Arial" w:hAnsi="Arial" w:cs="Arial"/>
          <w:color w:val="373A3C"/>
        </w:rPr>
        <w:t>광학창을</w:t>
      </w:r>
      <w:proofErr w:type="spellEnd"/>
      <w:r>
        <w:rPr>
          <w:rFonts w:ascii="Arial" w:hAnsi="Arial" w:cs="Arial"/>
          <w:color w:val="373A3C"/>
        </w:rPr>
        <w:t xml:space="preserve"> </w:t>
      </w:r>
      <w:r>
        <w:rPr>
          <w:rFonts w:ascii="Arial" w:hAnsi="Arial" w:cs="Arial"/>
          <w:color w:val="373A3C"/>
        </w:rPr>
        <w:t>냉각하여</w:t>
      </w:r>
      <w:r>
        <w:rPr>
          <w:rFonts w:ascii="Arial" w:hAnsi="Arial" w:cs="Arial"/>
          <w:color w:val="373A3C"/>
        </w:rPr>
        <w:t xml:space="preserve"> </w:t>
      </w:r>
      <w:r>
        <w:rPr>
          <w:rFonts w:ascii="Arial" w:hAnsi="Arial" w:cs="Arial"/>
          <w:color w:val="373A3C"/>
        </w:rPr>
        <w:t>최소</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고도를</w:t>
      </w:r>
      <w:r>
        <w:rPr>
          <w:rFonts w:ascii="Arial" w:hAnsi="Arial" w:cs="Arial"/>
          <w:color w:val="373A3C"/>
        </w:rPr>
        <w:t xml:space="preserve"> </w:t>
      </w:r>
      <w:r>
        <w:rPr>
          <w:rFonts w:ascii="Arial" w:hAnsi="Arial" w:cs="Arial"/>
          <w:color w:val="373A3C"/>
        </w:rPr>
        <w:t>낮추는</w:t>
      </w:r>
      <w:r>
        <w:rPr>
          <w:rFonts w:ascii="Arial" w:hAnsi="Arial" w:cs="Arial"/>
          <w:color w:val="373A3C"/>
        </w:rPr>
        <w:t xml:space="preserve"> </w:t>
      </w:r>
      <w:r>
        <w:rPr>
          <w:rFonts w:ascii="Arial" w:hAnsi="Arial" w:cs="Arial"/>
          <w:color w:val="373A3C"/>
        </w:rPr>
        <w:t>등의</w:t>
      </w:r>
      <w:r>
        <w:rPr>
          <w:rFonts w:ascii="Arial" w:hAnsi="Arial" w:cs="Arial"/>
          <w:color w:val="373A3C"/>
        </w:rPr>
        <w:t xml:space="preserve"> </w:t>
      </w:r>
      <w:r>
        <w:rPr>
          <w:rFonts w:ascii="Arial" w:hAnsi="Arial" w:cs="Arial"/>
          <w:color w:val="373A3C"/>
        </w:rPr>
        <w:t>방안을</w:t>
      </w:r>
      <w:r>
        <w:rPr>
          <w:rFonts w:ascii="Arial" w:hAnsi="Arial" w:cs="Arial"/>
          <w:color w:val="373A3C"/>
        </w:rPr>
        <w:t xml:space="preserve"> </w:t>
      </w:r>
      <w:r>
        <w:rPr>
          <w:rFonts w:ascii="Arial" w:hAnsi="Arial" w:cs="Arial"/>
          <w:color w:val="373A3C"/>
        </w:rPr>
        <w:t>검토</w:t>
      </w:r>
      <w:r>
        <w:rPr>
          <w:rFonts w:ascii="Arial" w:hAnsi="Arial" w:cs="Arial"/>
          <w:color w:val="373A3C"/>
        </w:rPr>
        <w:t xml:space="preserve"> </w:t>
      </w:r>
      <w:r>
        <w:rPr>
          <w:rFonts w:ascii="Arial" w:hAnsi="Arial" w:cs="Arial"/>
          <w:color w:val="373A3C"/>
        </w:rPr>
        <w:t>중이다</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방식</w:t>
      </w:r>
      <w:r>
        <w:rPr>
          <w:rFonts w:ascii="Arial" w:hAnsi="Arial" w:cs="Arial"/>
          <w:color w:val="373A3C"/>
        </w:rPr>
        <w:t xml:space="preserve"> </w:t>
      </w:r>
      <w:r>
        <w:rPr>
          <w:rFonts w:ascii="Arial" w:hAnsi="Arial" w:cs="Arial"/>
          <w:color w:val="373A3C"/>
        </w:rPr>
        <w:t>역시</w:t>
      </w:r>
      <w:r>
        <w:rPr>
          <w:rFonts w:ascii="Arial" w:hAnsi="Arial" w:cs="Arial"/>
          <w:color w:val="373A3C"/>
        </w:rPr>
        <w:t xml:space="preserve"> </w:t>
      </w:r>
      <w:proofErr w:type="spellStart"/>
      <w:r>
        <w:rPr>
          <w:rFonts w:ascii="Arial" w:hAnsi="Arial" w:cs="Arial"/>
          <w:color w:val="373A3C"/>
        </w:rPr>
        <w:t>사드에서</w:t>
      </w:r>
      <w:proofErr w:type="spellEnd"/>
      <w:r>
        <w:rPr>
          <w:rFonts w:ascii="Arial" w:hAnsi="Arial" w:cs="Arial"/>
          <w:color w:val="373A3C"/>
        </w:rPr>
        <w:t xml:space="preserve"> </w:t>
      </w:r>
      <w:r>
        <w:rPr>
          <w:rFonts w:ascii="Arial" w:hAnsi="Arial" w:cs="Arial"/>
          <w:color w:val="373A3C"/>
        </w:rPr>
        <w:t>이미</w:t>
      </w:r>
      <w:r>
        <w:rPr>
          <w:rFonts w:ascii="Arial" w:hAnsi="Arial" w:cs="Arial"/>
          <w:color w:val="373A3C"/>
        </w:rPr>
        <w:t xml:space="preserve"> </w:t>
      </w:r>
      <w:r>
        <w:rPr>
          <w:rFonts w:ascii="Arial" w:hAnsi="Arial" w:cs="Arial"/>
          <w:color w:val="373A3C"/>
        </w:rPr>
        <w:t>사용되고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관계로</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한계를</w:t>
      </w:r>
      <w:r>
        <w:rPr>
          <w:rFonts w:ascii="Arial" w:hAnsi="Arial" w:cs="Arial"/>
          <w:color w:val="373A3C"/>
        </w:rPr>
        <w:t xml:space="preserve"> </w:t>
      </w:r>
      <w:r>
        <w:rPr>
          <w:rFonts w:ascii="Arial" w:hAnsi="Arial" w:cs="Arial"/>
          <w:color w:val="373A3C"/>
        </w:rPr>
        <w:t>고려하면</w:t>
      </w:r>
      <w:r>
        <w:rPr>
          <w:rFonts w:ascii="Arial" w:hAnsi="Arial" w:cs="Arial"/>
          <w:color w:val="373A3C"/>
        </w:rPr>
        <w:t xml:space="preserve"> L-SAM </w:t>
      </w:r>
      <w:r>
        <w:rPr>
          <w:rFonts w:ascii="Arial" w:hAnsi="Arial" w:cs="Arial"/>
          <w:color w:val="373A3C"/>
        </w:rPr>
        <w:t>역시</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요격을</w:t>
      </w:r>
      <w:r>
        <w:rPr>
          <w:rFonts w:ascii="Arial" w:hAnsi="Arial" w:cs="Arial"/>
          <w:color w:val="373A3C"/>
        </w:rPr>
        <w:t xml:space="preserve"> </w:t>
      </w:r>
      <w:r>
        <w:rPr>
          <w:rFonts w:ascii="Arial" w:hAnsi="Arial" w:cs="Arial"/>
          <w:color w:val="373A3C"/>
        </w:rPr>
        <w:t>포기하고</w:t>
      </w:r>
      <w:r>
        <w:rPr>
          <w:rFonts w:ascii="Arial" w:hAnsi="Arial" w:cs="Arial"/>
          <w:color w:val="373A3C"/>
        </w:rPr>
        <w:t xml:space="preserve"> </w:t>
      </w:r>
      <w:r>
        <w:rPr>
          <w:rFonts w:ascii="Arial" w:hAnsi="Arial" w:cs="Arial"/>
          <w:color w:val="373A3C"/>
        </w:rPr>
        <w:t>최대</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r>
        <w:rPr>
          <w:rFonts w:ascii="Arial" w:hAnsi="Arial" w:cs="Arial"/>
          <w:color w:val="373A3C"/>
        </w:rPr>
        <w:t>고도가</w:t>
      </w:r>
      <w:r>
        <w:rPr>
          <w:rFonts w:ascii="Arial" w:hAnsi="Arial" w:cs="Arial"/>
          <w:color w:val="373A3C"/>
        </w:rPr>
        <w:t xml:space="preserve"> </w:t>
      </w:r>
      <w:r>
        <w:rPr>
          <w:rFonts w:ascii="Arial" w:hAnsi="Arial" w:cs="Arial"/>
          <w:color w:val="373A3C"/>
        </w:rPr>
        <w:t>낮아지던지</w:t>
      </w:r>
      <w:r>
        <w:rPr>
          <w:rFonts w:ascii="Arial" w:hAnsi="Arial" w:cs="Arial"/>
          <w:color w:val="373A3C"/>
        </w:rPr>
        <w:t xml:space="preserve"> </w:t>
      </w:r>
      <w:r>
        <w:rPr>
          <w:rFonts w:ascii="Arial" w:hAnsi="Arial" w:cs="Arial"/>
          <w:color w:val="373A3C"/>
        </w:rPr>
        <w:t>혹은</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 ARROW-3 </w:t>
      </w:r>
      <w:r>
        <w:rPr>
          <w:rFonts w:ascii="Arial" w:hAnsi="Arial" w:cs="Arial"/>
          <w:color w:val="373A3C"/>
        </w:rPr>
        <w:t>과</w:t>
      </w:r>
      <w:r>
        <w:rPr>
          <w:rFonts w:ascii="Arial" w:hAnsi="Arial" w:cs="Arial"/>
          <w:color w:val="373A3C"/>
        </w:rPr>
        <w:t xml:space="preserve"> </w:t>
      </w:r>
      <w:r>
        <w:rPr>
          <w:rFonts w:ascii="Arial" w:hAnsi="Arial" w:cs="Arial"/>
          <w:color w:val="373A3C"/>
        </w:rPr>
        <w:t>마찬가지로</w:t>
      </w:r>
      <w:r>
        <w:rPr>
          <w:rFonts w:ascii="Arial" w:hAnsi="Arial" w:cs="Arial"/>
          <w:color w:val="373A3C"/>
        </w:rPr>
        <w:t xml:space="preserve"> </w:t>
      </w:r>
      <w:r>
        <w:rPr>
          <w:rFonts w:ascii="Arial" w:hAnsi="Arial" w:cs="Arial"/>
          <w:color w:val="373A3C"/>
        </w:rPr>
        <w:t>고고도</w:t>
      </w:r>
      <w:r>
        <w:rPr>
          <w:rFonts w:ascii="Arial" w:hAnsi="Arial" w:cs="Arial"/>
          <w:color w:val="373A3C"/>
        </w:rPr>
        <w:t xml:space="preserve"> </w:t>
      </w:r>
      <w:r>
        <w:rPr>
          <w:rFonts w:ascii="Arial" w:hAnsi="Arial" w:cs="Arial"/>
          <w:color w:val="373A3C"/>
        </w:rPr>
        <w:t>외기권</w:t>
      </w:r>
      <w:r>
        <w:rPr>
          <w:rFonts w:ascii="Arial" w:hAnsi="Arial" w:cs="Arial"/>
          <w:color w:val="373A3C"/>
        </w:rPr>
        <w:t xml:space="preserve"> </w:t>
      </w:r>
      <w:r>
        <w:rPr>
          <w:rFonts w:ascii="Arial" w:hAnsi="Arial" w:cs="Arial"/>
          <w:color w:val="373A3C"/>
        </w:rPr>
        <w:t>요격에</w:t>
      </w:r>
      <w:r>
        <w:rPr>
          <w:rFonts w:ascii="Arial" w:hAnsi="Arial" w:cs="Arial"/>
          <w:color w:val="373A3C"/>
        </w:rPr>
        <w:t xml:space="preserve"> </w:t>
      </w:r>
      <w:r>
        <w:rPr>
          <w:rFonts w:ascii="Arial" w:hAnsi="Arial" w:cs="Arial"/>
          <w:color w:val="373A3C"/>
        </w:rPr>
        <w:t>집중하는</w:t>
      </w:r>
      <w:r>
        <w:rPr>
          <w:rFonts w:ascii="Arial" w:hAnsi="Arial" w:cs="Arial"/>
          <w:color w:val="373A3C"/>
        </w:rPr>
        <w:t xml:space="preserve"> </w:t>
      </w:r>
      <w:r>
        <w:rPr>
          <w:rFonts w:ascii="Arial" w:hAnsi="Arial" w:cs="Arial"/>
          <w:color w:val="373A3C"/>
        </w:rPr>
        <w:t>방식이</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보인다</w:t>
      </w:r>
      <w:r>
        <w:rPr>
          <w:rFonts w:ascii="Arial" w:hAnsi="Arial" w:cs="Arial"/>
          <w:color w:val="373A3C"/>
        </w:rPr>
        <w:t xml:space="preserve">. </w:t>
      </w:r>
      <w:r>
        <w:rPr>
          <w:rFonts w:ascii="Arial" w:hAnsi="Arial" w:cs="Arial"/>
          <w:color w:val="373A3C"/>
        </w:rPr>
        <w:t>현실적으로</w:t>
      </w:r>
      <w:r>
        <w:rPr>
          <w:rFonts w:ascii="Arial" w:hAnsi="Arial" w:cs="Arial"/>
          <w:color w:val="373A3C"/>
        </w:rPr>
        <w:t xml:space="preserve"> 1</w:t>
      </w:r>
      <w:r>
        <w:rPr>
          <w:rFonts w:ascii="Arial" w:hAnsi="Arial" w:cs="Arial"/>
          <w:color w:val="373A3C"/>
        </w:rPr>
        <w:t>조</w:t>
      </w:r>
      <w:r>
        <w:rPr>
          <w:rFonts w:ascii="Arial" w:hAnsi="Arial" w:cs="Arial"/>
          <w:color w:val="373A3C"/>
        </w:rPr>
        <w:t xml:space="preserve"> </w:t>
      </w:r>
      <w:r>
        <w:rPr>
          <w:rFonts w:ascii="Arial" w:hAnsi="Arial" w:cs="Arial"/>
          <w:color w:val="373A3C"/>
        </w:rPr>
        <w:t>원</w:t>
      </w:r>
      <w:r>
        <w:rPr>
          <w:rStyle w:val="apple-converted-space"/>
          <w:rFonts w:ascii="Arial" w:hAnsi="Arial" w:cs="Arial"/>
          <w:color w:val="373A3C"/>
        </w:rPr>
        <w:t> </w:t>
      </w:r>
      <w:r>
        <w:rPr>
          <w:rStyle w:val="a9"/>
          <w:rFonts w:ascii="Arial" w:hAnsi="Arial" w:cs="Arial"/>
          <w:color w:val="373A3C"/>
        </w:rPr>
        <w:t>밖에</w:t>
      </w:r>
      <w:r>
        <w:rPr>
          <w:rStyle w:val="apple-converted-space"/>
          <w:rFonts w:ascii="Arial" w:hAnsi="Arial" w:cs="Arial"/>
          <w:color w:val="373A3C"/>
        </w:rPr>
        <w:t> </w:t>
      </w:r>
      <w:r>
        <w:rPr>
          <w:rFonts w:ascii="Arial" w:hAnsi="Arial" w:cs="Arial"/>
          <w:color w:val="373A3C"/>
        </w:rPr>
        <w:t>안</w:t>
      </w:r>
      <w:r>
        <w:rPr>
          <w:rFonts w:ascii="Arial" w:hAnsi="Arial" w:cs="Arial"/>
          <w:color w:val="373A3C"/>
        </w:rPr>
        <w:t xml:space="preserve"> </w:t>
      </w:r>
      <w:r>
        <w:rPr>
          <w:rFonts w:ascii="Arial" w:hAnsi="Arial" w:cs="Arial"/>
          <w:color w:val="373A3C"/>
        </w:rPr>
        <w:t>되는</w:t>
      </w:r>
      <w:r>
        <w:rPr>
          <w:rFonts w:ascii="Arial" w:hAnsi="Arial" w:cs="Arial"/>
          <w:color w:val="373A3C"/>
        </w:rPr>
        <w:t xml:space="preserve"> L-SAM </w:t>
      </w:r>
      <w:r>
        <w:rPr>
          <w:rFonts w:ascii="Arial" w:hAnsi="Arial" w:cs="Arial"/>
          <w:color w:val="373A3C"/>
        </w:rPr>
        <w:t>개발비로</w:t>
      </w:r>
      <w:r>
        <w:rPr>
          <w:rFonts w:ascii="Arial" w:hAnsi="Arial" w:cs="Arial"/>
          <w:color w:val="373A3C"/>
        </w:rPr>
        <w:t xml:space="preserve"> </w:t>
      </w:r>
      <w:r>
        <w:rPr>
          <w:rFonts w:ascii="Arial" w:hAnsi="Arial" w:cs="Arial"/>
          <w:color w:val="373A3C"/>
        </w:rPr>
        <w:t>외기권</w:t>
      </w:r>
      <w:r>
        <w:rPr>
          <w:rFonts w:ascii="Arial" w:hAnsi="Arial" w:cs="Arial"/>
          <w:color w:val="373A3C"/>
        </w:rPr>
        <w:t xml:space="preserve"> </w:t>
      </w:r>
      <w:proofErr w:type="spellStart"/>
      <w:r>
        <w:rPr>
          <w:rFonts w:ascii="Arial" w:hAnsi="Arial" w:cs="Arial"/>
          <w:color w:val="373A3C"/>
        </w:rPr>
        <w:t>요격체까지</w:t>
      </w:r>
      <w:proofErr w:type="spellEnd"/>
      <w:r>
        <w:rPr>
          <w:rFonts w:ascii="Arial" w:hAnsi="Arial" w:cs="Arial"/>
          <w:color w:val="373A3C"/>
        </w:rPr>
        <w:t xml:space="preserve"> </w:t>
      </w:r>
      <w:r>
        <w:rPr>
          <w:rFonts w:ascii="Arial" w:hAnsi="Arial" w:cs="Arial"/>
          <w:color w:val="373A3C"/>
        </w:rPr>
        <w:t>개발하는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무리기도</w:t>
      </w:r>
      <w:r>
        <w:rPr>
          <w:rFonts w:ascii="Arial" w:hAnsi="Arial" w:cs="Arial"/>
          <w:color w:val="373A3C"/>
        </w:rPr>
        <w:t xml:space="preserve"> </w:t>
      </w:r>
      <w:r>
        <w:rPr>
          <w:rFonts w:ascii="Arial" w:hAnsi="Arial" w:cs="Arial"/>
          <w:color w:val="373A3C"/>
        </w:rPr>
        <w:t>하다</w:t>
      </w:r>
      <w:r>
        <w:rPr>
          <w:rFonts w:ascii="Arial" w:hAnsi="Arial" w:cs="Arial"/>
          <w:color w:val="373A3C"/>
        </w:rPr>
        <w:t>.</w:t>
      </w:r>
      <w:hyperlink r:id="rId132" w:anchor="fn-22" w:tooltip="한국형 킬체인과 KAMD의 개발비는 총 17조가 배정되어 있다. 국방위원회 회의록 참조. 그 중 L-SAM 개발비는 1조 1,000억. L-SAM 문서 참조." w:history="1">
        <w:r>
          <w:rPr>
            <w:rStyle w:val="a3"/>
            <w:rFonts w:ascii="Arial" w:hAnsi="Arial" w:cs="Arial"/>
            <w:color w:val="0275D8"/>
            <w:sz w:val="19"/>
            <w:szCs w:val="19"/>
            <w:vertAlign w:val="superscript"/>
          </w:rPr>
          <w:t>[22]</w:t>
        </w:r>
      </w:hyperlink>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더욱이</w:t>
      </w:r>
      <w:r>
        <w:rPr>
          <w:rFonts w:ascii="Arial" w:hAnsi="Arial" w:cs="Arial"/>
          <w:color w:val="373A3C"/>
        </w:rPr>
        <w:t xml:space="preserve"> </w:t>
      </w:r>
      <w:r>
        <w:rPr>
          <w:rFonts w:ascii="Arial" w:hAnsi="Arial" w:cs="Arial"/>
          <w:color w:val="373A3C"/>
        </w:rPr>
        <w:t>그간</w:t>
      </w:r>
      <w:r>
        <w:rPr>
          <w:rFonts w:ascii="Arial" w:hAnsi="Arial" w:cs="Arial"/>
          <w:color w:val="373A3C"/>
        </w:rPr>
        <w:t xml:space="preserve"> </w:t>
      </w:r>
      <w:r>
        <w:rPr>
          <w:rFonts w:ascii="Arial" w:hAnsi="Arial" w:cs="Arial"/>
          <w:color w:val="373A3C"/>
        </w:rPr>
        <w:t>대한민국</w:t>
      </w:r>
      <w:r>
        <w:rPr>
          <w:rFonts w:ascii="Arial" w:hAnsi="Arial" w:cs="Arial"/>
          <w:color w:val="373A3C"/>
        </w:rPr>
        <w:t xml:space="preserve"> </w:t>
      </w:r>
      <w:r>
        <w:rPr>
          <w:rFonts w:ascii="Arial" w:hAnsi="Arial" w:cs="Arial"/>
          <w:color w:val="373A3C"/>
        </w:rPr>
        <w:t>국방부가</w:t>
      </w:r>
      <w:r>
        <w:rPr>
          <w:rFonts w:ascii="Arial" w:hAnsi="Arial" w:cs="Arial"/>
          <w:color w:val="373A3C"/>
        </w:rPr>
        <w:t xml:space="preserve"> </w:t>
      </w:r>
      <w:r>
        <w:rPr>
          <w:rFonts w:ascii="Arial" w:hAnsi="Arial" w:cs="Arial"/>
          <w:color w:val="373A3C"/>
        </w:rPr>
        <w:t>도입</w:t>
      </w:r>
      <w:r>
        <w:rPr>
          <w:rFonts w:ascii="Arial" w:hAnsi="Arial" w:cs="Arial"/>
          <w:color w:val="373A3C"/>
        </w:rPr>
        <w:t xml:space="preserve"> </w:t>
      </w:r>
      <w:r>
        <w:rPr>
          <w:rFonts w:ascii="Arial" w:hAnsi="Arial" w:cs="Arial"/>
          <w:color w:val="373A3C"/>
        </w:rPr>
        <w:t>거부의</w:t>
      </w:r>
      <w:r>
        <w:rPr>
          <w:rFonts w:ascii="Arial" w:hAnsi="Arial" w:cs="Arial"/>
          <w:color w:val="373A3C"/>
        </w:rPr>
        <w:t xml:space="preserve"> </w:t>
      </w:r>
      <w:r>
        <w:rPr>
          <w:rFonts w:ascii="Arial" w:hAnsi="Arial" w:cs="Arial"/>
          <w:color w:val="373A3C"/>
        </w:rPr>
        <w:t>명분으로</w:t>
      </w:r>
      <w:r>
        <w:rPr>
          <w:rFonts w:ascii="Arial" w:hAnsi="Arial" w:cs="Arial"/>
          <w:color w:val="373A3C"/>
        </w:rPr>
        <w:t xml:space="preserve"> </w:t>
      </w:r>
      <w:r>
        <w:rPr>
          <w:rFonts w:ascii="Arial" w:hAnsi="Arial" w:cs="Arial"/>
          <w:color w:val="373A3C"/>
        </w:rPr>
        <w:t>내세웠던</w:t>
      </w:r>
      <w:r>
        <w:rPr>
          <w:rFonts w:ascii="Arial" w:hAnsi="Arial" w:cs="Arial"/>
          <w:color w:val="373A3C"/>
        </w:rPr>
        <w:t xml:space="preserve"> </w:t>
      </w:r>
      <w:r>
        <w:rPr>
          <w:rFonts w:ascii="Arial" w:hAnsi="Arial" w:cs="Arial"/>
          <w:color w:val="373A3C"/>
        </w:rPr>
        <w:t>주장이기도</w:t>
      </w:r>
      <w:r>
        <w:rPr>
          <w:rFonts w:ascii="Arial" w:hAnsi="Arial" w:cs="Arial"/>
          <w:color w:val="373A3C"/>
        </w:rPr>
        <w:t xml:space="preserve"> </w:t>
      </w:r>
      <w:r>
        <w:rPr>
          <w:rFonts w:ascii="Arial" w:hAnsi="Arial" w:cs="Arial"/>
          <w:color w:val="373A3C"/>
        </w:rPr>
        <w:t>하다</w:t>
      </w:r>
      <w:r>
        <w:rPr>
          <w:rFonts w:ascii="Arial" w:hAnsi="Arial" w:cs="Arial"/>
          <w:color w:val="373A3C"/>
        </w:rPr>
        <w:t>.</w:t>
      </w:r>
      <w:r>
        <w:rPr>
          <w:rStyle w:val="apple-converted-space"/>
          <w:rFonts w:ascii="Arial" w:hAnsi="Arial" w:cs="Arial"/>
          <w:color w:val="373A3C"/>
        </w:rPr>
        <w:t> </w:t>
      </w:r>
      <w:hyperlink r:id="rId133" w:tooltip="2016년 북한 광명성호 발사 사건" w:history="1">
        <w:r>
          <w:rPr>
            <w:rStyle w:val="a3"/>
            <w:rFonts w:ascii="Arial" w:hAnsi="Arial" w:cs="Arial"/>
            <w:color w:val="0275D8"/>
          </w:rPr>
          <w:t>북한이</w:t>
        </w:r>
        <w:r>
          <w:rPr>
            <w:rStyle w:val="a3"/>
            <w:rFonts w:ascii="Arial" w:hAnsi="Arial" w:cs="Arial"/>
            <w:color w:val="0275D8"/>
          </w:rPr>
          <w:t xml:space="preserve"> </w:t>
        </w:r>
        <w:r>
          <w:rPr>
            <w:rStyle w:val="a3"/>
            <w:rFonts w:ascii="Arial" w:hAnsi="Arial" w:cs="Arial"/>
            <w:color w:val="0275D8"/>
          </w:rPr>
          <w:t>장거리</w:t>
        </w:r>
        <w:r>
          <w:rPr>
            <w:rStyle w:val="a3"/>
            <w:rFonts w:ascii="Arial" w:hAnsi="Arial" w:cs="Arial"/>
            <w:color w:val="0275D8"/>
          </w:rPr>
          <w:t xml:space="preserve"> </w:t>
        </w:r>
        <w:r>
          <w:rPr>
            <w:rStyle w:val="a3"/>
            <w:rFonts w:ascii="Arial" w:hAnsi="Arial" w:cs="Arial"/>
            <w:color w:val="0275D8"/>
          </w:rPr>
          <w:t>미사일을</w:t>
        </w:r>
        <w:r>
          <w:rPr>
            <w:rStyle w:val="a3"/>
            <w:rFonts w:ascii="Arial" w:hAnsi="Arial" w:cs="Arial"/>
            <w:color w:val="0275D8"/>
          </w:rPr>
          <w:t xml:space="preserve"> </w:t>
        </w:r>
        <w:r>
          <w:rPr>
            <w:rStyle w:val="a3"/>
            <w:rFonts w:ascii="Arial" w:hAnsi="Arial" w:cs="Arial"/>
            <w:color w:val="0275D8"/>
          </w:rPr>
          <w:t>발사</w:t>
        </w:r>
      </w:hyperlink>
      <w:r>
        <w:rPr>
          <w:rFonts w:ascii="Arial" w:hAnsi="Arial" w:cs="Arial"/>
          <w:color w:val="373A3C"/>
        </w:rPr>
        <w:t>하면서</w:t>
      </w:r>
      <w:r>
        <w:rPr>
          <w:rFonts w:ascii="Arial" w:hAnsi="Arial" w:cs="Arial"/>
          <w:color w:val="373A3C"/>
        </w:rPr>
        <w:t xml:space="preserve">, </w:t>
      </w:r>
      <w:r>
        <w:rPr>
          <w:rFonts w:ascii="Arial" w:hAnsi="Arial" w:cs="Arial"/>
          <w:color w:val="373A3C"/>
        </w:rPr>
        <w:t>국방부에서는</w:t>
      </w:r>
      <w:r>
        <w:rPr>
          <w:rFonts w:ascii="Arial" w:hAnsi="Arial" w:cs="Arial"/>
          <w:color w:val="373A3C"/>
        </w:rPr>
        <w:t xml:space="preserve"> </w:t>
      </w:r>
      <w:proofErr w:type="spellStart"/>
      <w:r>
        <w:rPr>
          <w:rFonts w:ascii="Arial" w:hAnsi="Arial" w:cs="Arial"/>
          <w:color w:val="373A3C"/>
        </w:rPr>
        <w:t>찬성쪽으로</w:t>
      </w:r>
      <w:proofErr w:type="spellEnd"/>
      <w:r>
        <w:rPr>
          <w:rFonts w:ascii="Arial" w:hAnsi="Arial" w:cs="Arial"/>
          <w:color w:val="373A3C"/>
        </w:rPr>
        <w:t xml:space="preserve"> </w:t>
      </w:r>
      <w:r>
        <w:rPr>
          <w:rFonts w:ascii="Arial" w:hAnsi="Arial" w:cs="Arial"/>
          <w:color w:val="373A3C"/>
        </w:rPr>
        <w:t>입장이</w:t>
      </w:r>
      <w:r>
        <w:rPr>
          <w:rFonts w:ascii="Arial" w:hAnsi="Arial" w:cs="Arial"/>
          <w:color w:val="373A3C"/>
        </w:rPr>
        <w:t xml:space="preserve"> </w:t>
      </w:r>
      <w:r>
        <w:rPr>
          <w:rFonts w:ascii="Arial" w:hAnsi="Arial" w:cs="Arial"/>
          <w:color w:val="373A3C"/>
        </w:rPr>
        <w:t>바뀌면서</w:t>
      </w:r>
      <w:r>
        <w:rPr>
          <w:rFonts w:ascii="Arial" w:hAnsi="Arial" w:cs="Arial"/>
          <w:color w:val="373A3C"/>
        </w:rPr>
        <w:t xml:space="preserve"> </w:t>
      </w:r>
      <w:r>
        <w:rPr>
          <w:rFonts w:ascii="Arial" w:hAnsi="Arial" w:cs="Arial"/>
          <w:color w:val="373A3C"/>
        </w:rPr>
        <w:t>국방부</w:t>
      </w:r>
      <w:r>
        <w:rPr>
          <w:rFonts w:ascii="Arial" w:hAnsi="Arial" w:cs="Arial"/>
          <w:color w:val="373A3C"/>
        </w:rPr>
        <w:t xml:space="preserve"> </w:t>
      </w:r>
      <w:r>
        <w:rPr>
          <w:rFonts w:ascii="Arial" w:hAnsi="Arial" w:cs="Arial"/>
          <w:color w:val="373A3C"/>
        </w:rPr>
        <w:t>관계자가</w:t>
      </w:r>
      <w:r>
        <w:rPr>
          <w:rFonts w:ascii="Arial" w:hAnsi="Arial" w:cs="Arial"/>
          <w:color w:val="373A3C"/>
        </w:rPr>
        <w:t xml:space="preserve"> L-SAM </w:t>
      </w:r>
      <w:r>
        <w:rPr>
          <w:rFonts w:ascii="Arial" w:hAnsi="Arial" w:cs="Arial"/>
          <w:color w:val="373A3C"/>
        </w:rPr>
        <w:t>과</w:t>
      </w:r>
      <w:r>
        <w:rPr>
          <w:rFonts w:ascii="Arial" w:hAnsi="Arial" w:cs="Arial"/>
          <w:color w:val="373A3C"/>
        </w:rPr>
        <w:t xml:space="preserve"> THAAD </w:t>
      </w:r>
      <w:r>
        <w:rPr>
          <w:rFonts w:ascii="Arial" w:hAnsi="Arial" w:cs="Arial"/>
          <w:color w:val="373A3C"/>
        </w:rPr>
        <w:t>의</w:t>
      </w:r>
      <w:r>
        <w:rPr>
          <w:rFonts w:ascii="Arial" w:hAnsi="Arial" w:cs="Arial"/>
          <w:color w:val="373A3C"/>
        </w:rPr>
        <w:t xml:space="preserve"> </w:t>
      </w:r>
      <w:r>
        <w:rPr>
          <w:rFonts w:ascii="Arial" w:hAnsi="Arial" w:cs="Arial"/>
          <w:color w:val="373A3C"/>
        </w:rPr>
        <w:t>성능이</w:t>
      </w:r>
      <w:r>
        <w:rPr>
          <w:rFonts w:ascii="Arial" w:hAnsi="Arial" w:cs="Arial"/>
          <w:color w:val="373A3C"/>
        </w:rPr>
        <w:t xml:space="preserve"> </w:t>
      </w:r>
      <w:r>
        <w:rPr>
          <w:rFonts w:ascii="Arial" w:hAnsi="Arial" w:cs="Arial"/>
          <w:color w:val="373A3C"/>
        </w:rPr>
        <w:t>겹치지</w:t>
      </w:r>
      <w:r>
        <w:rPr>
          <w:rFonts w:ascii="Arial" w:hAnsi="Arial" w:cs="Arial"/>
          <w:color w:val="373A3C"/>
        </w:rPr>
        <w:t xml:space="preserve"> </w:t>
      </w:r>
      <w:r>
        <w:rPr>
          <w:rFonts w:ascii="Arial" w:hAnsi="Arial" w:cs="Arial"/>
          <w:color w:val="373A3C"/>
        </w:rPr>
        <w:t>않는다고</w:t>
      </w:r>
      <w:r>
        <w:rPr>
          <w:rFonts w:ascii="Arial" w:hAnsi="Arial" w:cs="Arial"/>
          <w:color w:val="373A3C"/>
        </w:rPr>
        <w:t xml:space="preserve"> </w:t>
      </w:r>
      <w:r>
        <w:rPr>
          <w:rFonts w:ascii="Arial" w:hAnsi="Arial" w:cs="Arial"/>
          <w:color w:val="373A3C"/>
        </w:rPr>
        <w:t>언급하였지만</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정치</w:t>
      </w:r>
      <w:r>
        <w:rPr>
          <w:rFonts w:ascii="Arial" w:hAnsi="Arial" w:cs="Arial"/>
          <w:color w:val="373A3C"/>
        </w:rPr>
        <w:t xml:space="preserve"> </w:t>
      </w:r>
      <w:r>
        <w:rPr>
          <w:rFonts w:ascii="Arial" w:hAnsi="Arial" w:cs="Arial"/>
          <w:color w:val="373A3C"/>
        </w:rPr>
        <w:t>국면</w:t>
      </w:r>
      <w:r>
        <w:rPr>
          <w:rFonts w:ascii="Arial" w:hAnsi="Arial" w:cs="Arial"/>
          <w:color w:val="373A3C"/>
        </w:rPr>
        <w:t xml:space="preserve"> </w:t>
      </w:r>
      <w:r>
        <w:rPr>
          <w:rFonts w:ascii="Arial" w:hAnsi="Arial" w:cs="Arial"/>
          <w:color w:val="373A3C"/>
        </w:rPr>
        <w:t>변화에</w:t>
      </w:r>
      <w:r>
        <w:rPr>
          <w:rFonts w:ascii="Arial" w:hAnsi="Arial" w:cs="Arial"/>
          <w:color w:val="373A3C"/>
        </w:rPr>
        <w:t xml:space="preserve"> </w:t>
      </w:r>
      <w:r>
        <w:rPr>
          <w:rFonts w:ascii="Arial" w:hAnsi="Arial" w:cs="Arial"/>
          <w:color w:val="373A3C"/>
        </w:rPr>
        <w:t>따른</w:t>
      </w:r>
      <w:r>
        <w:rPr>
          <w:rFonts w:ascii="Arial" w:hAnsi="Arial" w:cs="Arial"/>
          <w:color w:val="373A3C"/>
        </w:rPr>
        <w:t xml:space="preserve"> </w:t>
      </w:r>
      <w:r>
        <w:rPr>
          <w:rFonts w:ascii="Arial" w:hAnsi="Arial" w:cs="Arial"/>
          <w:color w:val="373A3C"/>
        </w:rPr>
        <w:t>입장</w:t>
      </w:r>
      <w:r>
        <w:rPr>
          <w:rFonts w:ascii="Arial" w:hAnsi="Arial" w:cs="Arial"/>
          <w:color w:val="373A3C"/>
        </w:rPr>
        <w:t xml:space="preserve"> </w:t>
      </w:r>
      <w:r>
        <w:rPr>
          <w:rFonts w:ascii="Arial" w:hAnsi="Arial" w:cs="Arial"/>
          <w:color w:val="373A3C"/>
        </w:rPr>
        <w:t>표명인</w:t>
      </w:r>
      <w:r>
        <w:rPr>
          <w:rFonts w:ascii="Arial" w:hAnsi="Arial" w:cs="Arial"/>
          <w:color w:val="373A3C"/>
        </w:rPr>
        <w:t xml:space="preserve"> </w:t>
      </w:r>
      <w:r>
        <w:rPr>
          <w:rFonts w:ascii="Arial" w:hAnsi="Arial" w:cs="Arial"/>
          <w:color w:val="373A3C"/>
        </w:rPr>
        <w:t>부분이</w:t>
      </w:r>
      <w:r>
        <w:rPr>
          <w:rFonts w:ascii="Arial" w:hAnsi="Arial" w:cs="Arial"/>
          <w:color w:val="373A3C"/>
        </w:rPr>
        <w:t xml:space="preserve"> </w:t>
      </w:r>
      <w:r>
        <w:rPr>
          <w:rFonts w:ascii="Arial" w:hAnsi="Arial" w:cs="Arial"/>
          <w:color w:val="373A3C"/>
        </w:rPr>
        <w:t>크다</w:t>
      </w:r>
      <w:r>
        <w:rPr>
          <w:rFonts w:ascii="Arial" w:hAnsi="Arial" w:cs="Arial"/>
          <w:color w:val="373A3C"/>
        </w:rPr>
        <w:t xml:space="preserve">. </w:t>
      </w:r>
      <w:r>
        <w:rPr>
          <w:rFonts w:ascii="Arial" w:hAnsi="Arial" w:cs="Arial"/>
          <w:color w:val="373A3C"/>
        </w:rPr>
        <w:t>여전히</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배치를</w:t>
      </w:r>
      <w:r>
        <w:rPr>
          <w:rFonts w:ascii="Arial" w:hAnsi="Arial" w:cs="Arial"/>
          <w:color w:val="373A3C"/>
        </w:rPr>
        <w:t xml:space="preserve"> </w:t>
      </w:r>
      <w:r>
        <w:rPr>
          <w:rFonts w:ascii="Arial" w:hAnsi="Arial" w:cs="Arial"/>
          <w:color w:val="373A3C"/>
        </w:rPr>
        <w:t>허용하는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찬성하는</w:t>
      </w:r>
      <w:r>
        <w:rPr>
          <w:rFonts w:ascii="Arial" w:hAnsi="Arial" w:cs="Arial"/>
          <w:color w:val="373A3C"/>
        </w:rPr>
        <w:t xml:space="preserve"> </w:t>
      </w:r>
      <w:r>
        <w:rPr>
          <w:rFonts w:ascii="Arial" w:hAnsi="Arial" w:cs="Arial"/>
          <w:color w:val="373A3C"/>
        </w:rPr>
        <w:t>방향이지</w:t>
      </w:r>
      <w:r>
        <w:rPr>
          <w:rFonts w:ascii="Arial" w:hAnsi="Arial" w:cs="Arial"/>
          <w:color w:val="373A3C"/>
        </w:rPr>
        <w:t xml:space="preserve"> </w:t>
      </w:r>
      <w:proofErr w:type="spellStart"/>
      <w:r>
        <w:rPr>
          <w:rFonts w:ascii="Arial" w:hAnsi="Arial" w:cs="Arial"/>
          <w:color w:val="373A3C"/>
        </w:rPr>
        <w:t>직도입은</w:t>
      </w:r>
      <w:proofErr w:type="spellEnd"/>
      <w:r>
        <w:rPr>
          <w:rFonts w:ascii="Arial" w:hAnsi="Arial" w:cs="Arial"/>
          <w:color w:val="373A3C"/>
        </w:rPr>
        <w:t xml:space="preserve"> </w:t>
      </w:r>
      <w:r>
        <w:rPr>
          <w:rFonts w:ascii="Arial" w:hAnsi="Arial" w:cs="Arial"/>
          <w:color w:val="373A3C"/>
        </w:rPr>
        <w:t>여전히</w:t>
      </w:r>
      <w:r>
        <w:rPr>
          <w:rFonts w:ascii="Arial" w:hAnsi="Arial" w:cs="Arial"/>
          <w:color w:val="373A3C"/>
        </w:rPr>
        <w:t xml:space="preserve"> </w:t>
      </w:r>
      <w:proofErr w:type="spellStart"/>
      <w:r>
        <w:rPr>
          <w:rFonts w:ascii="Arial" w:hAnsi="Arial" w:cs="Arial"/>
          <w:color w:val="373A3C"/>
        </w:rPr>
        <w:t>거부중이라는</w:t>
      </w:r>
      <w:proofErr w:type="spellEnd"/>
      <w:r>
        <w:rPr>
          <w:rFonts w:ascii="Arial" w:hAnsi="Arial" w:cs="Arial"/>
          <w:color w:val="373A3C"/>
        </w:rPr>
        <w:t xml:space="preserve"> </w:t>
      </w:r>
      <w:r>
        <w:rPr>
          <w:rFonts w:ascii="Arial" w:hAnsi="Arial" w:cs="Arial"/>
          <w:color w:val="373A3C"/>
        </w:rPr>
        <w:t>것</w:t>
      </w:r>
      <w:r>
        <w:rPr>
          <w:rFonts w:ascii="Arial" w:hAnsi="Arial" w:cs="Arial"/>
          <w:color w:val="373A3C"/>
        </w:rPr>
        <w:t xml:space="preserve"> </w:t>
      </w:r>
      <w:r>
        <w:rPr>
          <w:rFonts w:ascii="Arial" w:hAnsi="Arial" w:cs="Arial"/>
          <w:color w:val="373A3C"/>
        </w:rPr>
        <w:t>자체가</w:t>
      </w:r>
      <w:r>
        <w:rPr>
          <w:rFonts w:ascii="Arial" w:hAnsi="Arial" w:cs="Arial"/>
          <w:color w:val="373A3C"/>
        </w:rPr>
        <w:t xml:space="preserve"> </w:t>
      </w:r>
      <w:r>
        <w:rPr>
          <w:rFonts w:ascii="Arial" w:hAnsi="Arial" w:cs="Arial"/>
          <w:color w:val="373A3C"/>
        </w:rPr>
        <w:t>비용</w:t>
      </w:r>
      <w:r>
        <w:rPr>
          <w:rFonts w:ascii="Arial" w:hAnsi="Arial" w:cs="Arial"/>
          <w:color w:val="373A3C"/>
        </w:rPr>
        <w:t xml:space="preserve"> </w:t>
      </w:r>
      <w:r>
        <w:rPr>
          <w:rFonts w:ascii="Arial" w:hAnsi="Arial" w:cs="Arial"/>
          <w:color w:val="373A3C"/>
        </w:rPr>
        <w:t>효율</w:t>
      </w:r>
      <w:r>
        <w:rPr>
          <w:rFonts w:ascii="Arial" w:hAnsi="Arial" w:cs="Arial"/>
          <w:color w:val="373A3C"/>
        </w:rPr>
        <w:t xml:space="preserve"> </w:t>
      </w:r>
      <w:r>
        <w:rPr>
          <w:rFonts w:ascii="Arial" w:hAnsi="Arial" w:cs="Arial"/>
          <w:color w:val="373A3C"/>
        </w:rPr>
        <w:t>측면에서는</w:t>
      </w:r>
      <w:r>
        <w:rPr>
          <w:rFonts w:ascii="Arial" w:hAnsi="Arial" w:cs="Arial"/>
          <w:color w:val="373A3C"/>
        </w:rPr>
        <w:t xml:space="preserve"> </w:t>
      </w:r>
      <w:r>
        <w:rPr>
          <w:rFonts w:ascii="Arial" w:hAnsi="Arial" w:cs="Arial"/>
          <w:color w:val="373A3C"/>
        </w:rPr>
        <w:t>우선순위가</w:t>
      </w:r>
      <w:r>
        <w:rPr>
          <w:rFonts w:ascii="Arial" w:hAnsi="Arial" w:cs="Arial"/>
          <w:color w:val="373A3C"/>
        </w:rPr>
        <w:t xml:space="preserve"> </w:t>
      </w:r>
      <w:r>
        <w:rPr>
          <w:rFonts w:ascii="Arial" w:hAnsi="Arial" w:cs="Arial"/>
          <w:color w:val="373A3C"/>
        </w:rPr>
        <w:t>아니라는</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r>
        <w:rPr>
          <w:rFonts w:ascii="Arial" w:hAnsi="Arial" w:cs="Arial"/>
          <w:color w:val="373A3C"/>
        </w:rPr>
        <w:t>암시한다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결국</w:t>
      </w:r>
      <w:r>
        <w:rPr>
          <w:rFonts w:ascii="Arial" w:hAnsi="Arial" w:cs="Arial"/>
          <w:color w:val="373A3C"/>
        </w:rPr>
        <w:t xml:space="preserve"> </w:t>
      </w:r>
      <w:r>
        <w:rPr>
          <w:rFonts w:ascii="Arial" w:hAnsi="Arial" w:cs="Arial"/>
          <w:color w:val="373A3C"/>
        </w:rPr>
        <w:t>대한민국의</w:t>
      </w:r>
      <w:r>
        <w:rPr>
          <w:rFonts w:ascii="Arial" w:hAnsi="Arial" w:cs="Arial"/>
          <w:color w:val="373A3C"/>
        </w:rPr>
        <w:t xml:space="preserve"> </w:t>
      </w:r>
      <w:r>
        <w:rPr>
          <w:rFonts w:ascii="Arial" w:hAnsi="Arial" w:cs="Arial"/>
          <w:color w:val="373A3C"/>
        </w:rPr>
        <w:t>남부</w:t>
      </w:r>
      <w:r>
        <w:rPr>
          <w:rFonts w:ascii="Arial" w:hAnsi="Arial" w:cs="Arial"/>
          <w:color w:val="373A3C"/>
        </w:rPr>
        <w:t xml:space="preserve"> </w:t>
      </w:r>
      <w:r>
        <w:rPr>
          <w:rFonts w:ascii="Arial" w:hAnsi="Arial" w:cs="Arial"/>
          <w:color w:val="373A3C"/>
        </w:rPr>
        <w:t>지역</w:t>
      </w:r>
      <w:r>
        <w:rPr>
          <w:rFonts w:ascii="Arial" w:hAnsi="Arial" w:cs="Arial"/>
          <w:color w:val="373A3C"/>
        </w:rPr>
        <w:t xml:space="preserve"> </w:t>
      </w:r>
      <w:r>
        <w:rPr>
          <w:rFonts w:ascii="Arial" w:hAnsi="Arial" w:cs="Arial"/>
          <w:color w:val="373A3C"/>
        </w:rPr>
        <w:t>방어에는</w:t>
      </w:r>
      <w:r>
        <w:rPr>
          <w:rFonts w:ascii="Arial" w:hAnsi="Arial" w:cs="Arial"/>
          <w:color w:val="373A3C"/>
        </w:rPr>
        <w:t xml:space="preserve"> </w:t>
      </w:r>
      <w:r>
        <w:rPr>
          <w:rFonts w:ascii="Arial" w:hAnsi="Arial" w:cs="Arial"/>
          <w:color w:val="373A3C"/>
        </w:rPr>
        <w:t>효율적일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있으나</w:t>
      </w:r>
      <w:r>
        <w:rPr>
          <w:rFonts w:ascii="Arial" w:hAnsi="Arial" w:cs="Arial"/>
          <w:color w:val="373A3C"/>
        </w:rPr>
        <w:t>, THAAD</w:t>
      </w:r>
      <w:r>
        <w:rPr>
          <w:rFonts w:ascii="Arial" w:hAnsi="Arial" w:cs="Arial"/>
          <w:color w:val="373A3C"/>
        </w:rPr>
        <w:t>가</w:t>
      </w:r>
      <w:r>
        <w:rPr>
          <w:rFonts w:ascii="Arial" w:hAnsi="Arial" w:cs="Arial"/>
          <w:color w:val="373A3C"/>
        </w:rPr>
        <w:t xml:space="preserve"> </w:t>
      </w:r>
      <w:r>
        <w:rPr>
          <w:rFonts w:ascii="Arial" w:hAnsi="Arial" w:cs="Arial"/>
          <w:color w:val="373A3C"/>
        </w:rPr>
        <w:t>상당히</w:t>
      </w:r>
      <w:r>
        <w:rPr>
          <w:rFonts w:ascii="Arial" w:hAnsi="Arial" w:cs="Arial"/>
          <w:color w:val="373A3C"/>
        </w:rPr>
        <w:t xml:space="preserve"> </w:t>
      </w:r>
      <w:r>
        <w:rPr>
          <w:rFonts w:ascii="Arial" w:hAnsi="Arial" w:cs="Arial"/>
          <w:color w:val="373A3C"/>
        </w:rPr>
        <w:t>전방</w:t>
      </w:r>
      <w:r>
        <w:rPr>
          <w:rFonts w:ascii="Arial" w:hAnsi="Arial" w:cs="Arial"/>
          <w:color w:val="373A3C"/>
        </w:rPr>
        <w:t xml:space="preserve"> </w:t>
      </w:r>
      <w:r>
        <w:rPr>
          <w:rFonts w:ascii="Arial" w:hAnsi="Arial" w:cs="Arial"/>
          <w:color w:val="373A3C"/>
        </w:rPr>
        <w:t>배치되지</w:t>
      </w:r>
      <w:r>
        <w:rPr>
          <w:rFonts w:ascii="Arial" w:hAnsi="Arial" w:cs="Arial"/>
          <w:color w:val="373A3C"/>
        </w:rPr>
        <w:t xml:space="preserve"> </w:t>
      </w:r>
      <w:r>
        <w:rPr>
          <w:rFonts w:ascii="Arial" w:hAnsi="Arial" w:cs="Arial"/>
          <w:color w:val="373A3C"/>
        </w:rPr>
        <w:t>않는다면</w:t>
      </w:r>
      <w:r>
        <w:rPr>
          <w:rFonts w:ascii="Arial" w:hAnsi="Arial" w:cs="Arial"/>
          <w:color w:val="373A3C"/>
        </w:rPr>
        <w:t xml:space="preserve"> </w:t>
      </w:r>
      <w:r>
        <w:rPr>
          <w:rFonts w:ascii="Arial" w:hAnsi="Arial" w:cs="Arial"/>
          <w:color w:val="373A3C"/>
        </w:rPr>
        <w:t>수도권</w:t>
      </w:r>
      <w:r>
        <w:rPr>
          <w:rFonts w:ascii="Arial" w:hAnsi="Arial" w:cs="Arial"/>
          <w:color w:val="373A3C"/>
        </w:rPr>
        <w:t xml:space="preserve"> </w:t>
      </w:r>
      <w:r>
        <w:rPr>
          <w:rFonts w:ascii="Arial" w:hAnsi="Arial" w:cs="Arial"/>
          <w:color w:val="373A3C"/>
        </w:rPr>
        <w:t>방어에는</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비효율적이</w:t>
      </w:r>
      <w:r>
        <w:rPr>
          <w:rFonts w:ascii="Arial" w:hAnsi="Arial" w:cs="Arial"/>
          <w:color w:val="373A3C"/>
        </w:rPr>
        <w:t xml:space="preserve"> </w:t>
      </w:r>
      <w:r>
        <w:rPr>
          <w:rFonts w:ascii="Arial" w:hAnsi="Arial" w:cs="Arial"/>
          <w:color w:val="373A3C"/>
        </w:rPr>
        <w:t>된다는</w:t>
      </w:r>
      <w:r>
        <w:rPr>
          <w:rFonts w:ascii="Arial" w:hAnsi="Arial" w:cs="Arial"/>
          <w:color w:val="373A3C"/>
        </w:rPr>
        <w:t xml:space="preserve"> </w:t>
      </w:r>
      <w:r>
        <w:rPr>
          <w:rFonts w:ascii="Arial" w:hAnsi="Arial" w:cs="Arial"/>
          <w:color w:val="373A3C"/>
        </w:rPr>
        <w:t>이야기다</w:t>
      </w:r>
      <w:r>
        <w:rPr>
          <w:rFonts w:ascii="Arial" w:hAnsi="Arial" w:cs="Arial"/>
          <w:color w:val="373A3C"/>
        </w:rPr>
        <w:t xml:space="preserve">. </w:t>
      </w:r>
      <w:r>
        <w:rPr>
          <w:rFonts w:ascii="Arial" w:hAnsi="Arial" w:cs="Arial"/>
          <w:color w:val="373A3C"/>
        </w:rPr>
        <w:t>물론</w:t>
      </w:r>
      <w:r>
        <w:rPr>
          <w:rFonts w:ascii="Arial" w:hAnsi="Arial" w:cs="Arial"/>
          <w:color w:val="373A3C"/>
        </w:rPr>
        <w:t xml:space="preserve"> </w:t>
      </w:r>
      <w:r>
        <w:rPr>
          <w:rFonts w:ascii="Arial" w:hAnsi="Arial" w:cs="Arial"/>
          <w:color w:val="373A3C"/>
        </w:rPr>
        <w:t>우리나라의</w:t>
      </w:r>
      <w:r>
        <w:rPr>
          <w:rFonts w:ascii="Arial" w:hAnsi="Arial" w:cs="Arial"/>
          <w:color w:val="373A3C"/>
        </w:rPr>
        <w:t xml:space="preserve"> </w:t>
      </w:r>
      <w:r>
        <w:rPr>
          <w:rFonts w:ascii="Arial" w:hAnsi="Arial" w:cs="Arial"/>
          <w:color w:val="373A3C"/>
        </w:rPr>
        <w:t>수도권만</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탄도탄으로</w:t>
      </w:r>
      <w:r>
        <w:rPr>
          <w:rFonts w:ascii="Arial" w:hAnsi="Arial" w:cs="Arial"/>
          <w:color w:val="373A3C"/>
        </w:rPr>
        <w:t xml:space="preserve"> </w:t>
      </w:r>
      <w:proofErr w:type="spellStart"/>
      <w:r>
        <w:rPr>
          <w:rFonts w:ascii="Arial" w:hAnsi="Arial" w:cs="Arial"/>
          <w:color w:val="373A3C"/>
        </w:rPr>
        <w:t>부터</w:t>
      </w:r>
      <w:proofErr w:type="spellEnd"/>
      <w:r>
        <w:rPr>
          <w:rFonts w:ascii="Arial" w:hAnsi="Arial" w:cs="Arial"/>
          <w:color w:val="373A3C"/>
        </w:rPr>
        <w:t xml:space="preserve"> </w:t>
      </w:r>
      <w:r>
        <w:rPr>
          <w:rFonts w:ascii="Arial" w:hAnsi="Arial" w:cs="Arial"/>
          <w:color w:val="373A3C"/>
        </w:rPr>
        <w:t>보호해야</w:t>
      </w:r>
      <w:r>
        <w:rPr>
          <w:rFonts w:ascii="Arial" w:hAnsi="Arial" w:cs="Arial"/>
          <w:color w:val="373A3C"/>
        </w:rPr>
        <w:t xml:space="preserve"> </w:t>
      </w:r>
      <w:r>
        <w:rPr>
          <w:rFonts w:ascii="Arial" w:hAnsi="Arial" w:cs="Arial"/>
          <w:color w:val="373A3C"/>
        </w:rPr>
        <w:t>하는</w:t>
      </w:r>
      <w:r>
        <w:rPr>
          <w:rFonts w:ascii="Arial" w:hAnsi="Arial" w:cs="Arial"/>
          <w:color w:val="373A3C"/>
        </w:rPr>
        <w:t xml:space="preserve"> </w:t>
      </w:r>
      <w:r>
        <w:rPr>
          <w:rFonts w:ascii="Arial" w:hAnsi="Arial" w:cs="Arial"/>
          <w:color w:val="373A3C"/>
        </w:rPr>
        <w:t>것도</w:t>
      </w:r>
      <w:r>
        <w:rPr>
          <w:rFonts w:ascii="Arial" w:hAnsi="Arial" w:cs="Arial"/>
          <w:color w:val="373A3C"/>
        </w:rPr>
        <w:t xml:space="preserve"> </w:t>
      </w:r>
      <w:r>
        <w:rPr>
          <w:rFonts w:ascii="Arial" w:hAnsi="Arial" w:cs="Arial"/>
          <w:color w:val="373A3C"/>
        </w:rPr>
        <w:t>아니고</w:t>
      </w:r>
      <w:r>
        <w:rPr>
          <w:rFonts w:ascii="Arial" w:hAnsi="Arial" w:cs="Arial"/>
          <w:color w:val="373A3C"/>
        </w:rPr>
        <w:t xml:space="preserve"> </w:t>
      </w:r>
      <w:r>
        <w:rPr>
          <w:rFonts w:ascii="Arial" w:hAnsi="Arial" w:cs="Arial"/>
          <w:color w:val="373A3C"/>
        </w:rPr>
        <w:t>애당초</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도입의</w:t>
      </w:r>
      <w:r>
        <w:rPr>
          <w:rFonts w:ascii="Arial" w:hAnsi="Arial" w:cs="Arial"/>
          <w:color w:val="373A3C"/>
        </w:rPr>
        <w:t xml:space="preserve"> </w:t>
      </w:r>
      <w:r>
        <w:rPr>
          <w:rFonts w:ascii="Arial" w:hAnsi="Arial" w:cs="Arial"/>
          <w:color w:val="373A3C"/>
        </w:rPr>
        <w:t>이유</w:t>
      </w:r>
      <w:r>
        <w:rPr>
          <w:rFonts w:ascii="Arial" w:hAnsi="Arial" w:cs="Arial"/>
          <w:color w:val="373A3C"/>
        </w:rPr>
        <w:t>(</w:t>
      </w:r>
      <w:r>
        <w:rPr>
          <w:rFonts w:ascii="Arial" w:hAnsi="Arial" w:cs="Arial"/>
          <w:color w:val="373A3C"/>
        </w:rPr>
        <w:t>최소한</w:t>
      </w:r>
      <w:r>
        <w:rPr>
          <w:rFonts w:ascii="Arial" w:hAnsi="Arial" w:cs="Arial"/>
          <w:color w:val="373A3C"/>
        </w:rPr>
        <w:t xml:space="preserve"> </w:t>
      </w:r>
      <w:r>
        <w:rPr>
          <w:rFonts w:ascii="Arial" w:hAnsi="Arial" w:cs="Arial"/>
          <w:color w:val="373A3C"/>
        </w:rPr>
        <w:t>전술적인</w:t>
      </w:r>
      <w:r>
        <w:rPr>
          <w:rFonts w:ascii="Arial" w:hAnsi="Arial" w:cs="Arial"/>
          <w:color w:val="373A3C"/>
        </w:rPr>
        <w:t xml:space="preserve"> </w:t>
      </w:r>
      <w:r>
        <w:rPr>
          <w:rFonts w:ascii="Arial" w:hAnsi="Arial" w:cs="Arial"/>
          <w:color w:val="373A3C"/>
        </w:rPr>
        <w:t>목적은</w:t>
      </w:r>
      <w:r>
        <w:rPr>
          <w:rFonts w:ascii="Arial" w:hAnsi="Arial" w:cs="Arial"/>
          <w:color w:val="373A3C"/>
        </w:rPr>
        <w:t>)</w:t>
      </w:r>
      <w:r>
        <w:rPr>
          <w:rFonts w:ascii="Arial" w:hAnsi="Arial" w:cs="Arial"/>
          <w:color w:val="373A3C"/>
        </w:rPr>
        <w:t>는</w:t>
      </w:r>
      <w:r>
        <w:rPr>
          <w:rFonts w:ascii="Arial" w:hAnsi="Arial" w:cs="Arial"/>
          <w:color w:val="373A3C"/>
        </w:rPr>
        <w:t xml:space="preserve"> </w:t>
      </w:r>
      <w:r>
        <w:rPr>
          <w:rFonts w:ascii="Arial" w:hAnsi="Arial" w:cs="Arial"/>
          <w:color w:val="373A3C"/>
        </w:rPr>
        <w:t>주한미군</w:t>
      </w:r>
      <w:r>
        <w:rPr>
          <w:rFonts w:ascii="Arial" w:hAnsi="Arial" w:cs="Arial"/>
          <w:color w:val="373A3C"/>
        </w:rPr>
        <w:t xml:space="preserve"> </w:t>
      </w:r>
      <w:r>
        <w:rPr>
          <w:rFonts w:ascii="Arial" w:hAnsi="Arial" w:cs="Arial"/>
          <w:color w:val="373A3C"/>
        </w:rPr>
        <w:t>방어다</w:t>
      </w:r>
      <w:proofErr w:type="gramStart"/>
      <w:r>
        <w:rPr>
          <w:rFonts w:ascii="Arial" w:hAnsi="Arial" w:cs="Arial"/>
          <w:color w:val="373A3C"/>
        </w:rPr>
        <w:t>.</w:t>
      </w:r>
      <w:r>
        <w:rPr>
          <w:rFonts w:ascii="Arial" w:hAnsi="Arial" w:cs="Arial"/>
          <w:color w:val="373A3C"/>
        </w:rPr>
        <w:t>허나</w:t>
      </w:r>
      <w:proofErr w:type="gramEnd"/>
      <w:r>
        <w:rPr>
          <w:rFonts w:ascii="Arial" w:hAnsi="Arial" w:cs="Arial"/>
          <w:color w:val="373A3C"/>
        </w:rPr>
        <w:t xml:space="preserve"> </w:t>
      </w:r>
      <w:r>
        <w:rPr>
          <w:rFonts w:ascii="Arial" w:hAnsi="Arial" w:cs="Arial"/>
          <w:color w:val="373A3C"/>
        </w:rPr>
        <w:t>대한민국</w:t>
      </w:r>
      <w:r>
        <w:rPr>
          <w:rFonts w:ascii="Arial" w:hAnsi="Arial" w:cs="Arial"/>
          <w:color w:val="373A3C"/>
        </w:rPr>
        <w:t xml:space="preserve"> </w:t>
      </w:r>
      <w:r>
        <w:rPr>
          <w:rFonts w:ascii="Arial" w:hAnsi="Arial" w:cs="Arial"/>
          <w:color w:val="373A3C"/>
        </w:rPr>
        <w:t>인구의</w:t>
      </w:r>
      <w:r>
        <w:rPr>
          <w:rFonts w:ascii="Arial" w:hAnsi="Arial" w:cs="Arial"/>
          <w:color w:val="373A3C"/>
        </w:rPr>
        <w:t xml:space="preserve"> 1/2</w:t>
      </w:r>
      <w:r>
        <w:rPr>
          <w:rFonts w:ascii="Arial" w:hAnsi="Arial" w:cs="Arial"/>
          <w:color w:val="373A3C"/>
        </w:rPr>
        <w:t>가</w:t>
      </w:r>
      <w:r>
        <w:rPr>
          <w:rFonts w:ascii="Arial" w:hAnsi="Arial" w:cs="Arial"/>
          <w:color w:val="373A3C"/>
        </w:rPr>
        <w:t xml:space="preserve"> </w:t>
      </w:r>
      <w:r>
        <w:rPr>
          <w:rFonts w:ascii="Arial" w:hAnsi="Arial" w:cs="Arial"/>
          <w:color w:val="373A3C"/>
        </w:rPr>
        <w:t>수도권에</w:t>
      </w:r>
      <w:r>
        <w:rPr>
          <w:rFonts w:ascii="Arial" w:hAnsi="Arial" w:cs="Arial"/>
          <w:color w:val="373A3C"/>
        </w:rPr>
        <w:t xml:space="preserve"> </w:t>
      </w:r>
      <w:r>
        <w:rPr>
          <w:rFonts w:ascii="Arial" w:hAnsi="Arial" w:cs="Arial"/>
          <w:color w:val="373A3C"/>
        </w:rPr>
        <w:t>몰려있고</w:t>
      </w:r>
      <w:r>
        <w:rPr>
          <w:rFonts w:ascii="Arial" w:hAnsi="Arial" w:cs="Arial"/>
          <w:color w:val="373A3C"/>
        </w:rPr>
        <w:t xml:space="preserve"> </w:t>
      </w:r>
      <w:r>
        <w:rPr>
          <w:rFonts w:ascii="Arial" w:hAnsi="Arial" w:cs="Arial"/>
          <w:color w:val="373A3C"/>
        </w:rPr>
        <w:t>경제</w:t>
      </w:r>
      <w:r>
        <w:rPr>
          <w:rFonts w:ascii="Arial" w:hAnsi="Arial" w:cs="Arial"/>
          <w:color w:val="373A3C"/>
        </w:rPr>
        <w:t xml:space="preserve">, </w:t>
      </w:r>
      <w:r>
        <w:rPr>
          <w:rFonts w:ascii="Arial" w:hAnsi="Arial" w:cs="Arial"/>
          <w:color w:val="373A3C"/>
        </w:rPr>
        <w:t>문화</w:t>
      </w:r>
      <w:r>
        <w:rPr>
          <w:rFonts w:ascii="Arial" w:hAnsi="Arial" w:cs="Arial"/>
          <w:color w:val="373A3C"/>
        </w:rPr>
        <w:t xml:space="preserve">, </w:t>
      </w:r>
      <w:r>
        <w:rPr>
          <w:rFonts w:ascii="Arial" w:hAnsi="Arial" w:cs="Arial"/>
          <w:color w:val="373A3C"/>
        </w:rPr>
        <w:t>정치적</w:t>
      </w:r>
      <w:r>
        <w:rPr>
          <w:rFonts w:ascii="Arial" w:hAnsi="Arial" w:cs="Arial"/>
          <w:color w:val="373A3C"/>
        </w:rPr>
        <w:t xml:space="preserve"> </w:t>
      </w:r>
      <w:r>
        <w:rPr>
          <w:rFonts w:ascii="Arial" w:hAnsi="Arial" w:cs="Arial"/>
          <w:color w:val="373A3C"/>
        </w:rPr>
        <w:t>중심지</w:t>
      </w:r>
      <w:r>
        <w:rPr>
          <w:rFonts w:ascii="Arial" w:hAnsi="Arial" w:cs="Arial"/>
          <w:color w:val="373A3C"/>
        </w:rPr>
        <w:t xml:space="preserve"> </w:t>
      </w:r>
      <w:r>
        <w:rPr>
          <w:rFonts w:ascii="Arial" w:hAnsi="Arial" w:cs="Arial"/>
          <w:color w:val="373A3C"/>
        </w:rPr>
        <w:t>역시</w:t>
      </w:r>
      <w:r>
        <w:rPr>
          <w:rFonts w:ascii="Arial" w:hAnsi="Arial" w:cs="Arial"/>
          <w:color w:val="373A3C"/>
        </w:rPr>
        <w:t xml:space="preserve"> </w:t>
      </w:r>
      <w:r>
        <w:rPr>
          <w:rFonts w:ascii="Arial" w:hAnsi="Arial" w:cs="Arial"/>
          <w:color w:val="373A3C"/>
        </w:rPr>
        <w:t>수도권임을</w:t>
      </w:r>
      <w:r>
        <w:rPr>
          <w:rFonts w:ascii="Arial" w:hAnsi="Arial" w:cs="Arial"/>
          <w:color w:val="373A3C"/>
        </w:rPr>
        <w:t xml:space="preserve"> </w:t>
      </w:r>
      <w:r>
        <w:rPr>
          <w:rFonts w:ascii="Arial" w:hAnsi="Arial" w:cs="Arial"/>
          <w:color w:val="373A3C"/>
        </w:rPr>
        <w:t>감안하면</w:t>
      </w:r>
      <w:r>
        <w:rPr>
          <w:rFonts w:ascii="Arial" w:hAnsi="Arial" w:cs="Arial"/>
          <w:color w:val="373A3C"/>
        </w:rPr>
        <w:t xml:space="preserve"> </w:t>
      </w:r>
      <w:r>
        <w:rPr>
          <w:rFonts w:ascii="Arial" w:hAnsi="Arial" w:cs="Arial"/>
          <w:color w:val="373A3C"/>
        </w:rPr>
        <w:t>수도권에</w:t>
      </w:r>
      <w:r>
        <w:rPr>
          <w:rFonts w:ascii="Arial" w:hAnsi="Arial" w:cs="Arial"/>
          <w:color w:val="373A3C"/>
        </w:rPr>
        <w:t xml:space="preserve"> </w:t>
      </w:r>
      <w:r>
        <w:rPr>
          <w:rFonts w:ascii="Arial" w:hAnsi="Arial" w:cs="Arial"/>
          <w:color w:val="373A3C"/>
        </w:rPr>
        <w:t>대한</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임무가</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두말할</w:t>
      </w:r>
      <w:r>
        <w:rPr>
          <w:rFonts w:ascii="Arial" w:hAnsi="Arial" w:cs="Arial"/>
          <w:color w:val="373A3C"/>
        </w:rPr>
        <w:t xml:space="preserve"> </w:t>
      </w:r>
      <w:r>
        <w:rPr>
          <w:rFonts w:ascii="Arial" w:hAnsi="Arial" w:cs="Arial"/>
          <w:color w:val="373A3C"/>
        </w:rPr>
        <w:t>필요가</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점에서</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배치가</w:t>
      </w:r>
      <w:r>
        <w:rPr>
          <w:rFonts w:ascii="Arial" w:hAnsi="Arial" w:cs="Arial"/>
          <w:color w:val="373A3C"/>
        </w:rPr>
        <w:t xml:space="preserve"> </w:t>
      </w:r>
      <w:r>
        <w:rPr>
          <w:rFonts w:ascii="Arial" w:hAnsi="Arial" w:cs="Arial"/>
          <w:color w:val="373A3C"/>
        </w:rPr>
        <w:t>곧</w:t>
      </w:r>
      <w:r>
        <w:rPr>
          <w:rFonts w:ascii="Arial" w:hAnsi="Arial" w:cs="Arial"/>
          <w:color w:val="373A3C"/>
        </w:rPr>
        <w:t xml:space="preserve"> </w:t>
      </w:r>
      <w:r>
        <w:rPr>
          <w:rFonts w:ascii="Arial" w:hAnsi="Arial" w:cs="Arial"/>
          <w:color w:val="373A3C"/>
        </w:rPr>
        <w:t>대한민국을</w:t>
      </w:r>
      <w:r>
        <w:rPr>
          <w:rFonts w:ascii="Arial" w:hAnsi="Arial" w:cs="Arial"/>
          <w:color w:val="373A3C"/>
        </w:rPr>
        <w:t xml:space="preserve"> </w:t>
      </w:r>
      <w:proofErr w:type="gramStart"/>
      <w:r>
        <w:rPr>
          <w:rFonts w:ascii="Arial" w:hAnsi="Arial" w:cs="Arial"/>
          <w:color w:val="373A3C"/>
        </w:rPr>
        <w:t>탄도탄으로</w:t>
      </w:r>
      <w:r>
        <w:rPr>
          <w:rFonts w:ascii="Arial" w:hAnsi="Arial" w:cs="Arial"/>
          <w:color w:val="373A3C"/>
        </w:rPr>
        <w:t xml:space="preserve"> </w:t>
      </w:r>
      <w:proofErr w:type="spellStart"/>
      <w:r>
        <w:rPr>
          <w:rFonts w:ascii="Arial" w:hAnsi="Arial" w:cs="Arial"/>
          <w:color w:val="373A3C"/>
        </w:rPr>
        <w:t>부터</w:t>
      </w:r>
      <w:proofErr w:type="spellEnd"/>
      <w:proofErr w:type="gramEnd"/>
      <w:r>
        <w:rPr>
          <w:rFonts w:ascii="Arial" w:hAnsi="Arial" w:cs="Arial"/>
          <w:color w:val="373A3C"/>
        </w:rPr>
        <w:t xml:space="preserve"> </w:t>
      </w:r>
      <w:r>
        <w:rPr>
          <w:rFonts w:ascii="Arial" w:hAnsi="Arial" w:cs="Arial"/>
          <w:color w:val="373A3C"/>
        </w:rPr>
        <w:t>획기적으로</w:t>
      </w:r>
      <w:r>
        <w:rPr>
          <w:rFonts w:ascii="Arial" w:hAnsi="Arial" w:cs="Arial"/>
          <w:color w:val="373A3C"/>
        </w:rPr>
        <w:t xml:space="preserve"> </w:t>
      </w:r>
      <w:r>
        <w:rPr>
          <w:rFonts w:ascii="Arial" w:hAnsi="Arial" w:cs="Arial"/>
          <w:color w:val="373A3C"/>
        </w:rPr>
        <w:t>보호</w:t>
      </w:r>
      <w:r>
        <w:rPr>
          <w:rFonts w:ascii="Arial" w:hAnsi="Arial" w:cs="Arial"/>
          <w:color w:val="373A3C"/>
        </w:rPr>
        <w:t xml:space="preserve"> </w:t>
      </w:r>
      <w:r>
        <w:rPr>
          <w:rFonts w:ascii="Arial" w:hAnsi="Arial" w:cs="Arial"/>
          <w:color w:val="373A3C"/>
        </w:rPr>
        <w:t>해준다고</w:t>
      </w:r>
      <w:r>
        <w:rPr>
          <w:rFonts w:ascii="Arial" w:hAnsi="Arial" w:cs="Arial"/>
          <w:color w:val="373A3C"/>
        </w:rPr>
        <w:t xml:space="preserve"> </w:t>
      </w:r>
      <w:r>
        <w:rPr>
          <w:rFonts w:ascii="Arial" w:hAnsi="Arial" w:cs="Arial"/>
          <w:color w:val="373A3C"/>
        </w:rPr>
        <w:t>함부로</w:t>
      </w:r>
      <w:r>
        <w:rPr>
          <w:rFonts w:ascii="Arial" w:hAnsi="Arial" w:cs="Arial"/>
          <w:color w:val="373A3C"/>
        </w:rPr>
        <w:t xml:space="preserve"> </w:t>
      </w:r>
      <w:r>
        <w:rPr>
          <w:rFonts w:ascii="Arial" w:hAnsi="Arial" w:cs="Arial"/>
          <w:color w:val="373A3C"/>
        </w:rPr>
        <w:t>말하기</w:t>
      </w:r>
      <w:r>
        <w:rPr>
          <w:rFonts w:ascii="Arial" w:hAnsi="Arial" w:cs="Arial"/>
          <w:color w:val="373A3C"/>
        </w:rPr>
        <w:t xml:space="preserve"> </w:t>
      </w:r>
      <w:r>
        <w:rPr>
          <w:rFonts w:ascii="Arial" w:hAnsi="Arial" w:cs="Arial"/>
          <w:color w:val="373A3C"/>
        </w:rPr>
        <w:t>어려운</w:t>
      </w:r>
      <w:r>
        <w:rPr>
          <w:rFonts w:ascii="Arial" w:hAnsi="Arial" w:cs="Arial"/>
          <w:color w:val="373A3C"/>
        </w:rPr>
        <w:t xml:space="preserve"> </w:t>
      </w:r>
      <w:r>
        <w:rPr>
          <w:rFonts w:ascii="Arial" w:hAnsi="Arial" w:cs="Arial"/>
          <w:color w:val="373A3C"/>
        </w:rPr>
        <w:t>실정이다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그러나</w:t>
      </w:r>
      <w:r>
        <w:rPr>
          <w:rFonts w:ascii="Arial" w:hAnsi="Arial" w:cs="Arial"/>
          <w:color w:val="373A3C"/>
        </w:rPr>
        <w:t xml:space="preserve"> </w:t>
      </w:r>
      <w:r>
        <w:rPr>
          <w:rFonts w:ascii="Arial" w:hAnsi="Arial" w:cs="Arial"/>
          <w:color w:val="373A3C"/>
        </w:rPr>
        <w:t>확실한</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오히려</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r>
        <w:rPr>
          <w:rFonts w:ascii="Arial" w:hAnsi="Arial" w:cs="Arial"/>
          <w:color w:val="373A3C"/>
        </w:rPr>
        <w:t>비용과</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특성</w:t>
      </w:r>
      <w:r>
        <w:rPr>
          <w:rFonts w:ascii="Arial" w:hAnsi="Arial" w:cs="Arial"/>
          <w:color w:val="373A3C"/>
        </w:rPr>
        <w:t xml:space="preserve"> </w:t>
      </w:r>
      <w:r>
        <w:rPr>
          <w:rFonts w:ascii="Arial" w:hAnsi="Arial" w:cs="Arial"/>
          <w:color w:val="373A3C"/>
        </w:rPr>
        <w:t>상</w:t>
      </w:r>
      <w:r>
        <w:rPr>
          <w:rFonts w:ascii="Arial" w:hAnsi="Arial" w:cs="Arial"/>
          <w:color w:val="373A3C"/>
        </w:rPr>
        <w:t xml:space="preserve"> </w:t>
      </w:r>
      <w:r>
        <w:rPr>
          <w:rFonts w:ascii="Arial" w:hAnsi="Arial" w:cs="Arial"/>
          <w:color w:val="373A3C"/>
        </w:rPr>
        <w:t>수도권에</w:t>
      </w:r>
      <w:r>
        <w:rPr>
          <w:rFonts w:ascii="Arial" w:hAnsi="Arial" w:cs="Arial"/>
          <w:color w:val="373A3C"/>
        </w:rPr>
        <w:t xml:space="preserve"> </w:t>
      </w:r>
      <w:r>
        <w:rPr>
          <w:rFonts w:ascii="Arial" w:hAnsi="Arial" w:cs="Arial"/>
          <w:color w:val="373A3C"/>
        </w:rPr>
        <w:t>미사일을</w:t>
      </w:r>
      <w:r>
        <w:rPr>
          <w:rFonts w:ascii="Arial" w:hAnsi="Arial" w:cs="Arial"/>
          <w:color w:val="373A3C"/>
        </w:rPr>
        <w:t xml:space="preserve"> </w:t>
      </w:r>
      <w:r>
        <w:rPr>
          <w:rFonts w:ascii="Arial" w:hAnsi="Arial" w:cs="Arial"/>
          <w:color w:val="373A3C"/>
        </w:rPr>
        <w:t>쏠</w:t>
      </w:r>
      <w:r>
        <w:rPr>
          <w:rFonts w:ascii="Arial" w:hAnsi="Arial" w:cs="Arial"/>
          <w:color w:val="373A3C"/>
        </w:rPr>
        <w:t xml:space="preserve"> </w:t>
      </w:r>
      <w:r>
        <w:rPr>
          <w:rFonts w:ascii="Arial" w:hAnsi="Arial" w:cs="Arial"/>
          <w:color w:val="373A3C"/>
        </w:rPr>
        <w:t>가능성은</w:t>
      </w:r>
      <w:r>
        <w:rPr>
          <w:rFonts w:ascii="Arial" w:hAnsi="Arial" w:cs="Arial"/>
          <w:color w:val="373A3C"/>
        </w:rPr>
        <w:t xml:space="preserve"> </w:t>
      </w:r>
      <w:r>
        <w:rPr>
          <w:rFonts w:ascii="Arial" w:hAnsi="Arial" w:cs="Arial"/>
          <w:color w:val="373A3C"/>
        </w:rPr>
        <w:t>미비하다</w:t>
      </w:r>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쏠</w:t>
      </w:r>
      <w:r>
        <w:rPr>
          <w:rFonts w:ascii="Arial" w:hAnsi="Arial" w:cs="Arial"/>
          <w:color w:val="373A3C"/>
        </w:rPr>
        <w:t xml:space="preserve"> </w:t>
      </w:r>
      <w:r>
        <w:rPr>
          <w:rFonts w:ascii="Arial" w:hAnsi="Arial" w:cs="Arial"/>
          <w:color w:val="373A3C"/>
        </w:rPr>
        <w:t>것도</w:t>
      </w:r>
      <w:r>
        <w:rPr>
          <w:rFonts w:ascii="Arial" w:hAnsi="Arial" w:cs="Arial"/>
          <w:color w:val="373A3C"/>
        </w:rPr>
        <w:t xml:space="preserve"> </w:t>
      </w:r>
      <w:r>
        <w:rPr>
          <w:rFonts w:ascii="Arial" w:hAnsi="Arial" w:cs="Arial"/>
          <w:color w:val="373A3C"/>
        </w:rPr>
        <w:t>없이</w:t>
      </w:r>
      <w:r>
        <w:rPr>
          <w:rFonts w:ascii="Arial" w:hAnsi="Arial" w:cs="Arial"/>
          <w:color w:val="373A3C"/>
        </w:rPr>
        <w:t xml:space="preserve"> </w:t>
      </w:r>
      <w:proofErr w:type="spellStart"/>
      <w:r>
        <w:rPr>
          <w:rFonts w:ascii="Arial" w:hAnsi="Arial" w:cs="Arial"/>
          <w:color w:val="373A3C"/>
        </w:rPr>
        <w:t>장사정포로</w:t>
      </w:r>
      <w:proofErr w:type="spellEnd"/>
      <w:r>
        <w:rPr>
          <w:rFonts w:ascii="Arial" w:hAnsi="Arial" w:cs="Arial"/>
          <w:color w:val="373A3C"/>
        </w:rPr>
        <w:t xml:space="preserve"> </w:t>
      </w:r>
      <w:r>
        <w:rPr>
          <w:rFonts w:ascii="Arial" w:hAnsi="Arial" w:cs="Arial"/>
          <w:color w:val="373A3C"/>
        </w:rPr>
        <w:t>작살낼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거리에</w:t>
      </w:r>
      <w:r>
        <w:rPr>
          <w:rFonts w:ascii="Arial" w:hAnsi="Arial" w:cs="Arial"/>
          <w:color w:val="373A3C"/>
        </w:rPr>
        <w:t xml:space="preserve"> </w:t>
      </w:r>
      <w:proofErr w:type="spellStart"/>
      <w:r>
        <w:rPr>
          <w:rFonts w:ascii="Arial" w:hAnsi="Arial" w:cs="Arial"/>
          <w:color w:val="373A3C"/>
        </w:rPr>
        <w:t>있는게</w:t>
      </w:r>
      <w:proofErr w:type="spellEnd"/>
      <w:r>
        <w:rPr>
          <w:rFonts w:ascii="Arial" w:hAnsi="Arial" w:cs="Arial"/>
          <w:color w:val="373A3C"/>
        </w:rPr>
        <w:t xml:space="preserve"> </w:t>
      </w:r>
      <w:r>
        <w:rPr>
          <w:rFonts w:ascii="Arial" w:hAnsi="Arial" w:cs="Arial"/>
          <w:color w:val="373A3C"/>
        </w:rPr>
        <w:t>수도권이며</w:t>
      </w:r>
      <w:r>
        <w:rPr>
          <w:rFonts w:ascii="Arial" w:hAnsi="Arial" w:cs="Arial"/>
          <w:color w:val="373A3C"/>
        </w:rPr>
        <w:t>,</w:t>
      </w:r>
      <w:r>
        <w:rPr>
          <w:rStyle w:val="apple-converted-space"/>
          <w:rFonts w:ascii="Arial" w:hAnsi="Arial" w:cs="Arial"/>
          <w:color w:val="373A3C"/>
        </w:rPr>
        <w:t> </w:t>
      </w:r>
      <w:r>
        <w:rPr>
          <w:rStyle w:val="a9"/>
          <w:rFonts w:ascii="Arial" w:hAnsi="Arial" w:cs="Arial"/>
          <w:color w:val="373A3C"/>
        </w:rPr>
        <w:t>미사일은</w:t>
      </w:r>
      <w:r>
        <w:rPr>
          <w:rStyle w:val="a9"/>
          <w:rFonts w:ascii="Arial" w:hAnsi="Arial" w:cs="Arial"/>
          <w:color w:val="373A3C"/>
        </w:rPr>
        <w:t xml:space="preserve"> </w:t>
      </w:r>
      <w:r>
        <w:rPr>
          <w:rStyle w:val="a9"/>
          <w:rFonts w:ascii="Arial" w:hAnsi="Arial" w:cs="Arial"/>
          <w:color w:val="373A3C"/>
        </w:rPr>
        <w:t>단순히</w:t>
      </w:r>
      <w:r>
        <w:rPr>
          <w:rStyle w:val="a9"/>
          <w:rFonts w:ascii="Arial" w:hAnsi="Arial" w:cs="Arial"/>
          <w:color w:val="373A3C"/>
        </w:rPr>
        <w:t xml:space="preserve"> </w:t>
      </w:r>
      <w:r>
        <w:rPr>
          <w:rStyle w:val="a9"/>
          <w:rFonts w:ascii="Arial" w:hAnsi="Arial" w:cs="Arial"/>
          <w:color w:val="373A3C"/>
        </w:rPr>
        <w:t>적국의</w:t>
      </w:r>
      <w:r>
        <w:rPr>
          <w:rStyle w:val="a9"/>
          <w:rFonts w:ascii="Arial" w:hAnsi="Arial" w:cs="Arial"/>
          <w:color w:val="373A3C"/>
        </w:rPr>
        <w:t xml:space="preserve"> </w:t>
      </w:r>
      <w:r>
        <w:rPr>
          <w:rStyle w:val="a9"/>
          <w:rFonts w:ascii="Arial" w:hAnsi="Arial" w:cs="Arial"/>
          <w:color w:val="373A3C"/>
        </w:rPr>
        <w:t>경제적</w:t>
      </w:r>
      <w:r>
        <w:rPr>
          <w:rStyle w:val="a9"/>
          <w:rFonts w:ascii="Arial" w:hAnsi="Arial" w:cs="Arial"/>
          <w:color w:val="373A3C"/>
        </w:rPr>
        <w:t xml:space="preserve"> </w:t>
      </w:r>
      <w:r>
        <w:rPr>
          <w:rStyle w:val="a9"/>
          <w:rFonts w:ascii="Arial" w:hAnsi="Arial" w:cs="Arial"/>
          <w:color w:val="373A3C"/>
        </w:rPr>
        <w:t>타격을</w:t>
      </w:r>
      <w:r>
        <w:rPr>
          <w:rStyle w:val="a9"/>
          <w:rFonts w:ascii="Arial" w:hAnsi="Arial" w:cs="Arial"/>
          <w:color w:val="373A3C"/>
        </w:rPr>
        <w:t xml:space="preserve"> </w:t>
      </w:r>
      <w:r>
        <w:rPr>
          <w:rStyle w:val="a9"/>
          <w:rFonts w:ascii="Arial" w:hAnsi="Arial" w:cs="Arial"/>
          <w:color w:val="373A3C"/>
        </w:rPr>
        <w:t>노리는</w:t>
      </w:r>
      <w:r>
        <w:rPr>
          <w:rStyle w:val="a9"/>
          <w:rFonts w:ascii="Arial" w:hAnsi="Arial" w:cs="Arial"/>
          <w:color w:val="373A3C"/>
        </w:rPr>
        <w:t xml:space="preserve"> </w:t>
      </w:r>
      <w:r>
        <w:rPr>
          <w:rStyle w:val="a9"/>
          <w:rFonts w:ascii="Arial" w:hAnsi="Arial" w:cs="Arial"/>
          <w:color w:val="373A3C"/>
        </w:rPr>
        <w:t>것이</w:t>
      </w:r>
      <w:r>
        <w:rPr>
          <w:rStyle w:val="a9"/>
          <w:rFonts w:ascii="Arial" w:hAnsi="Arial" w:cs="Arial"/>
          <w:color w:val="373A3C"/>
        </w:rPr>
        <w:t xml:space="preserve"> </w:t>
      </w:r>
      <w:r>
        <w:rPr>
          <w:rStyle w:val="a9"/>
          <w:rFonts w:ascii="Arial" w:hAnsi="Arial" w:cs="Arial"/>
          <w:color w:val="373A3C"/>
        </w:rPr>
        <w:t>아니라</w:t>
      </w:r>
      <w:r>
        <w:rPr>
          <w:rStyle w:val="a9"/>
          <w:rFonts w:ascii="Arial" w:hAnsi="Arial" w:cs="Arial"/>
          <w:color w:val="373A3C"/>
        </w:rPr>
        <w:t xml:space="preserve"> </w:t>
      </w:r>
      <w:r>
        <w:rPr>
          <w:rStyle w:val="a9"/>
          <w:rFonts w:ascii="Arial" w:hAnsi="Arial" w:cs="Arial"/>
          <w:color w:val="373A3C"/>
        </w:rPr>
        <w:t>적국의</w:t>
      </w:r>
      <w:r>
        <w:rPr>
          <w:rStyle w:val="a9"/>
          <w:rFonts w:ascii="Arial" w:hAnsi="Arial" w:cs="Arial"/>
          <w:color w:val="373A3C"/>
        </w:rPr>
        <w:t xml:space="preserve"> </w:t>
      </w:r>
      <w:r>
        <w:rPr>
          <w:rStyle w:val="a9"/>
          <w:rFonts w:ascii="Arial" w:hAnsi="Arial" w:cs="Arial"/>
          <w:color w:val="373A3C"/>
        </w:rPr>
        <w:t>군사적으로</w:t>
      </w:r>
      <w:r>
        <w:rPr>
          <w:rStyle w:val="a9"/>
          <w:rFonts w:ascii="Arial" w:hAnsi="Arial" w:cs="Arial"/>
          <w:color w:val="373A3C"/>
        </w:rPr>
        <w:t xml:space="preserve"> </w:t>
      </w:r>
      <w:r>
        <w:rPr>
          <w:rStyle w:val="a9"/>
          <w:rFonts w:ascii="Arial" w:hAnsi="Arial" w:cs="Arial"/>
          <w:color w:val="373A3C"/>
        </w:rPr>
        <w:t>매우</w:t>
      </w:r>
      <w:r>
        <w:rPr>
          <w:rStyle w:val="a9"/>
          <w:rFonts w:ascii="Arial" w:hAnsi="Arial" w:cs="Arial"/>
          <w:color w:val="373A3C"/>
        </w:rPr>
        <w:t xml:space="preserve"> </w:t>
      </w:r>
      <w:r>
        <w:rPr>
          <w:rStyle w:val="a9"/>
          <w:rFonts w:ascii="Arial" w:hAnsi="Arial" w:cs="Arial"/>
          <w:color w:val="373A3C"/>
        </w:rPr>
        <w:t>중요한</w:t>
      </w:r>
      <w:r>
        <w:rPr>
          <w:rStyle w:val="a9"/>
          <w:rFonts w:ascii="Arial" w:hAnsi="Arial" w:cs="Arial"/>
          <w:color w:val="373A3C"/>
        </w:rPr>
        <w:t xml:space="preserve"> </w:t>
      </w:r>
      <w:r>
        <w:rPr>
          <w:rStyle w:val="a9"/>
          <w:rFonts w:ascii="Arial" w:hAnsi="Arial" w:cs="Arial"/>
          <w:color w:val="373A3C"/>
        </w:rPr>
        <w:t>시설</w:t>
      </w:r>
      <w:r>
        <w:rPr>
          <w:rStyle w:val="a9"/>
          <w:rFonts w:ascii="Arial" w:hAnsi="Arial" w:cs="Arial"/>
          <w:color w:val="373A3C"/>
        </w:rPr>
        <w:t xml:space="preserve"> </w:t>
      </w:r>
      <w:r>
        <w:rPr>
          <w:rStyle w:val="a9"/>
          <w:rFonts w:ascii="Arial" w:hAnsi="Arial" w:cs="Arial"/>
          <w:color w:val="373A3C"/>
        </w:rPr>
        <w:t>등을</w:t>
      </w:r>
      <w:r>
        <w:rPr>
          <w:rStyle w:val="a9"/>
          <w:rFonts w:ascii="Arial" w:hAnsi="Arial" w:cs="Arial"/>
          <w:color w:val="373A3C"/>
        </w:rPr>
        <w:t xml:space="preserve"> </w:t>
      </w:r>
      <w:proofErr w:type="spellStart"/>
      <w:r>
        <w:rPr>
          <w:rStyle w:val="a9"/>
          <w:rFonts w:ascii="Arial" w:hAnsi="Arial" w:cs="Arial"/>
          <w:color w:val="373A3C"/>
        </w:rPr>
        <w:t>타겟으로</w:t>
      </w:r>
      <w:proofErr w:type="spellEnd"/>
      <w:r>
        <w:rPr>
          <w:rStyle w:val="a9"/>
          <w:rFonts w:ascii="Arial" w:hAnsi="Arial" w:cs="Arial"/>
          <w:color w:val="373A3C"/>
        </w:rPr>
        <w:t xml:space="preserve"> </w:t>
      </w:r>
      <w:r>
        <w:rPr>
          <w:rStyle w:val="a9"/>
          <w:rFonts w:ascii="Arial" w:hAnsi="Arial" w:cs="Arial"/>
          <w:color w:val="373A3C"/>
        </w:rPr>
        <w:t>삼는</w:t>
      </w:r>
      <w:r>
        <w:rPr>
          <w:rStyle w:val="a9"/>
          <w:rFonts w:ascii="Arial" w:hAnsi="Arial" w:cs="Arial"/>
          <w:color w:val="373A3C"/>
        </w:rPr>
        <w:t xml:space="preserve"> </w:t>
      </w:r>
      <w:r>
        <w:rPr>
          <w:rStyle w:val="a9"/>
          <w:rFonts w:ascii="Arial" w:hAnsi="Arial" w:cs="Arial"/>
          <w:color w:val="373A3C"/>
        </w:rPr>
        <w:t>병기다</w:t>
      </w:r>
      <w:r>
        <w:rPr>
          <w:rStyle w:val="a9"/>
          <w:rFonts w:ascii="Arial" w:hAnsi="Arial" w:cs="Arial"/>
          <w:color w:val="373A3C"/>
        </w:rPr>
        <w:t>.</w:t>
      </w:r>
      <w:r>
        <w:rPr>
          <w:rStyle w:val="apple-converted-space"/>
          <w:rFonts w:ascii="Arial" w:hAnsi="Arial" w:cs="Arial"/>
          <w:color w:val="373A3C"/>
        </w:rPr>
        <w:t> </w:t>
      </w:r>
      <w:r>
        <w:rPr>
          <w:rFonts w:ascii="Arial" w:hAnsi="Arial" w:cs="Arial"/>
          <w:color w:val="373A3C"/>
        </w:rPr>
        <w:t>오히려</w:t>
      </w:r>
      <w:r>
        <w:rPr>
          <w:rFonts w:ascii="Arial" w:hAnsi="Arial" w:cs="Arial"/>
          <w:color w:val="373A3C"/>
        </w:rPr>
        <w:t xml:space="preserve"> </w:t>
      </w:r>
      <w:r>
        <w:rPr>
          <w:rFonts w:ascii="Arial" w:hAnsi="Arial" w:cs="Arial"/>
          <w:color w:val="373A3C"/>
        </w:rPr>
        <w:t>전쟁을</w:t>
      </w:r>
      <w:r>
        <w:rPr>
          <w:rFonts w:ascii="Arial" w:hAnsi="Arial" w:cs="Arial"/>
          <w:color w:val="373A3C"/>
        </w:rPr>
        <w:t xml:space="preserve"> </w:t>
      </w:r>
      <w:r>
        <w:rPr>
          <w:rFonts w:ascii="Arial" w:hAnsi="Arial" w:cs="Arial"/>
          <w:color w:val="373A3C"/>
        </w:rPr>
        <w:t>지속적으로</w:t>
      </w:r>
      <w:r>
        <w:rPr>
          <w:rFonts w:ascii="Arial" w:hAnsi="Arial" w:cs="Arial"/>
          <w:color w:val="373A3C"/>
        </w:rPr>
        <w:t xml:space="preserve"> </w:t>
      </w:r>
      <w:r>
        <w:rPr>
          <w:rFonts w:ascii="Arial" w:hAnsi="Arial" w:cs="Arial"/>
          <w:color w:val="373A3C"/>
        </w:rPr>
        <w:t>수행할</w:t>
      </w:r>
      <w:r>
        <w:rPr>
          <w:rFonts w:ascii="Arial" w:hAnsi="Arial" w:cs="Arial"/>
          <w:color w:val="373A3C"/>
        </w:rPr>
        <w:t xml:space="preserve"> </w:t>
      </w:r>
      <w:r>
        <w:rPr>
          <w:rFonts w:ascii="Arial" w:hAnsi="Arial" w:cs="Arial"/>
          <w:color w:val="373A3C"/>
        </w:rPr>
        <w:t>능력으로는</w:t>
      </w:r>
      <w:r>
        <w:rPr>
          <w:rFonts w:ascii="Arial" w:hAnsi="Arial" w:cs="Arial"/>
          <w:color w:val="373A3C"/>
        </w:rPr>
        <w:t xml:space="preserve"> </w:t>
      </w:r>
      <w:r>
        <w:rPr>
          <w:rFonts w:ascii="Arial" w:hAnsi="Arial" w:cs="Arial"/>
          <w:color w:val="373A3C"/>
        </w:rPr>
        <w:t>후방에</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공군기지</w:t>
      </w:r>
      <w:r>
        <w:rPr>
          <w:rFonts w:ascii="Arial" w:hAnsi="Arial" w:cs="Arial"/>
          <w:color w:val="373A3C"/>
        </w:rPr>
        <w:t xml:space="preserve">, </w:t>
      </w:r>
      <w:r>
        <w:rPr>
          <w:rFonts w:ascii="Arial" w:hAnsi="Arial" w:cs="Arial"/>
          <w:color w:val="373A3C"/>
        </w:rPr>
        <w:t>제철과</w:t>
      </w:r>
      <w:r>
        <w:rPr>
          <w:rFonts w:ascii="Arial" w:hAnsi="Arial" w:cs="Arial"/>
          <w:color w:val="373A3C"/>
        </w:rPr>
        <w:t xml:space="preserve"> </w:t>
      </w:r>
      <w:r>
        <w:rPr>
          <w:rFonts w:ascii="Arial" w:hAnsi="Arial" w:cs="Arial"/>
          <w:color w:val="373A3C"/>
        </w:rPr>
        <w:t>원자력</w:t>
      </w:r>
      <w:r>
        <w:rPr>
          <w:rFonts w:ascii="Arial" w:hAnsi="Arial" w:cs="Arial"/>
          <w:color w:val="373A3C"/>
        </w:rPr>
        <w:t xml:space="preserve"> </w:t>
      </w:r>
      <w:r>
        <w:rPr>
          <w:rFonts w:ascii="Arial" w:hAnsi="Arial" w:cs="Arial"/>
          <w:color w:val="373A3C"/>
        </w:rPr>
        <w:t>발전소</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무기</w:t>
      </w:r>
      <w:r>
        <w:rPr>
          <w:rFonts w:ascii="Arial" w:hAnsi="Arial" w:cs="Arial"/>
          <w:color w:val="373A3C"/>
        </w:rPr>
        <w:t xml:space="preserve"> </w:t>
      </w:r>
      <w:r>
        <w:rPr>
          <w:rFonts w:ascii="Arial" w:hAnsi="Arial" w:cs="Arial"/>
          <w:color w:val="373A3C"/>
        </w:rPr>
        <w:t>생산</w:t>
      </w:r>
      <w:r>
        <w:rPr>
          <w:rFonts w:ascii="Arial" w:hAnsi="Arial" w:cs="Arial"/>
          <w:color w:val="373A3C"/>
        </w:rPr>
        <w:t xml:space="preserve"> </w:t>
      </w:r>
      <w:r>
        <w:rPr>
          <w:rFonts w:ascii="Arial" w:hAnsi="Arial" w:cs="Arial"/>
          <w:color w:val="373A3C"/>
        </w:rPr>
        <w:t>능력</w:t>
      </w:r>
      <w:r>
        <w:rPr>
          <w:rFonts w:ascii="Arial" w:hAnsi="Arial" w:cs="Arial"/>
          <w:color w:val="373A3C"/>
        </w:rPr>
        <w:t>(</w:t>
      </w:r>
      <w:r>
        <w:rPr>
          <w:rFonts w:ascii="Arial" w:hAnsi="Arial" w:cs="Arial"/>
          <w:color w:val="373A3C"/>
        </w:rPr>
        <w:t>해병대가</w:t>
      </w:r>
      <w:r>
        <w:rPr>
          <w:rFonts w:ascii="Arial" w:hAnsi="Arial" w:cs="Arial"/>
          <w:color w:val="373A3C"/>
        </w:rPr>
        <w:t xml:space="preserve"> </w:t>
      </w:r>
      <w:r>
        <w:rPr>
          <w:rFonts w:ascii="Arial" w:hAnsi="Arial" w:cs="Arial"/>
          <w:color w:val="373A3C"/>
        </w:rPr>
        <w:t>그래서</w:t>
      </w:r>
      <w:r>
        <w:rPr>
          <w:rFonts w:ascii="Arial" w:hAnsi="Arial" w:cs="Arial"/>
          <w:color w:val="373A3C"/>
        </w:rPr>
        <w:t xml:space="preserve"> </w:t>
      </w:r>
      <w:r>
        <w:rPr>
          <w:rFonts w:ascii="Arial" w:hAnsi="Arial" w:cs="Arial"/>
          <w:color w:val="373A3C"/>
        </w:rPr>
        <w:t>후방에</w:t>
      </w:r>
      <w:r>
        <w:rPr>
          <w:rFonts w:ascii="Arial" w:hAnsi="Arial" w:cs="Arial"/>
          <w:color w:val="373A3C"/>
        </w:rPr>
        <w:t xml:space="preserve"> </w:t>
      </w:r>
      <w:r>
        <w:rPr>
          <w:rFonts w:ascii="Arial" w:hAnsi="Arial" w:cs="Arial"/>
          <w:color w:val="373A3C"/>
        </w:rPr>
        <w:t>지키고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합참본부가</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proofErr w:type="spellStart"/>
      <w:r>
        <w:rPr>
          <w:rFonts w:ascii="Arial" w:hAnsi="Arial" w:cs="Arial"/>
          <w:color w:val="373A3C"/>
        </w:rPr>
        <w:t>계룡대</w:t>
      </w:r>
      <w:proofErr w:type="spellEnd"/>
      <w:r>
        <w:rPr>
          <w:rFonts w:ascii="Arial" w:hAnsi="Arial" w:cs="Arial"/>
          <w:color w:val="373A3C"/>
        </w:rPr>
        <w:t xml:space="preserve">, </w:t>
      </w:r>
      <w:r>
        <w:rPr>
          <w:rFonts w:ascii="Arial" w:hAnsi="Arial" w:cs="Arial"/>
          <w:color w:val="373A3C"/>
        </w:rPr>
        <w:t>미사일</w:t>
      </w:r>
      <w:r>
        <w:rPr>
          <w:rFonts w:ascii="Arial" w:hAnsi="Arial" w:cs="Arial"/>
          <w:color w:val="373A3C"/>
        </w:rPr>
        <w:t xml:space="preserve"> </w:t>
      </w:r>
      <w:r>
        <w:rPr>
          <w:rFonts w:ascii="Arial" w:hAnsi="Arial" w:cs="Arial"/>
          <w:color w:val="373A3C"/>
        </w:rPr>
        <w:t>기지가</w:t>
      </w:r>
      <w:r>
        <w:rPr>
          <w:rFonts w:ascii="Arial" w:hAnsi="Arial" w:cs="Arial"/>
          <w:color w:val="373A3C"/>
        </w:rPr>
        <w:t xml:space="preserve"> </w:t>
      </w:r>
      <w:r>
        <w:rPr>
          <w:rFonts w:ascii="Arial" w:hAnsi="Arial" w:cs="Arial"/>
          <w:color w:val="373A3C"/>
        </w:rPr>
        <w:t>더</w:t>
      </w:r>
      <w:r>
        <w:rPr>
          <w:rFonts w:ascii="Arial" w:hAnsi="Arial" w:cs="Arial"/>
          <w:color w:val="373A3C"/>
        </w:rPr>
        <w:t xml:space="preserve"> </w:t>
      </w:r>
      <w:r>
        <w:rPr>
          <w:rFonts w:ascii="Arial" w:hAnsi="Arial" w:cs="Arial"/>
          <w:color w:val="373A3C"/>
        </w:rPr>
        <w:t>중요하고</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미사일의</w:t>
      </w:r>
      <w:r>
        <w:rPr>
          <w:rFonts w:ascii="Arial" w:hAnsi="Arial" w:cs="Arial"/>
          <w:color w:val="373A3C"/>
        </w:rPr>
        <w:t xml:space="preserve"> </w:t>
      </w:r>
      <w:proofErr w:type="spellStart"/>
      <w:r>
        <w:rPr>
          <w:rFonts w:ascii="Arial" w:hAnsi="Arial" w:cs="Arial"/>
          <w:color w:val="373A3C"/>
        </w:rPr>
        <w:t>타겟으로</w:t>
      </w:r>
      <w:proofErr w:type="spellEnd"/>
      <w:r>
        <w:rPr>
          <w:rFonts w:ascii="Arial" w:hAnsi="Arial" w:cs="Arial"/>
          <w:color w:val="373A3C"/>
        </w:rPr>
        <w:t xml:space="preserve"> </w:t>
      </w:r>
      <w:r>
        <w:rPr>
          <w:rFonts w:ascii="Arial" w:hAnsi="Arial" w:cs="Arial"/>
          <w:color w:val="373A3C"/>
        </w:rPr>
        <w:t>합당하다</w:t>
      </w:r>
      <w:r>
        <w:rPr>
          <w:rFonts w:ascii="Arial" w:hAnsi="Arial" w:cs="Arial"/>
          <w:color w:val="373A3C"/>
        </w:rPr>
        <w:t xml:space="preserve">. </w:t>
      </w:r>
      <w:proofErr w:type="spellStart"/>
      <w:r>
        <w:rPr>
          <w:rFonts w:ascii="Arial" w:hAnsi="Arial" w:cs="Arial"/>
          <w:color w:val="373A3C"/>
        </w:rPr>
        <w:t>장사정포는</w:t>
      </w:r>
      <w:proofErr w:type="spellEnd"/>
      <w:r>
        <w:rPr>
          <w:rFonts w:ascii="Arial" w:hAnsi="Arial" w:cs="Arial"/>
          <w:color w:val="373A3C"/>
        </w:rPr>
        <w:t xml:space="preserve"> </w:t>
      </w:r>
      <w:r>
        <w:rPr>
          <w:rFonts w:ascii="Arial" w:hAnsi="Arial" w:cs="Arial"/>
          <w:color w:val="373A3C"/>
        </w:rPr>
        <w:t>애초에</w:t>
      </w:r>
      <w:r>
        <w:rPr>
          <w:rFonts w:ascii="Arial" w:hAnsi="Arial" w:cs="Arial"/>
          <w:color w:val="373A3C"/>
        </w:rPr>
        <w:t xml:space="preserve"> </w:t>
      </w:r>
      <w:r>
        <w:rPr>
          <w:rFonts w:ascii="Arial" w:hAnsi="Arial" w:cs="Arial"/>
          <w:color w:val="373A3C"/>
        </w:rPr>
        <w:t>방어할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수단도</w:t>
      </w:r>
      <w:r>
        <w:rPr>
          <w:rFonts w:ascii="Arial" w:hAnsi="Arial" w:cs="Arial"/>
          <w:color w:val="373A3C"/>
        </w:rPr>
        <w:t xml:space="preserve"> </w:t>
      </w:r>
      <w:r>
        <w:rPr>
          <w:rFonts w:ascii="Arial" w:hAnsi="Arial" w:cs="Arial"/>
          <w:color w:val="373A3C"/>
        </w:rPr>
        <w:t>아닐뿐더러</w:t>
      </w:r>
      <w:r>
        <w:rPr>
          <w:rFonts w:ascii="Arial" w:hAnsi="Arial" w:cs="Arial"/>
          <w:color w:val="373A3C"/>
        </w:rPr>
        <w:t xml:space="preserve">, </w:t>
      </w:r>
      <w:r>
        <w:rPr>
          <w:rFonts w:ascii="Arial" w:hAnsi="Arial" w:cs="Arial"/>
          <w:color w:val="373A3C"/>
        </w:rPr>
        <w:t>당장</w:t>
      </w:r>
      <w:r>
        <w:rPr>
          <w:rStyle w:val="apple-converted-space"/>
          <w:rFonts w:ascii="Arial" w:hAnsi="Arial" w:cs="Arial"/>
          <w:color w:val="373A3C"/>
        </w:rPr>
        <w:t> </w:t>
      </w:r>
      <w:hyperlink r:id="rId134" w:tooltip="휴전선" w:history="1">
        <w:r>
          <w:rPr>
            <w:rStyle w:val="a3"/>
            <w:rFonts w:ascii="Arial" w:hAnsi="Arial" w:cs="Arial"/>
            <w:color w:val="0275D8"/>
          </w:rPr>
          <w:t>눈</w:t>
        </w:r>
        <w:r>
          <w:rPr>
            <w:rStyle w:val="a3"/>
            <w:rFonts w:ascii="Arial" w:hAnsi="Arial" w:cs="Arial"/>
            <w:color w:val="0275D8"/>
          </w:rPr>
          <w:t xml:space="preserve"> </w:t>
        </w:r>
        <w:r>
          <w:rPr>
            <w:rStyle w:val="a3"/>
            <w:rFonts w:ascii="Arial" w:hAnsi="Arial" w:cs="Arial"/>
            <w:color w:val="0275D8"/>
          </w:rPr>
          <w:t>앞</w:t>
        </w:r>
      </w:hyperlink>
      <w:r>
        <w:rPr>
          <w:rFonts w:ascii="Arial" w:hAnsi="Arial" w:cs="Arial"/>
          <w:color w:val="373A3C"/>
        </w:rPr>
        <w:t>과</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바로</w:t>
      </w:r>
      <w:r>
        <w:rPr>
          <w:rFonts w:ascii="Arial" w:hAnsi="Arial" w:cs="Arial"/>
          <w:color w:val="373A3C"/>
        </w:rPr>
        <w:t xml:space="preserve"> </w:t>
      </w:r>
      <w:r>
        <w:rPr>
          <w:rFonts w:ascii="Arial" w:hAnsi="Arial" w:cs="Arial"/>
          <w:color w:val="373A3C"/>
        </w:rPr>
        <w:t>뒤에</w:t>
      </w:r>
      <w:r>
        <w:rPr>
          <w:rFonts w:ascii="Arial" w:hAnsi="Arial" w:cs="Arial"/>
          <w:color w:val="373A3C"/>
        </w:rPr>
        <w:t xml:space="preserve"> </w:t>
      </w:r>
      <w:proofErr w:type="spellStart"/>
      <w:r>
        <w:rPr>
          <w:rFonts w:ascii="Arial" w:hAnsi="Arial" w:cs="Arial"/>
          <w:color w:val="373A3C"/>
        </w:rPr>
        <w:t>보병과</w:t>
      </w:r>
      <w:hyperlink r:id="rId135" w:tooltip="포방부" w:history="1">
        <w:r>
          <w:rPr>
            <w:rStyle w:val="a3"/>
            <w:rFonts w:ascii="Arial" w:hAnsi="Arial" w:cs="Arial"/>
            <w:color w:val="0275D8"/>
          </w:rPr>
          <w:t>포병</w:t>
        </w:r>
        <w:proofErr w:type="spellEnd"/>
        <w:r>
          <w:rPr>
            <w:rStyle w:val="a3"/>
            <w:rFonts w:ascii="Arial" w:hAnsi="Arial" w:cs="Arial"/>
            <w:color w:val="0275D8"/>
          </w:rPr>
          <w:t xml:space="preserve">, </w:t>
        </w:r>
        <w:r>
          <w:rPr>
            <w:rStyle w:val="a3"/>
            <w:rFonts w:ascii="Arial" w:hAnsi="Arial" w:cs="Arial"/>
            <w:color w:val="0275D8"/>
          </w:rPr>
          <w:t>기갑</w:t>
        </w:r>
      </w:hyperlink>
      <w:r>
        <w:rPr>
          <w:rStyle w:val="apple-converted-space"/>
          <w:rFonts w:ascii="Arial" w:hAnsi="Arial" w:cs="Arial"/>
          <w:color w:val="373A3C"/>
        </w:rPr>
        <w:t> </w:t>
      </w:r>
      <w:r>
        <w:rPr>
          <w:rFonts w:ascii="Arial" w:hAnsi="Arial" w:cs="Arial"/>
          <w:color w:val="373A3C"/>
        </w:rPr>
        <w:t>등</w:t>
      </w:r>
      <w:r>
        <w:rPr>
          <w:rStyle w:val="apple-converted-space"/>
          <w:rFonts w:ascii="Arial" w:hAnsi="Arial" w:cs="Arial"/>
          <w:color w:val="373A3C"/>
        </w:rPr>
        <w:t> </w:t>
      </w:r>
      <w:hyperlink r:id="rId136" w:tooltip="육방부" w:history="1">
        <w:r>
          <w:rPr>
            <w:rStyle w:val="a3"/>
            <w:rFonts w:ascii="Arial" w:hAnsi="Arial" w:cs="Arial"/>
            <w:color w:val="0275D8"/>
          </w:rPr>
          <w:t>남한의</w:t>
        </w:r>
        <w:r>
          <w:rPr>
            <w:rStyle w:val="a3"/>
            <w:rFonts w:ascii="Arial" w:hAnsi="Arial" w:cs="Arial"/>
            <w:color w:val="0275D8"/>
          </w:rPr>
          <w:t xml:space="preserve"> </w:t>
        </w:r>
        <w:r>
          <w:rPr>
            <w:rStyle w:val="a3"/>
            <w:rFonts w:ascii="Arial" w:hAnsi="Arial" w:cs="Arial"/>
            <w:color w:val="0275D8"/>
          </w:rPr>
          <w:t>주력</w:t>
        </w:r>
      </w:hyperlink>
      <w:r>
        <w:rPr>
          <w:rFonts w:ascii="Arial" w:hAnsi="Arial" w:cs="Arial"/>
          <w:color w:val="373A3C"/>
        </w:rPr>
        <w:t>이</w:t>
      </w:r>
      <w:r>
        <w:rPr>
          <w:rFonts w:ascii="Arial" w:hAnsi="Arial" w:cs="Arial"/>
          <w:color w:val="373A3C"/>
        </w:rPr>
        <w:t xml:space="preserve"> </w:t>
      </w:r>
      <w:proofErr w:type="spellStart"/>
      <w:r>
        <w:rPr>
          <w:rFonts w:ascii="Arial" w:hAnsi="Arial" w:cs="Arial"/>
          <w:color w:val="373A3C"/>
        </w:rPr>
        <w:t>버티고있는데</w:t>
      </w:r>
      <w:proofErr w:type="spellEnd"/>
      <w:r>
        <w:rPr>
          <w:rFonts w:ascii="Arial" w:hAnsi="Arial" w:cs="Arial"/>
          <w:color w:val="373A3C"/>
        </w:rPr>
        <w:t xml:space="preserve"> </w:t>
      </w:r>
      <w:r>
        <w:rPr>
          <w:rFonts w:ascii="Arial" w:hAnsi="Arial" w:cs="Arial"/>
          <w:color w:val="373A3C"/>
        </w:rPr>
        <w:t>그걸</w:t>
      </w:r>
      <w:r>
        <w:rPr>
          <w:rFonts w:ascii="Arial" w:hAnsi="Arial" w:cs="Arial"/>
          <w:color w:val="373A3C"/>
        </w:rPr>
        <w:t xml:space="preserve"> </w:t>
      </w:r>
      <w:proofErr w:type="spellStart"/>
      <w:r>
        <w:rPr>
          <w:rFonts w:ascii="Arial" w:hAnsi="Arial" w:cs="Arial"/>
          <w:color w:val="373A3C"/>
        </w:rPr>
        <w:t>냅두고</w:t>
      </w:r>
      <w:proofErr w:type="spellEnd"/>
      <w:r>
        <w:rPr>
          <w:rFonts w:ascii="Arial" w:hAnsi="Arial" w:cs="Arial"/>
          <w:color w:val="373A3C"/>
        </w:rPr>
        <w:t xml:space="preserve"> </w:t>
      </w:r>
      <w:r>
        <w:rPr>
          <w:rFonts w:ascii="Arial" w:hAnsi="Arial" w:cs="Arial"/>
          <w:color w:val="373A3C"/>
        </w:rPr>
        <w:t>화력을</w:t>
      </w:r>
      <w:r>
        <w:rPr>
          <w:rFonts w:ascii="Arial" w:hAnsi="Arial" w:cs="Arial"/>
          <w:color w:val="373A3C"/>
        </w:rPr>
        <w:t xml:space="preserve"> </w:t>
      </w:r>
      <w:r>
        <w:rPr>
          <w:rFonts w:ascii="Arial" w:hAnsi="Arial" w:cs="Arial"/>
          <w:color w:val="373A3C"/>
        </w:rPr>
        <w:t>수도권의</w:t>
      </w:r>
      <w:r>
        <w:rPr>
          <w:rFonts w:ascii="Arial" w:hAnsi="Arial" w:cs="Arial"/>
          <w:color w:val="373A3C"/>
        </w:rPr>
        <w:t xml:space="preserve"> </w:t>
      </w:r>
      <w:r>
        <w:rPr>
          <w:rFonts w:ascii="Arial" w:hAnsi="Arial" w:cs="Arial"/>
          <w:color w:val="373A3C"/>
        </w:rPr>
        <w:t>민간인</w:t>
      </w:r>
      <w:r>
        <w:rPr>
          <w:rFonts w:ascii="Arial" w:hAnsi="Arial" w:cs="Arial"/>
          <w:color w:val="373A3C"/>
        </w:rPr>
        <w:t xml:space="preserve"> </w:t>
      </w:r>
      <w:r>
        <w:rPr>
          <w:rFonts w:ascii="Arial" w:hAnsi="Arial" w:cs="Arial"/>
          <w:color w:val="373A3C"/>
        </w:rPr>
        <w:t>지역에</w:t>
      </w:r>
      <w:r>
        <w:rPr>
          <w:rFonts w:ascii="Arial" w:hAnsi="Arial" w:cs="Arial"/>
          <w:color w:val="373A3C"/>
        </w:rPr>
        <w:t xml:space="preserve"> </w:t>
      </w:r>
      <w:r>
        <w:rPr>
          <w:rFonts w:ascii="Arial" w:hAnsi="Arial" w:cs="Arial"/>
          <w:color w:val="373A3C"/>
        </w:rPr>
        <w:t>쓸데없이</w:t>
      </w:r>
      <w:r>
        <w:rPr>
          <w:rFonts w:ascii="Arial" w:hAnsi="Arial" w:cs="Arial"/>
          <w:color w:val="373A3C"/>
        </w:rPr>
        <w:t xml:space="preserve"> </w:t>
      </w:r>
      <w:r>
        <w:rPr>
          <w:rFonts w:ascii="Arial" w:hAnsi="Arial" w:cs="Arial"/>
          <w:color w:val="373A3C"/>
        </w:rPr>
        <w:t>쏜다는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전술적</w:t>
      </w:r>
      <w:r>
        <w:rPr>
          <w:rFonts w:ascii="Arial" w:hAnsi="Arial" w:cs="Arial"/>
          <w:color w:val="373A3C"/>
        </w:rPr>
        <w:t xml:space="preserve">, </w:t>
      </w:r>
      <w:r>
        <w:rPr>
          <w:rFonts w:ascii="Arial" w:hAnsi="Arial" w:cs="Arial"/>
          <w:color w:val="373A3C"/>
        </w:rPr>
        <w:t>전략적으로도</w:t>
      </w:r>
      <w:r>
        <w:rPr>
          <w:rFonts w:ascii="Arial" w:hAnsi="Arial" w:cs="Arial"/>
          <w:color w:val="373A3C"/>
        </w:rPr>
        <w:t xml:space="preserve"> </w:t>
      </w:r>
      <w:r>
        <w:rPr>
          <w:rFonts w:ascii="Arial" w:hAnsi="Arial" w:cs="Arial"/>
          <w:color w:val="373A3C"/>
        </w:rPr>
        <w:t>엉망인</w:t>
      </w:r>
      <w:r>
        <w:rPr>
          <w:rFonts w:ascii="Arial" w:hAnsi="Arial" w:cs="Arial"/>
          <w:color w:val="373A3C"/>
        </w:rPr>
        <w:t xml:space="preserve"> </w:t>
      </w:r>
      <w:r>
        <w:rPr>
          <w:rFonts w:ascii="Arial" w:hAnsi="Arial" w:cs="Arial"/>
          <w:color w:val="373A3C"/>
        </w:rPr>
        <w:t>주장으로</w:t>
      </w:r>
      <w:r>
        <w:rPr>
          <w:rFonts w:ascii="Arial" w:hAnsi="Arial" w:cs="Arial"/>
          <w:color w:val="373A3C"/>
        </w:rPr>
        <w:t xml:space="preserve">, </w:t>
      </w:r>
      <w:proofErr w:type="spellStart"/>
      <w:r>
        <w:rPr>
          <w:rFonts w:ascii="Arial" w:hAnsi="Arial" w:cs="Arial"/>
          <w:color w:val="373A3C"/>
        </w:rPr>
        <w:t>장사정포마저</w:t>
      </w:r>
      <w:proofErr w:type="spellEnd"/>
      <w:r>
        <w:rPr>
          <w:rFonts w:ascii="Arial" w:hAnsi="Arial" w:cs="Arial"/>
          <w:color w:val="373A3C"/>
        </w:rPr>
        <w:t xml:space="preserve"> </w:t>
      </w:r>
      <w:r>
        <w:rPr>
          <w:rFonts w:ascii="Arial" w:hAnsi="Arial" w:cs="Arial"/>
          <w:color w:val="373A3C"/>
        </w:rPr>
        <w:t>수도권을</w:t>
      </w:r>
      <w:r>
        <w:rPr>
          <w:rFonts w:ascii="Arial" w:hAnsi="Arial" w:cs="Arial"/>
          <w:color w:val="373A3C"/>
        </w:rPr>
        <w:t xml:space="preserve"> </w:t>
      </w:r>
      <w:r>
        <w:rPr>
          <w:rFonts w:ascii="Arial" w:hAnsi="Arial" w:cs="Arial"/>
          <w:color w:val="373A3C"/>
        </w:rPr>
        <w:lastRenderedPageBreak/>
        <w:t>직접적으로</w:t>
      </w:r>
      <w:r>
        <w:rPr>
          <w:rFonts w:ascii="Arial" w:hAnsi="Arial" w:cs="Arial"/>
          <w:color w:val="373A3C"/>
        </w:rPr>
        <w:t xml:space="preserve"> </w:t>
      </w:r>
      <w:r>
        <w:rPr>
          <w:rFonts w:ascii="Arial" w:hAnsi="Arial" w:cs="Arial"/>
          <w:color w:val="373A3C"/>
        </w:rPr>
        <w:t>노릴</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희박하다</w:t>
      </w:r>
      <w:r>
        <w:rPr>
          <w:rFonts w:ascii="Arial" w:hAnsi="Arial" w:cs="Arial"/>
          <w:color w:val="373A3C"/>
        </w:rPr>
        <w:t xml:space="preserve">. </w:t>
      </w:r>
      <w:r>
        <w:rPr>
          <w:rFonts w:ascii="Arial" w:hAnsi="Arial" w:cs="Arial"/>
          <w:color w:val="373A3C"/>
        </w:rPr>
        <w:t>즉</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문제는</w:t>
      </w:r>
      <w:r>
        <w:rPr>
          <w:rFonts w:ascii="Arial" w:hAnsi="Arial" w:cs="Arial"/>
          <w:color w:val="373A3C"/>
        </w:rPr>
        <w:t xml:space="preserve"> </w:t>
      </w:r>
      <w:proofErr w:type="spellStart"/>
      <w:r>
        <w:rPr>
          <w:rFonts w:ascii="Arial" w:hAnsi="Arial" w:cs="Arial"/>
          <w:color w:val="373A3C"/>
        </w:rPr>
        <w:t>사드가</w:t>
      </w:r>
      <w:proofErr w:type="spellEnd"/>
      <w:r>
        <w:rPr>
          <w:rFonts w:ascii="Arial" w:hAnsi="Arial" w:cs="Arial"/>
          <w:color w:val="373A3C"/>
        </w:rPr>
        <w:t xml:space="preserve"> </w:t>
      </w:r>
      <w:r>
        <w:rPr>
          <w:rFonts w:ascii="Arial" w:hAnsi="Arial" w:cs="Arial"/>
          <w:color w:val="373A3C"/>
        </w:rPr>
        <w:t>수도권을</w:t>
      </w:r>
      <w:r>
        <w:rPr>
          <w:rFonts w:ascii="Arial" w:hAnsi="Arial" w:cs="Arial"/>
          <w:color w:val="373A3C"/>
        </w:rPr>
        <w:t xml:space="preserve"> </w:t>
      </w:r>
      <w:r>
        <w:rPr>
          <w:rFonts w:ascii="Arial" w:hAnsi="Arial" w:cs="Arial"/>
          <w:color w:val="373A3C"/>
        </w:rPr>
        <w:t>막을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있냐</w:t>
      </w:r>
      <w:r>
        <w:rPr>
          <w:rFonts w:ascii="Arial" w:hAnsi="Arial" w:cs="Arial"/>
          <w:color w:val="373A3C"/>
        </w:rPr>
        <w:t xml:space="preserve"> </w:t>
      </w:r>
      <w:proofErr w:type="spellStart"/>
      <w:r>
        <w:rPr>
          <w:rFonts w:ascii="Arial" w:hAnsi="Arial" w:cs="Arial"/>
          <w:color w:val="373A3C"/>
        </w:rPr>
        <w:t>없냐가</w:t>
      </w:r>
      <w:proofErr w:type="spellEnd"/>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정부가</w:t>
      </w:r>
      <w:r>
        <w:rPr>
          <w:rFonts w:ascii="Arial" w:hAnsi="Arial" w:cs="Arial"/>
          <w:color w:val="373A3C"/>
        </w:rPr>
        <w:t xml:space="preserve"> </w:t>
      </w:r>
      <w:r>
        <w:rPr>
          <w:rFonts w:ascii="Arial" w:hAnsi="Arial" w:cs="Arial"/>
          <w:color w:val="373A3C"/>
        </w:rPr>
        <w:t>수도권</w:t>
      </w:r>
      <w:r>
        <w:rPr>
          <w:rFonts w:ascii="Arial" w:hAnsi="Arial" w:cs="Arial"/>
          <w:color w:val="373A3C"/>
        </w:rPr>
        <w:t xml:space="preserve"> </w:t>
      </w:r>
      <w:r>
        <w:rPr>
          <w:rFonts w:ascii="Arial" w:hAnsi="Arial" w:cs="Arial"/>
          <w:color w:val="373A3C"/>
        </w:rPr>
        <w:t>방어를</w:t>
      </w:r>
      <w:r>
        <w:rPr>
          <w:rFonts w:ascii="Arial" w:hAnsi="Arial" w:cs="Arial"/>
          <w:color w:val="373A3C"/>
        </w:rPr>
        <w:t xml:space="preserve"> </w:t>
      </w:r>
      <w:r>
        <w:rPr>
          <w:rFonts w:ascii="Arial" w:hAnsi="Arial" w:cs="Arial"/>
          <w:color w:val="373A3C"/>
        </w:rPr>
        <w:t>주요</w:t>
      </w:r>
      <w:r>
        <w:rPr>
          <w:rFonts w:ascii="Arial" w:hAnsi="Arial" w:cs="Arial"/>
          <w:color w:val="373A3C"/>
        </w:rPr>
        <w:t xml:space="preserve"> </w:t>
      </w:r>
      <w:r>
        <w:rPr>
          <w:rFonts w:ascii="Arial" w:hAnsi="Arial" w:cs="Arial"/>
          <w:color w:val="373A3C"/>
        </w:rPr>
        <w:t>이유로</w:t>
      </w:r>
      <w:r>
        <w:rPr>
          <w:rFonts w:ascii="Arial" w:hAnsi="Arial" w:cs="Arial"/>
          <w:color w:val="373A3C"/>
        </w:rPr>
        <w:t xml:space="preserve"> </w:t>
      </w:r>
      <w:r>
        <w:rPr>
          <w:rFonts w:ascii="Arial" w:hAnsi="Arial" w:cs="Arial"/>
          <w:color w:val="373A3C"/>
        </w:rPr>
        <w:t>도입을</w:t>
      </w:r>
      <w:r>
        <w:rPr>
          <w:rFonts w:ascii="Arial" w:hAnsi="Arial" w:cs="Arial"/>
          <w:color w:val="373A3C"/>
        </w:rPr>
        <w:t xml:space="preserve"> </w:t>
      </w:r>
      <w:r>
        <w:rPr>
          <w:rFonts w:ascii="Arial" w:hAnsi="Arial" w:cs="Arial"/>
          <w:color w:val="373A3C"/>
        </w:rPr>
        <w:t>주장했는가가</w:t>
      </w:r>
      <w:r>
        <w:rPr>
          <w:rFonts w:ascii="Arial" w:hAnsi="Arial" w:cs="Arial"/>
          <w:color w:val="373A3C"/>
        </w:rPr>
        <w:t xml:space="preserve"> </w:t>
      </w:r>
      <w:r>
        <w:rPr>
          <w:rFonts w:ascii="Arial" w:hAnsi="Arial" w:cs="Arial"/>
          <w:color w:val="373A3C"/>
        </w:rPr>
        <w:t>문제다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37" w:anchor="toc" w:history="1">
        <w:r w:rsidR="002B0B10">
          <w:rPr>
            <w:rStyle w:val="a3"/>
            <w:rFonts w:ascii="Arial" w:hAnsi="Arial" w:cs="Arial"/>
            <w:color w:val="0275D8"/>
            <w:sz w:val="38"/>
            <w:szCs w:val="38"/>
          </w:rPr>
          <w:t>3.4.</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부족한</w:t>
      </w:r>
      <w:r w:rsidR="002B0B10">
        <w:rPr>
          <w:rFonts w:ascii="Arial" w:hAnsi="Arial" w:cs="Arial"/>
          <w:color w:val="373A3C"/>
          <w:sz w:val="38"/>
          <w:szCs w:val="38"/>
        </w:rPr>
        <w:t xml:space="preserve"> </w:t>
      </w:r>
      <w:r w:rsidR="002B0B10">
        <w:rPr>
          <w:rFonts w:ascii="Arial" w:hAnsi="Arial" w:cs="Arial"/>
          <w:color w:val="373A3C"/>
          <w:sz w:val="38"/>
          <w:szCs w:val="38"/>
        </w:rPr>
        <w:t>요격능력과</w:t>
      </w:r>
      <w:r w:rsidR="002B0B10">
        <w:rPr>
          <w:rFonts w:ascii="Arial" w:hAnsi="Arial" w:cs="Arial"/>
          <w:color w:val="373A3C"/>
          <w:sz w:val="38"/>
          <w:szCs w:val="38"/>
        </w:rPr>
        <w:t xml:space="preserve"> </w:t>
      </w:r>
      <w:r w:rsidR="002B0B10">
        <w:rPr>
          <w:rFonts w:ascii="Arial" w:hAnsi="Arial" w:cs="Arial"/>
          <w:color w:val="373A3C"/>
          <w:sz w:val="38"/>
          <w:szCs w:val="38"/>
        </w:rPr>
        <w:t>체계의</w:t>
      </w:r>
      <w:r w:rsidR="002B0B10">
        <w:rPr>
          <w:rFonts w:ascii="Arial" w:hAnsi="Arial" w:cs="Arial"/>
          <w:color w:val="373A3C"/>
          <w:sz w:val="38"/>
          <w:szCs w:val="38"/>
        </w:rPr>
        <w:t xml:space="preserve"> </w:t>
      </w:r>
      <w:r w:rsidR="002B0B10">
        <w:rPr>
          <w:rFonts w:ascii="Arial" w:hAnsi="Arial" w:cs="Arial"/>
          <w:color w:val="373A3C"/>
          <w:sz w:val="38"/>
          <w:szCs w:val="38"/>
        </w:rPr>
        <w:t>신뢰성</w:t>
      </w:r>
      <w:hyperlink r:id="rId138"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t>THAAD</w:t>
      </w:r>
      <w:r>
        <w:rPr>
          <w:rFonts w:ascii="Arial" w:hAnsi="Arial" w:cs="Arial"/>
          <w:color w:val="373A3C"/>
        </w:rPr>
        <w:t>의</w:t>
      </w:r>
      <w:r>
        <w:rPr>
          <w:rFonts w:ascii="Arial" w:hAnsi="Arial" w:cs="Arial"/>
          <w:color w:val="373A3C"/>
        </w:rPr>
        <w:t xml:space="preserve"> </w:t>
      </w:r>
      <w:r>
        <w:rPr>
          <w:rFonts w:ascii="Arial" w:hAnsi="Arial" w:cs="Arial"/>
          <w:color w:val="373A3C"/>
        </w:rPr>
        <w:t>신뢰성은</w:t>
      </w:r>
      <w:r>
        <w:rPr>
          <w:rFonts w:ascii="Arial" w:hAnsi="Arial" w:cs="Arial"/>
          <w:color w:val="373A3C"/>
        </w:rPr>
        <w:t xml:space="preserve"> </w:t>
      </w:r>
      <w:r>
        <w:rPr>
          <w:rFonts w:ascii="Arial" w:hAnsi="Arial" w:cs="Arial"/>
          <w:color w:val="373A3C"/>
        </w:rPr>
        <w:t>아직</w:t>
      </w:r>
      <w:r>
        <w:rPr>
          <w:rFonts w:ascii="Arial" w:hAnsi="Arial" w:cs="Arial"/>
          <w:color w:val="373A3C"/>
        </w:rPr>
        <w:t xml:space="preserve"> </w:t>
      </w:r>
      <w:r>
        <w:rPr>
          <w:rFonts w:ascii="Arial" w:hAnsi="Arial" w:cs="Arial"/>
          <w:color w:val="373A3C"/>
        </w:rPr>
        <w:t>완전하다고</w:t>
      </w:r>
      <w:r>
        <w:rPr>
          <w:rFonts w:ascii="Arial" w:hAnsi="Arial" w:cs="Arial"/>
          <w:color w:val="373A3C"/>
        </w:rPr>
        <w:t xml:space="preserve"> </w:t>
      </w:r>
      <w:r>
        <w:rPr>
          <w:rFonts w:ascii="Arial" w:hAnsi="Arial" w:cs="Arial"/>
          <w:color w:val="373A3C"/>
        </w:rPr>
        <w:t>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없으며</w:t>
      </w:r>
      <w:r>
        <w:rPr>
          <w:rFonts w:ascii="Arial" w:hAnsi="Arial" w:cs="Arial"/>
          <w:color w:val="373A3C"/>
        </w:rPr>
        <w:t xml:space="preserve">, </w:t>
      </w:r>
      <w:r>
        <w:rPr>
          <w:rFonts w:ascii="Arial" w:hAnsi="Arial" w:cs="Arial"/>
          <w:color w:val="373A3C"/>
        </w:rPr>
        <w:t>완전하다고</w:t>
      </w:r>
      <w:r>
        <w:rPr>
          <w:rFonts w:ascii="Arial" w:hAnsi="Arial" w:cs="Arial"/>
          <w:color w:val="373A3C"/>
        </w:rPr>
        <w:t xml:space="preserve"> </w:t>
      </w:r>
      <w:r>
        <w:rPr>
          <w:rFonts w:ascii="Arial" w:hAnsi="Arial" w:cs="Arial"/>
          <w:color w:val="373A3C"/>
        </w:rPr>
        <w:t>쳐도</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r>
        <w:rPr>
          <w:rFonts w:ascii="Arial" w:hAnsi="Arial" w:cs="Arial"/>
          <w:color w:val="373A3C"/>
        </w:rPr>
        <w:t>가진</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세력은</w:t>
      </w:r>
      <w:r>
        <w:rPr>
          <w:rFonts w:ascii="Arial" w:hAnsi="Arial" w:cs="Arial"/>
          <w:color w:val="373A3C"/>
        </w:rPr>
        <w:t xml:space="preserve"> THAAD</w:t>
      </w:r>
      <w:r>
        <w:rPr>
          <w:rFonts w:ascii="Arial" w:hAnsi="Arial" w:cs="Arial"/>
          <w:color w:val="373A3C"/>
        </w:rPr>
        <w:t>가</w:t>
      </w:r>
      <w:r>
        <w:rPr>
          <w:rFonts w:ascii="Arial" w:hAnsi="Arial" w:cs="Arial"/>
          <w:color w:val="373A3C"/>
        </w:rPr>
        <w:t xml:space="preserve"> </w:t>
      </w:r>
      <w:r>
        <w:rPr>
          <w:rFonts w:ascii="Arial" w:hAnsi="Arial" w:cs="Arial"/>
          <w:color w:val="373A3C"/>
        </w:rPr>
        <w:t>제공하는</w:t>
      </w:r>
      <w:r>
        <w:rPr>
          <w:rFonts w:ascii="Arial" w:hAnsi="Arial" w:cs="Arial"/>
          <w:color w:val="373A3C"/>
        </w:rPr>
        <w:t xml:space="preserve"> </w:t>
      </w:r>
      <w:r>
        <w:rPr>
          <w:rFonts w:ascii="Arial" w:hAnsi="Arial" w:cs="Arial"/>
          <w:color w:val="373A3C"/>
        </w:rPr>
        <w:t>방어를</w:t>
      </w:r>
      <w:r>
        <w:rPr>
          <w:rFonts w:ascii="Arial" w:hAnsi="Arial" w:cs="Arial"/>
          <w:color w:val="373A3C"/>
        </w:rPr>
        <w:t xml:space="preserve"> </w:t>
      </w:r>
      <w:r>
        <w:rPr>
          <w:rFonts w:ascii="Arial" w:hAnsi="Arial" w:cs="Arial"/>
          <w:color w:val="373A3C"/>
        </w:rPr>
        <w:t>쉽게</w:t>
      </w:r>
      <w:r>
        <w:rPr>
          <w:rFonts w:ascii="Arial" w:hAnsi="Arial" w:cs="Arial"/>
          <w:color w:val="373A3C"/>
        </w:rPr>
        <w:t xml:space="preserve"> </w:t>
      </w:r>
      <w:r>
        <w:rPr>
          <w:rFonts w:ascii="Arial" w:hAnsi="Arial" w:cs="Arial"/>
          <w:color w:val="373A3C"/>
        </w:rPr>
        <w:t>포화시키고</w:t>
      </w:r>
      <w:r>
        <w:rPr>
          <w:rFonts w:ascii="Arial" w:hAnsi="Arial" w:cs="Arial"/>
          <w:color w:val="373A3C"/>
        </w:rPr>
        <w:t xml:space="preserve"> </w:t>
      </w:r>
      <w:r>
        <w:rPr>
          <w:rFonts w:ascii="Arial" w:hAnsi="Arial" w:cs="Arial"/>
          <w:color w:val="373A3C"/>
        </w:rPr>
        <w:t>돌파할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br/>
      </w:r>
      <w:r>
        <w:rPr>
          <w:rFonts w:ascii="Arial" w:hAnsi="Arial" w:cs="Arial"/>
          <w:color w:val="373A3C"/>
        </w:rPr>
        <w:br/>
        <w:t>2005</w:t>
      </w:r>
      <w:r>
        <w:rPr>
          <w:rFonts w:ascii="Arial" w:hAnsi="Arial" w:cs="Arial"/>
          <w:color w:val="373A3C"/>
        </w:rPr>
        <w:t>년</w:t>
      </w:r>
      <w:r>
        <w:rPr>
          <w:rFonts w:ascii="Arial" w:hAnsi="Arial" w:cs="Arial"/>
          <w:color w:val="373A3C"/>
        </w:rPr>
        <w:t xml:space="preserve"> </w:t>
      </w:r>
      <w:r>
        <w:rPr>
          <w:rFonts w:ascii="Arial" w:hAnsi="Arial" w:cs="Arial"/>
          <w:color w:val="373A3C"/>
        </w:rPr>
        <w:t>이후</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w:t>
      </w:r>
      <w:r>
        <w:rPr>
          <w:rFonts w:ascii="Arial" w:hAnsi="Arial" w:cs="Arial"/>
          <w:color w:val="373A3C"/>
        </w:rPr>
        <w:t>요격</w:t>
      </w:r>
      <w:r>
        <w:rPr>
          <w:rFonts w:ascii="Arial" w:hAnsi="Arial" w:cs="Arial"/>
          <w:color w:val="373A3C"/>
        </w:rPr>
        <w:t xml:space="preserve"> </w:t>
      </w:r>
      <w:proofErr w:type="spellStart"/>
      <w:r>
        <w:rPr>
          <w:rFonts w:ascii="Arial" w:hAnsi="Arial" w:cs="Arial"/>
          <w:color w:val="373A3C"/>
        </w:rPr>
        <w:t>성공율을</w:t>
      </w:r>
      <w:proofErr w:type="spellEnd"/>
      <w:r>
        <w:rPr>
          <w:rFonts w:ascii="Arial" w:hAnsi="Arial" w:cs="Arial"/>
          <w:color w:val="373A3C"/>
        </w:rPr>
        <w:t xml:space="preserve"> </w:t>
      </w:r>
      <w:r>
        <w:rPr>
          <w:rFonts w:ascii="Arial" w:hAnsi="Arial" w:cs="Arial"/>
          <w:color w:val="373A3C"/>
        </w:rPr>
        <w:t>보여주고는</w:t>
      </w:r>
      <w:r>
        <w:rPr>
          <w:rFonts w:ascii="Arial" w:hAnsi="Arial" w:cs="Arial"/>
          <w:color w:val="373A3C"/>
        </w:rPr>
        <w:t xml:space="preserve"> </w:t>
      </w:r>
      <w:r>
        <w:rPr>
          <w:rFonts w:ascii="Arial" w:hAnsi="Arial" w:cs="Arial"/>
          <w:color w:val="373A3C"/>
        </w:rPr>
        <w:t>있지만</w:t>
      </w:r>
      <w:r>
        <w:rPr>
          <w:rFonts w:ascii="Arial" w:hAnsi="Arial" w:cs="Arial"/>
          <w:color w:val="373A3C"/>
        </w:rPr>
        <w:t xml:space="preserve">, </w:t>
      </w:r>
      <w:r>
        <w:rPr>
          <w:rFonts w:ascii="Arial" w:hAnsi="Arial" w:cs="Arial"/>
          <w:color w:val="373A3C"/>
        </w:rPr>
        <w:t>그건</w:t>
      </w:r>
      <w:r>
        <w:rPr>
          <w:rFonts w:ascii="Arial" w:hAnsi="Arial" w:cs="Arial"/>
          <w:color w:val="373A3C"/>
        </w:rPr>
        <w:t xml:space="preserve"> </w:t>
      </w:r>
      <w:r>
        <w:rPr>
          <w:rFonts w:ascii="Arial" w:hAnsi="Arial" w:cs="Arial"/>
          <w:color w:val="373A3C"/>
        </w:rPr>
        <w:t>어디까지나</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준비된</w:t>
      </w:r>
      <w:r>
        <w:rPr>
          <w:rFonts w:ascii="Arial" w:hAnsi="Arial" w:cs="Arial"/>
          <w:color w:val="373A3C"/>
        </w:rPr>
        <w:t xml:space="preserve"> </w:t>
      </w:r>
      <w:r>
        <w:rPr>
          <w:rFonts w:ascii="Arial" w:hAnsi="Arial" w:cs="Arial"/>
          <w:color w:val="373A3C"/>
        </w:rPr>
        <w:t>시나리오와</w:t>
      </w:r>
      <w:r>
        <w:rPr>
          <w:rFonts w:ascii="Arial" w:hAnsi="Arial" w:cs="Arial"/>
          <w:color w:val="373A3C"/>
        </w:rPr>
        <w:t xml:space="preserve"> </w:t>
      </w:r>
      <w:r>
        <w:rPr>
          <w:rFonts w:ascii="Arial" w:hAnsi="Arial" w:cs="Arial"/>
          <w:color w:val="373A3C"/>
        </w:rPr>
        <w:t>조건</w:t>
      </w:r>
      <w:r>
        <w:rPr>
          <w:rFonts w:ascii="Arial" w:hAnsi="Arial" w:cs="Arial"/>
          <w:color w:val="373A3C"/>
        </w:rPr>
        <w:t xml:space="preserve"> </w:t>
      </w:r>
      <w:r>
        <w:rPr>
          <w:rFonts w:ascii="Arial" w:hAnsi="Arial" w:cs="Arial"/>
          <w:color w:val="373A3C"/>
        </w:rPr>
        <w:t>안에서</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관리된</w:t>
      </w:r>
      <w:r>
        <w:rPr>
          <w:rFonts w:ascii="Arial" w:hAnsi="Arial" w:cs="Arial"/>
          <w:color w:val="373A3C"/>
        </w:rPr>
        <w:t xml:space="preserve"> </w:t>
      </w:r>
      <w:r>
        <w:rPr>
          <w:rFonts w:ascii="Arial" w:hAnsi="Arial" w:cs="Arial"/>
          <w:color w:val="373A3C"/>
        </w:rPr>
        <w:t>상태의</w:t>
      </w:r>
      <w:r>
        <w:rPr>
          <w:rFonts w:ascii="Arial" w:hAnsi="Arial" w:cs="Arial"/>
          <w:color w:val="373A3C"/>
        </w:rPr>
        <w:t xml:space="preserve"> </w:t>
      </w:r>
      <w:r>
        <w:rPr>
          <w:rFonts w:ascii="Arial" w:hAnsi="Arial" w:cs="Arial"/>
          <w:color w:val="373A3C"/>
        </w:rPr>
        <w:t>장비를</w:t>
      </w:r>
      <w:r>
        <w:rPr>
          <w:rFonts w:ascii="Arial" w:hAnsi="Arial" w:cs="Arial"/>
          <w:color w:val="373A3C"/>
        </w:rPr>
        <w:t xml:space="preserve"> </w:t>
      </w:r>
      <w:r>
        <w:rPr>
          <w:rFonts w:ascii="Arial" w:hAnsi="Arial" w:cs="Arial"/>
          <w:color w:val="373A3C"/>
        </w:rPr>
        <w:t>가지고</w:t>
      </w:r>
      <w:r>
        <w:rPr>
          <w:rFonts w:ascii="Arial" w:hAnsi="Arial" w:cs="Arial"/>
          <w:color w:val="373A3C"/>
        </w:rPr>
        <w:t xml:space="preserve"> </w:t>
      </w:r>
      <w:r>
        <w:rPr>
          <w:rFonts w:ascii="Arial" w:hAnsi="Arial" w:cs="Arial"/>
          <w:color w:val="373A3C"/>
        </w:rPr>
        <w:t>이뤄진</w:t>
      </w:r>
      <w:r>
        <w:rPr>
          <w:rFonts w:ascii="Arial" w:hAnsi="Arial" w:cs="Arial"/>
          <w:color w:val="373A3C"/>
        </w:rPr>
        <w:t xml:space="preserve"> </w:t>
      </w:r>
      <w:r>
        <w:rPr>
          <w:rFonts w:ascii="Arial" w:hAnsi="Arial" w:cs="Arial"/>
          <w:color w:val="373A3C"/>
        </w:rPr>
        <w:t>일이다</w:t>
      </w:r>
      <w:r>
        <w:rPr>
          <w:rFonts w:ascii="Arial" w:hAnsi="Arial" w:cs="Arial"/>
          <w:color w:val="373A3C"/>
        </w:rPr>
        <w:t xml:space="preserve">. </w:t>
      </w:r>
      <w:r>
        <w:rPr>
          <w:rFonts w:ascii="Arial" w:hAnsi="Arial" w:cs="Arial"/>
          <w:color w:val="373A3C"/>
        </w:rPr>
        <w:t>기상</w:t>
      </w:r>
      <w:r>
        <w:rPr>
          <w:rFonts w:ascii="Arial" w:hAnsi="Arial" w:cs="Arial"/>
          <w:color w:val="373A3C"/>
        </w:rPr>
        <w:t xml:space="preserve"> </w:t>
      </w:r>
      <w:r>
        <w:rPr>
          <w:rFonts w:ascii="Arial" w:hAnsi="Arial" w:cs="Arial"/>
          <w:color w:val="373A3C"/>
        </w:rPr>
        <w:t>상태</w:t>
      </w:r>
      <w:r>
        <w:rPr>
          <w:rFonts w:ascii="Arial" w:hAnsi="Arial" w:cs="Arial"/>
          <w:color w:val="373A3C"/>
        </w:rPr>
        <w:t xml:space="preserve">, </w:t>
      </w:r>
      <w:r>
        <w:rPr>
          <w:rFonts w:ascii="Arial" w:hAnsi="Arial" w:cs="Arial"/>
          <w:color w:val="373A3C"/>
        </w:rPr>
        <w:t>표적</w:t>
      </w:r>
      <w:r>
        <w:rPr>
          <w:rFonts w:ascii="Arial" w:hAnsi="Arial" w:cs="Arial"/>
          <w:color w:val="373A3C"/>
        </w:rPr>
        <w:t xml:space="preserve"> </w:t>
      </w:r>
      <w:r>
        <w:rPr>
          <w:rFonts w:ascii="Arial" w:hAnsi="Arial" w:cs="Arial"/>
          <w:color w:val="373A3C"/>
        </w:rPr>
        <w:t>탄도탄의</w:t>
      </w:r>
      <w:r>
        <w:rPr>
          <w:rFonts w:ascii="Arial" w:hAnsi="Arial" w:cs="Arial"/>
          <w:color w:val="373A3C"/>
        </w:rPr>
        <w:t xml:space="preserve"> </w:t>
      </w:r>
      <w:r>
        <w:rPr>
          <w:rFonts w:ascii="Arial" w:hAnsi="Arial" w:cs="Arial"/>
          <w:color w:val="373A3C"/>
        </w:rPr>
        <w:t>유형</w:t>
      </w:r>
      <w:r>
        <w:rPr>
          <w:rFonts w:ascii="Arial" w:hAnsi="Arial" w:cs="Arial"/>
          <w:color w:val="373A3C"/>
        </w:rPr>
        <w:t xml:space="preserve"> </w:t>
      </w:r>
      <w:r>
        <w:rPr>
          <w:rFonts w:ascii="Arial" w:hAnsi="Arial" w:cs="Arial"/>
          <w:color w:val="373A3C"/>
        </w:rPr>
        <w:t>및</w:t>
      </w:r>
      <w:r>
        <w:rPr>
          <w:rFonts w:ascii="Arial" w:hAnsi="Arial" w:cs="Arial"/>
          <w:color w:val="373A3C"/>
        </w:rPr>
        <w:t xml:space="preserve"> </w:t>
      </w:r>
      <w:proofErr w:type="spellStart"/>
      <w:r>
        <w:rPr>
          <w:rFonts w:ascii="Arial" w:hAnsi="Arial" w:cs="Arial"/>
          <w:color w:val="373A3C"/>
        </w:rPr>
        <w:t>갯수</w:t>
      </w:r>
      <w:proofErr w:type="spellEnd"/>
      <w:r>
        <w:rPr>
          <w:rFonts w:ascii="Arial" w:hAnsi="Arial" w:cs="Arial"/>
          <w:color w:val="373A3C"/>
        </w:rPr>
        <w:t xml:space="preserve">, </w:t>
      </w:r>
      <w:r>
        <w:rPr>
          <w:rFonts w:ascii="Arial" w:hAnsi="Arial" w:cs="Arial"/>
          <w:color w:val="373A3C"/>
        </w:rPr>
        <w:t>발사</w:t>
      </w:r>
      <w:r>
        <w:rPr>
          <w:rFonts w:ascii="Arial" w:hAnsi="Arial" w:cs="Arial"/>
          <w:color w:val="373A3C"/>
        </w:rPr>
        <w:t xml:space="preserve"> </w:t>
      </w:r>
      <w:r>
        <w:rPr>
          <w:rFonts w:ascii="Arial" w:hAnsi="Arial" w:cs="Arial"/>
          <w:color w:val="373A3C"/>
        </w:rPr>
        <w:t>시점</w:t>
      </w:r>
      <w:r>
        <w:rPr>
          <w:rFonts w:ascii="Arial" w:hAnsi="Arial" w:cs="Arial"/>
          <w:color w:val="373A3C"/>
        </w:rPr>
        <w:t xml:space="preserve">, </w:t>
      </w:r>
      <w:r>
        <w:rPr>
          <w:rFonts w:ascii="Arial" w:hAnsi="Arial" w:cs="Arial"/>
          <w:color w:val="373A3C"/>
        </w:rPr>
        <w:t>비행</w:t>
      </w:r>
      <w:r>
        <w:rPr>
          <w:rFonts w:ascii="Arial" w:hAnsi="Arial" w:cs="Arial"/>
          <w:color w:val="373A3C"/>
        </w:rPr>
        <w:t xml:space="preserve"> </w:t>
      </w:r>
      <w:r>
        <w:rPr>
          <w:rFonts w:ascii="Arial" w:hAnsi="Arial" w:cs="Arial"/>
          <w:color w:val="373A3C"/>
        </w:rPr>
        <w:t>경로</w:t>
      </w:r>
      <w:r>
        <w:rPr>
          <w:rFonts w:ascii="Arial" w:hAnsi="Arial" w:cs="Arial"/>
          <w:color w:val="373A3C"/>
        </w:rPr>
        <w:t xml:space="preserve"> </w:t>
      </w:r>
      <w:r>
        <w:rPr>
          <w:rFonts w:ascii="Arial" w:hAnsi="Arial" w:cs="Arial"/>
          <w:color w:val="373A3C"/>
        </w:rPr>
        <w:t>등을</w:t>
      </w:r>
      <w:r>
        <w:rPr>
          <w:rFonts w:ascii="Arial" w:hAnsi="Arial" w:cs="Arial"/>
          <w:color w:val="373A3C"/>
        </w:rPr>
        <w:t xml:space="preserve"> </w:t>
      </w:r>
      <w:r>
        <w:rPr>
          <w:rFonts w:ascii="Arial" w:hAnsi="Arial" w:cs="Arial"/>
          <w:color w:val="373A3C"/>
        </w:rPr>
        <w:t>모두</w:t>
      </w:r>
      <w:r>
        <w:rPr>
          <w:rFonts w:ascii="Arial" w:hAnsi="Arial" w:cs="Arial"/>
          <w:color w:val="373A3C"/>
        </w:rPr>
        <w:t xml:space="preserve"> </w:t>
      </w:r>
      <w:r>
        <w:rPr>
          <w:rFonts w:ascii="Arial" w:hAnsi="Arial" w:cs="Arial"/>
          <w:color w:val="373A3C"/>
        </w:rPr>
        <w:t>다</w:t>
      </w:r>
      <w:r>
        <w:rPr>
          <w:rFonts w:ascii="Arial" w:hAnsi="Arial" w:cs="Arial"/>
          <w:color w:val="373A3C"/>
        </w:rPr>
        <w:t xml:space="preserve"> </w:t>
      </w:r>
      <w:r>
        <w:rPr>
          <w:rFonts w:ascii="Arial" w:hAnsi="Arial" w:cs="Arial"/>
          <w:color w:val="373A3C"/>
        </w:rPr>
        <w:t>알고</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상태에서</w:t>
      </w:r>
      <w:r>
        <w:rPr>
          <w:rFonts w:ascii="Arial" w:hAnsi="Arial" w:cs="Arial"/>
          <w:color w:val="373A3C"/>
        </w:rPr>
        <w:t xml:space="preserve"> </w:t>
      </w:r>
      <w:r>
        <w:rPr>
          <w:rFonts w:ascii="Arial" w:hAnsi="Arial" w:cs="Arial"/>
          <w:color w:val="373A3C"/>
        </w:rPr>
        <w:t>치러진</w:t>
      </w:r>
      <w:r>
        <w:rPr>
          <w:rFonts w:ascii="Arial" w:hAnsi="Arial" w:cs="Arial"/>
          <w:color w:val="373A3C"/>
        </w:rPr>
        <w:t xml:space="preserve"> </w:t>
      </w:r>
      <w:r>
        <w:rPr>
          <w:rFonts w:ascii="Arial" w:hAnsi="Arial" w:cs="Arial"/>
          <w:color w:val="373A3C"/>
        </w:rPr>
        <w:t>테스트이며</w:t>
      </w:r>
      <w:r>
        <w:rPr>
          <w:rFonts w:ascii="Arial" w:hAnsi="Arial" w:cs="Arial"/>
          <w:color w:val="373A3C"/>
        </w:rPr>
        <w:t xml:space="preserve"> </w:t>
      </w:r>
      <w:r>
        <w:rPr>
          <w:rFonts w:ascii="Arial" w:hAnsi="Arial" w:cs="Arial"/>
          <w:color w:val="373A3C"/>
        </w:rPr>
        <w:t>그나마도</w:t>
      </w:r>
      <w:r>
        <w:rPr>
          <w:rFonts w:ascii="Arial" w:hAnsi="Arial" w:cs="Arial"/>
          <w:color w:val="373A3C"/>
        </w:rPr>
        <w:t xml:space="preserve"> </w:t>
      </w:r>
      <w:r>
        <w:rPr>
          <w:rFonts w:ascii="Arial" w:hAnsi="Arial" w:cs="Arial"/>
          <w:color w:val="373A3C"/>
        </w:rPr>
        <w:t>동시교전</w:t>
      </w:r>
      <w:r>
        <w:rPr>
          <w:rFonts w:ascii="Arial" w:hAnsi="Arial" w:cs="Arial"/>
          <w:color w:val="373A3C"/>
        </w:rPr>
        <w:t xml:space="preserve"> </w:t>
      </w:r>
      <w:proofErr w:type="spellStart"/>
      <w:r>
        <w:rPr>
          <w:rFonts w:ascii="Arial" w:hAnsi="Arial" w:cs="Arial"/>
          <w:color w:val="373A3C"/>
        </w:rPr>
        <w:t>갯수는</w:t>
      </w:r>
      <w:proofErr w:type="spellEnd"/>
      <w:r>
        <w:rPr>
          <w:rFonts w:ascii="Arial" w:hAnsi="Arial" w:cs="Arial"/>
          <w:color w:val="373A3C"/>
        </w:rPr>
        <w:t xml:space="preserve"> </w:t>
      </w:r>
      <w:r>
        <w:rPr>
          <w:rFonts w:ascii="Arial" w:hAnsi="Arial" w:cs="Arial"/>
          <w:color w:val="373A3C"/>
        </w:rPr>
        <w:t>굉장히</w:t>
      </w:r>
      <w:r>
        <w:rPr>
          <w:rFonts w:ascii="Arial" w:hAnsi="Arial" w:cs="Arial"/>
          <w:color w:val="373A3C"/>
        </w:rPr>
        <w:t xml:space="preserve"> </w:t>
      </w:r>
      <w:r>
        <w:rPr>
          <w:rFonts w:ascii="Arial" w:hAnsi="Arial" w:cs="Arial"/>
          <w:color w:val="373A3C"/>
        </w:rPr>
        <w:t>제한적이다</w:t>
      </w:r>
      <w:r>
        <w:rPr>
          <w:rFonts w:ascii="Arial" w:hAnsi="Arial" w:cs="Arial"/>
          <w:color w:val="373A3C"/>
        </w:rPr>
        <w:t xml:space="preserve">. </w:t>
      </w:r>
      <w:r>
        <w:rPr>
          <w:rFonts w:ascii="Arial" w:hAnsi="Arial" w:cs="Arial"/>
          <w:color w:val="373A3C"/>
        </w:rPr>
        <w:t>온갖</w:t>
      </w:r>
      <w:r>
        <w:rPr>
          <w:rFonts w:ascii="Arial" w:hAnsi="Arial" w:cs="Arial"/>
          <w:color w:val="373A3C"/>
        </w:rPr>
        <w:t xml:space="preserve"> </w:t>
      </w:r>
      <w:r>
        <w:rPr>
          <w:rFonts w:ascii="Arial" w:hAnsi="Arial" w:cs="Arial"/>
          <w:color w:val="373A3C"/>
        </w:rPr>
        <w:t>정보가</w:t>
      </w:r>
      <w:r>
        <w:rPr>
          <w:rFonts w:ascii="Arial" w:hAnsi="Arial" w:cs="Arial"/>
          <w:color w:val="373A3C"/>
        </w:rPr>
        <w:t xml:space="preserve"> </w:t>
      </w:r>
      <w:r>
        <w:rPr>
          <w:rFonts w:ascii="Arial" w:hAnsi="Arial" w:cs="Arial"/>
          <w:color w:val="373A3C"/>
        </w:rPr>
        <w:t>폭풍같이</w:t>
      </w:r>
      <w:r>
        <w:rPr>
          <w:rFonts w:ascii="Arial" w:hAnsi="Arial" w:cs="Arial"/>
          <w:color w:val="373A3C"/>
        </w:rPr>
        <w:t xml:space="preserve"> </w:t>
      </w:r>
      <w:r>
        <w:rPr>
          <w:rFonts w:ascii="Arial" w:hAnsi="Arial" w:cs="Arial"/>
          <w:color w:val="373A3C"/>
        </w:rPr>
        <w:t>쏟아질</w:t>
      </w:r>
      <w:r>
        <w:rPr>
          <w:rFonts w:ascii="Arial" w:hAnsi="Arial" w:cs="Arial"/>
          <w:color w:val="373A3C"/>
        </w:rPr>
        <w:t xml:space="preserve"> </w:t>
      </w:r>
      <w:r>
        <w:rPr>
          <w:rFonts w:ascii="Arial" w:hAnsi="Arial" w:cs="Arial"/>
          <w:color w:val="373A3C"/>
        </w:rPr>
        <w:t>실전</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THAAD</w:t>
      </w:r>
      <w:r>
        <w:rPr>
          <w:rFonts w:ascii="Arial" w:hAnsi="Arial" w:cs="Arial"/>
          <w:color w:val="373A3C"/>
        </w:rPr>
        <w:t>가</w:t>
      </w:r>
      <w:r>
        <w:rPr>
          <w:rFonts w:ascii="Arial" w:hAnsi="Arial" w:cs="Arial"/>
          <w:color w:val="373A3C"/>
        </w:rPr>
        <w:t xml:space="preserve"> </w:t>
      </w:r>
      <w:proofErr w:type="spellStart"/>
      <w:r>
        <w:rPr>
          <w:rFonts w:ascii="Arial" w:hAnsi="Arial" w:cs="Arial"/>
          <w:color w:val="373A3C"/>
        </w:rPr>
        <w:t>어느만큼의</w:t>
      </w:r>
      <w:proofErr w:type="spellEnd"/>
      <w:r>
        <w:rPr>
          <w:rFonts w:ascii="Arial" w:hAnsi="Arial" w:cs="Arial"/>
          <w:color w:val="373A3C"/>
        </w:rPr>
        <w:t xml:space="preserve"> </w:t>
      </w:r>
      <w:r>
        <w:rPr>
          <w:rFonts w:ascii="Arial" w:hAnsi="Arial" w:cs="Arial"/>
          <w:color w:val="373A3C"/>
        </w:rPr>
        <w:t>방어력을</w:t>
      </w:r>
      <w:r>
        <w:rPr>
          <w:rFonts w:ascii="Arial" w:hAnsi="Arial" w:cs="Arial"/>
          <w:color w:val="373A3C"/>
        </w:rPr>
        <w:t xml:space="preserve"> </w:t>
      </w:r>
      <w:r>
        <w:rPr>
          <w:rFonts w:ascii="Arial" w:hAnsi="Arial" w:cs="Arial"/>
          <w:color w:val="373A3C"/>
        </w:rPr>
        <w:t>발휘할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있을지는</w:t>
      </w:r>
      <w:r>
        <w:rPr>
          <w:rFonts w:ascii="Arial" w:hAnsi="Arial" w:cs="Arial"/>
          <w:color w:val="373A3C"/>
        </w:rPr>
        <w:t xml:space="preserve"> </w:t>
      </w:r>
      <w:r>
        <w:rPr>
          <w:rFonts w:ascii="Arial" w:hAnsi="Arial" w:cs="Arial"/>
          <w:color w:val="373A3C"/>
        </w:rPr>
        <w:t>모두에게</w:t>
      </w:r>
      <w:r>
        <w:rPr>
          <w:rFonts w:ascii="Arial" w:hAnsi="Arial" w:cs="Arial"/>
          <w:color w:val="373A3C"/>
        </w:rPr>
        <w:t xml:space="preserve"> </w:t>
      </w:r>
      <w:r>
        <w:rPr>
          <w:rFonts w:ascii="Arial" w:hAnsi="Arial" w:cs="Arial"/>
          <w:color w:val="373A3C"/>
        </w:rPr>
        <w:t>미지수이다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대부분의</w:t>
      </w:r>
      <w:r>
        <w:rPr>
          <w:rFonts w:ascii="Arial" w:hAnsi="Arial" w:cs="Arial"/>
          <w:color w:val="373A3C"/>
        </w:rPr>
        <w:t xml:space="preserve"> </w:t>
      </w:r>
      <w:r>
        <w:rPr>
          <w:rFonts w:ascii="Arial" w:hAnsi="Arial" w:cs="Arial"/>
          <w:color w:val="373A3C"/>
        </w:rPr>
        <w:t>전문가들은</w:t>
      </w:r>
      <w:r>
        <w:rPr>
          <w:rFonts w:ascii="Arial" w:hAnsi="Arial" w:cs="Arial"/>
          <w:color w:val="373A3C"/>
        </w:rPr>
        <w:t xml:space="preserve"> </w:t>
      </w:r>
      <w:r>
        <w:rPr>
          <w:rFonts w:ascii="Arial" w:hAnsi="Arial" w:cs="Arial"/>
          <w:color w:val="373A3C"/>
        </w:rPr>
        <w:t>북한이</w:t>
      </w:r>
      <w:r>
        <w:rPr>
          <w:rFonts w:ascii="Arial" w:hAnsi="Arial" w:cs="Arial"/>
          <w:color w:val="373A3C"/>
        </w:rPr>
        <w:t xml:space="preserve"> </w:t>
      </w:r>
      <w:proofErr w:type="spellStart"/>
      <w:r>
        <w:rPr>
          <w:rFonts w:ascii="Arial" w:hAnsi="Arial" w:cs="Arial"/>
          <w:color w:val="373A3C"/>
        </w:rPr>
        <w:t>스커드</w:t>
      </w:r>
      <w:proofErr w:type="spellEnd"/>
      <w:r>
        <w:rPr>
          <w:rFonts w:ascii="Arial" w:hAnsi="Arial" w:cs="Arial"/>
          <w:color w:val="373A3C"/>
        </w:rPr>
        <w:t xml:space="preserve"> 600</w:t>
      </w:r>
      <w:r>
        <w:rPr>
          <w:rFonts w:ascii="Arial" w:hAnsi="Arial" w:cs="Arial"/>
          <w:color w:val="373A3C"/>
        </w:rPr>
        <w:t>기</w:t>
      </w:r>
      <w:r>
        <w:rPr>
          <w:rFonts w:ascii="Arial" w:hAnsi="Arial" w:cs="Arial"/>
          <w:color w:val="373A3C"/>
        </w:rPr>
        <w:t xml:space="preserve">, </w:t>
      </w:r>
      <w:r>
        <w:rPr>
          <w:rFonts w:ascii="Arial" w:hAnsi="Arial" w:cs="Arial"/>
          <w:color w:val="373A3C"/>
        </w:rPr>
        <w:t>노동</w:t>
      </w:r>
      <w:r>
        <w:rPr>
          <w:rFonts w:ascii="Arial" w:hAnsi="Arial" w:cs="Arial"/>
          <w:color w:val="373A3C"/>
        </w:rPr>
        <w:t xml:space="preserve"> 200</w:t>
      </w:r>
      <w:r>
        <w:rPr>
          <w:rFonts w:ascii="Arial" w:hAnsi="Arial" w:cs="Arial"/>
          <w:color w:val="373A3C"/>
        </w:rPr>
        <w:t>기</w:t>
      </w:r>
      <w:r>
        <w:rPr>
          <w:rFonts w:ascii="Arial" w:hAnsi="Arial" w:cs="Arial"/>
          <w:color w:val="373A3C"/>
        </w:rPr>
        <w:t xml:space="preserve">, </w:t>
      </w:r>
      <w:r>
        <w:rPr>
          <w:rFonts w:ascii="Arial" w:hAnsi="Arial" w:cs="Arial"/>
          <w:color w:val="373A3C"/>
        </w:rPr>
        <w:t>이동식</w:t>
      </w:r>
      <w:r>
        <w:rPr>
          <w:rFonts w:ascii="Arial" w:hAnsi="Arial" w:cs="Arial"/>
          <w:color w:val="373A3C"/>
        </w:rPr>
        <w:t xml:space="preserve"> </w:t>
      </w:r>
      <w:r>
        <w:rPr>
          <w:rFonts w:ascii="Arial" w:hAnsi="Arial" w:cs="Arial"/>
          <w:color w:val="373A3C"/>
        </w:rPr>
        <w:t>발사대를</w:t>
      </w:r>
      <w:r>
        <w:rPr>
          <w:rFonts w:ascii="Arial" w:hAnsi="Arial" w:cs="Arial"/>
          <w:color w:val="373A3C"/>
        </w:rPr>
        <w:t xml:space="preserve"> 100</w:t>
      </w:r>
      <w:r>
        <w:rPr>
          <w:rFonts w:ascii="Arial" w:hAnsi="Arial" w:cs="Arial"/>
          <w:color w:val="373A3C"/>
        </w:rPr>
        <w:t>대</w:t>
      </w:r>
      <w:r>
        <w:rPr>
          <w:rFonts w:ascii="Arial" w:hAnsi="Arial" w:cs="Arial"/>
          <w:color w:val="373A3C"/>
        </w:rPr>
        <w:t xml:space="preserve"> </w:t>
      </w:r>
      <w:r>
        <w:rPr>
          <w:rFonts w:ascii="Arial" w:hAnsi="Arial" w:cs="Arial"/>
          <w:color w:val="373A3C"/>
        </w:rPr>
        <w:t>내외의</w:t>
      </w:r>
      <w:r>
        <w:rPr>
          <w:rFonts w:ascii="Arial" w:hAnsi="Arial" w:cs="Arial"/>
          <w:color w:val="373A3C"/>
        </w:rPr>
        <w:t xml:space="preserve"> </w:t>
      </w:r>
      <w:r>
        <w:rPr>
          <w:rFonts w:ascii="Arial" w:hAnsi="Arial" w:cs="Arial"/>
          <w:color w:val="373A3C"/>
        </w:rPr>
        <w:t>규모로</w:t>
      </w:r>
      <w:r>
        <w:rPr>
          <w:rFonts w:ascii="Arial" w:hAnsi="Arial" w:cs="Arial"/>
          <w:color w:val="373A3C"/>
        </w:rPr>
        <w:t xml:space="preserve"> </w:t>
      </w:r>
      <w:r>
        <w:rPr>
          <w:rFonts w:ascii="Arial" w:hAnsi="Arial" w:cs="Arial"/>
          <w:color w:val="373A3C"/>
        </w:rPr>
        <w:t>보유한</w:t>
      </w:r>
      <w:r>
        <w:rPr>
          <w:rFonts w:ascii="Arial" w:hAnsi="Arial" w:cs="Arial"/>
          <w:color w:val="373A3C"/>
        </w:rPr>
        <w:t xml:space="preserve"> </w:t>
      </w:r>
      <w:r>
        <w:rPr>
          <w:rFonts w:ascii="Arial" w:hAnsi="Arial" w:cs="Arial"/>
          <w:color w:val="373A3C"/>
        </w:rPr>
        <w:t>것으로</w:t>
      </w:r>
      <w:r>
        <w:rPr>
          <w:rFonts w:ascii="Arial" w:hAnsi="Arial" w:cs="Arial"/>
          <w:color w:val="373A3C"/>
        </w:rPr>
        <w:t xml:space="preserve"> </w:t>
      </w:r>
      <w:r>
        <w:rPr>
          <w:rFonts w:ascii="Arial" w:hAnsi="Arial" w:cs="Arial"/>
          <w:color w:val="373A3C"/>
        </w:rPr>
        <w:t>추정하는데</w:t>
      </w:r>
      <w:r>
        <w:rPr>
          <w:rFonts w:ascii="Arial" w:hAnsi="Arial" w:cs="Arial"/>
          <w:color w:val="373A3C"/>
        </w:rPr>
        <w:t xml:space="preserve">, </w:t>
      </w:r>
      <w:r>
        <w:rPr>
          <w:rFonts w:ascii="Arial" w:hAnsi="Arial" w:cs="Arial"/>
          <w:color w:val="373A3C"/>
        </w:rPr>
        <w:t>끽해봐야</w:t>
      </w:r>
      <w:r>
        <w:rPr>
          <w:rFonts w:ascii="Arial" w:hAnsi="Arial" w:cs="Arial"/>
          <w:color w:val="373A3C"/>
        </w:rPr>
        <w:t xml:space="preserve"> 1</w:t>
      </w:r>
      <w:r>
        <w:rPr>
          <w:rFonts w:ascii="Arial" w:hAnsi="Arial" w:cs="Arial"/>
          <w:color w:val="373A3C"/>
        </w:rPr>
        <w:t>개</w:t>
      </w:r>
      <w:r>
        <w:rPr>
          <w:rFonts w:ascii="Arial" w:hAnsi="Arial" w:cs="Arial"/>
          <w:color w:val="373A3C"/>
        </w:rPr>
        <w:t xml:space="preserve"> </w:t>
      </w:r>
      <w:r>
        <w:rPr>
          <w:rFonts w:ascii="Arial" w:hAnsi="Arial" w:cs="Arial"/>
          <w:color w:val="373A3C"/>
        </w:rPr>
        <w:t>포대</w:t>
      </w:r>
      <w:r>
        <w:rPr>
          <w:rFonts w:ascii="Arial" w:hAnsi="Arial" w:cs="Arial"/>
          <w:color w:val="373A3C"/>
        </w:rPr>
        <w:t xml:space="preserve"> </w:t>
      </w:r>
      <w:proofErr w:type="gramStart"/>
      <w:r>
        <w:rPr>
          <w:rFonts w:ascii="Arial" w:hAnsi="Arial" w:cs="Arial"/>
          <w:color w:val="373A3C"/>
        </w:rPr>
        <w:t>48</w:t>
      </w:r>
      <w:r>
        <w:rPr>
          <w:rFonts w:ascii="Arial" w:hAnsi="Arial" w:cs="Arial"/>
          <w:color w:val="373A3C"/>
        </w:rPr>
        <w:t>발</w:t>
      </w:r>
      <w:r>
        <w:rPr>
          <w:rFonts w:ascii="Arial" w:hAnsi="Arial" w:cs="Arial"/>
          <w:color w:val="373A3C"/>
        </w:rPr>
        <w:t xml:space="preserve"> </w:t>
      </w:r>
      <w:r>
        <w:rPr>
          <w:rFonts w:ascii="Arial" w:hAnsi="Arial" w:cs="Arial"/>
          <w:color w:val="373A3C"/>
        </w:rPr>
        <w:t>뿐인</w:t>
      </w:r>
      <w:proofErr w:type="gramEnd"/>
      <w:r>
        <w:rPr>
          <w:rFonts w:ascii="Arial" w:hAnsi="Arial" w:cs="Arial"/>
          <w:color w:val="373A3C"/>
        </w:rPr>
        <w:t xml:space="preserve"> THAAD</w:t>
      </w:r>
      <w:r>
        <w:rPr>
          <w:rFonts w:ascii="Arial" w:hAnsi="Arial" w:cs="Arial"/>
          <w:color w:val="373A3C"/>
        </w:rPr>
        <w:t>로는</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물량을</w:t>
      </w:r>
      <w:r>
        <w:rPr>
          <w:rFonts w:ascii="Arial" w:hAnsi="Arial" w:cs="Arial"/>
          <w:color w:val="373A3C"/>
        </w:rPr>
        <w:t xml:space="preserve"> </w:t>
      </w:r>
      <w:r>
        <w:rPr>
          <w:rFonts w:ascii="Arial" w:hAnsi="Arial" w:cs="Arial"/>
          <w:color w:val="373A3C"/>
        </w:rPr>
        <w:t>모두</w:t>
      </w:r>
      <w:r>
        <w:rPr>
          <w:rFonts w:ascii="Arial" w:hAnsi="Arial" w:cs="Arial"/>
          <w:color w:val="373A3C"/>
        </w:rPr>
        <w:t xml:space="preserve"> </w:t>
      </w:r>
      <w:r>
        <w:rPr>
          <w:rFonts w:ascii="Arial" w:hAnsi="Arial" w:cs="Arial"/>
          <w:color w:val="373A3C"/>
        </w:rPr>
        <w:t>감당해낼</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더군다나</w:t>
      </w:r>
      <w:r>
        <w:rPr>
          <w:rFonts w:ascii="Arial" w:hAnsi="Arial" w:cs="Arial"/>
          <w:color w:val="373A3C"/>
        </w:rPr>
        <w:t xml:space="preserve"> </w:t>
      </w:r>
      <w:r>
        <w:rPr>
          <w:rFonts w:ascii="Arial" w:hAnsi="Arial" w:cs="Arial"/>
          <w:color w:val="373A3C"/>
        </w:rPr>
        <w:t>이</w:t>
      </w:r>
      <w:r>
        <w:rPr>
          <w:rFonts w:ascii="Arial" w:hAnsi="Arial" w:cs="Arial"/>
          <w:color w:val="373A3C"/>
        </w:rPr>
        <w:t xml:space="preserve"> </w:t>
      </w:r>
      <w:r>
        <w:rPr>
          <w:rFonts w:ascii="Arial" w:hAnsi="Arial" w:cs="Arial"/>
          <w:color w:val="373A3C"/>
        </w:rPr>
        <w:t>중에</w:t>
      </w:r>
      <w:r>
        <w:rPr>
          <w:rFonts w:ascii="Arial" w:hAnsi="Arial" w:cs="Arial"/>
          <w:color w:val="373A3C"/>
        </w:rPr>
        <w:t xml:space="preserve"> </w:t>
      </w:r>
      <w:r>
        <w:rPr>
          <w:rFonts w:ascii="Arial" w:hAnsi="Arial" w:cs="Arial"/>
          <w:color w:val="373A3C"/>
        </w:rPr>
        <w:t>섞여있을</w:t>
      </w:r>
      <w:r>
        <w:rPr>
          <w:rFonts w:ascii="Arial" w:hAnsi="Arial" w:cs="Arial"/>
          <w:color w:val="373A3C"/>
        </w:rPr>
        <w:t xml:space="preserve"> WMD </w:t>
      </w:r>
      <w:r>
        <w:rPr>
          <w:rFonts w:ascii="Arial" w:hAnsi="Arial" w:cs="Arial"/>
          <w:color w:val="373A3C"/>
        </w:rPr>
        <w:t>탄두를</w:t>
      </w:r>
      <w:r>
        <w:rPr>
          <w:rFonts w:ascii="Arial" w:hAnsi="Arial" w:cs="Arial"/>
          <w:color w:val="373A3C"/>
        </w:rPr>
        <w:t xml:space="preserve"> </w:t>
      </w:r>
      <w:r>
        <w:rPr>
          <w:rFonts w:ascii="Arial" w:hAnsi="Arial" w:cs="Arial"/>
          <w:color w:val="373A3C"/>
        </w:rPr>
        <w:t>선별하여</w:t>
      </w:r>
      <w:r>
        <w:rPr>
          <w:rFonts w:ascii="Arial" w:hAnsi="Arial" w:cs="Arial"/>
          <w:color w:val="373A3C"/>
        </w:rPr>
        <w:t xml:space="preserve"> </w:t>
      </w:r>
      <w:r>
        <w:rPr>
          <w:rFonts w:ascii="Arial" w:hAnsi="Arial" w:cs="Arial"/>
          <w:color w:val="373A3C"/>
        </w:rPr>
        <w:t>요격하는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불가능하다</w:t>
      </w:r>
      <w:r>
        <w:rPr>
          <w:rFonts w:ascii="Arial" w:hAnsi="Arial" w:cs="Arial"/>
          <w:color w:val="373A3C"/>
        </w:rPr>
        <w:t>. THAAD</w:t>
      </w:r>
      <w:r>
        <w:rPr>
          <w:rFonts w:ascii="Arial" w:hAnsi="Arial" w:cs="Arial"/>
          <w:color w:val="373A3C"/>
        </w:rPr>
        <w:t>의</w:t>
      </w:r>
      <w:r>
        <w:rPr>
          <w:rFonts w:ascii="Arial" w:hAnsi="Arial" w:cs="Arial"/>
          <w:color w:val="373A3C"/>
        </w:rPr>
        <w:t xml:space="preserve"> </w:t>
      </w:r>
      <w:r>
        <w:rPr>
          <w:rFonts w:ascii="Arial" w:hAnsi="Arial" w:cs="Arial"/>
          <w:color w:val="373A3C"/>
        </w:rPr>
        <w:t>방어력은</w:t>
      </w:r>
      <w:r>
        <w:rPr>
          <w:rFonts w:ascii="Arial" w:hAnsi="Arial" w:cs="Arial"/>
          <w:color w:val="373A3C"/>
        </w:rPr>
        <w:t xml:space="preserve"> </w:t>
      </w:r>
      <w:r>
        <w:rPr>
          <w:rFonts w:ascii="Arial" w:hAnsi="Arial" w:cs="Arial"/>
          <w:color w:val="373A3C"/>
        </w:rPr>
        <w:t>크게</w:t>
      </w:r>
      <w:r>
        <w:rPr>
          <w:rFonts w:ascii="Arial" w:hAnsi="Arial" w:cs="Arial"/>
          <w:color w:val="373A3C"/>
        </w:rPr>
        <w:t xml:space="preserve"> </w:t>
      </w:r>
      <w:r>
        <w:rPr>
          <w:rFonts w:ascii="Arial" w:hAnsi="Arial" w:cs="Arial"/>
          <w:color w:val="373A3C"/>
        </w:rPr>
        <w:t>의미가</w:t>
      </w:r>
      <w:r>
        <w:rPr>
          <w:rFonts w:ascii="Arial" w:hAnsi="Arial" w:cs="Arial"/>
          <w:color w:val="373A3C"/>
        </w:rPr>
        <w:t xml:space="preserve"> </w:t>
      </w:r>
      <w:r>
        <w:rPr>
          <w:rFonts w:ascii="Arial" w:hAnsi="Arial" w:cs="Arial"/>
          <w:color w:val="373A3C"/>
        </w:rPr>
        <w:t>없다는</w:t>
      </w:r>
      <w:r>
        <w:rPr>
          <w:rFonts w:ascii="Arial" w:hAnsi="Arial" w:cs="Arial"/>
          <w:color w:val="373A3C"/>
        </w:rPr>
        <w:t xml:space="preserve"> </w:t>
      </w:r>
      <w:r>
        <w:rPr>
          <w:rFonts w:ascii="Arial" w:hAnsi="Arial" w:cs="Arial"/>
          <w:color w:val="373A3C"/>
        </w:rPr>
        <w:t>얘기다</w:t>
      </w:r>
      <w:r>
        <w:rPr>
          <w:rFonts w:ascii="Arial" w:hAnsi="Arial" w:cs="Arial"/>
          <w:color w:val="373A3C"/>
        </w:rPr>
        <w:t xml:space="preserve">. </w:t>
      </w:r>
      <w:r>
        <w:rPr>
          <w:rFonts w:ascii="Arial" w:hAnsi="Arial" w:cs="Arial"/>
          <w:color w:val="373A3C"/>
        </w:rPr>
        <w:t>하지만</w:t>
      </w:r>
      <w:r>
        <w:rPr>
          <w:rFonts w:ascii="Arial" w:hAnsi="Arial" w:cs="Arial"/>
          <w:color w:val="373A3C"/>
        </w:rPr>
        <w:t xml:space="preserve"> </w:t>
      </w:r>
      <w:r>
        <w:rPr>
          <w:rFonts w:ascii="Arial" w:hAnsi="Arial" w:cs="Arial"/>
          <w:color w:val="373A3C"/>
        </w:rPr>
        <w:t>이는</w:t>
      </w:r>
      <w:r>
        <w:rPr>
          <w:rFonts w:ascii="Arial" w:hAnsi="Arial" w:cs="Arial"/>
          <w:color w:val="373A3C"/>
        </w:rPr>
        <w:t xml:space="preserve"> </w:t>
      </w:r>
      <w:r>
        <w:rPr>
          <w:rFonts w:ascii="Arial" w:hAnsi="Arial" w:cs="Arial"/>
          <w:color w:val="373A3C"/>
        </w:rPr>
        <w:t>여느</w:t>
      </w:r>
      <w:r>
        <w:rPr>
          <w:rFonts w:ascii="Arial" w:hAnsi="Arial" w:cs="Arial"/>
          <w:color w:val="373A3C"/>
        </w:rPr>
        <w:t xml:space="preserve"> md</w:t>
      </w:r>
      <w:r>
        <w:rPr>
          <w:rFonts w:ascii="Arial" w:hAnsi="Arial" w:cs="Arial"/>
          <w:color w:val="373A3C"/>
        </w:rPr>
        <w:t>체계도</w:t>
      </w:r>
      <w:r>
        <w:rPr>
          <w:rFonts w:ascii="Arial" w:hAnsi="Arial" w:cs="Arial"/>
          <w:color w:val="373A3C"/>
        </w:rPr>
        <w:t xml:space="preserve"> </w:t>
      </w:r>
      <w:r>
        <w:rPr>
          <w:rFonts w:ascii="Arial" w:hAnsi="Arial" w:cs="Arial"/>
          <w:color w:val="373A3C"/>
        </w:rPr>
        <w:t>마찬가지이다</w:t>
      </w:r>
      <w:r>
        <w:rPr>
          <w:rFonts w:ascii="Arial" w:hAnsi="Arial" w:cs="Arial"/>
          <w:color w:val="373A3C"/>
        </w:rPr>
        <w:t xml:space="preserve"> </w:t>
      </w:r>
      <w:proofErr w:type="spellStart"/>
      <w:r>
        <w:rPr>
          <w:rFonts w:ascii="Arial" w:hAnsi="Arial" w:cs="Arial"/>
          <w:color w:val="373A3C"/>
        </w:rPr>
        <w:t>현제</w:t>
      </w:r>
      <w:proofErr w:type="spellEnd"/>
      <w:r>
        <w:rPr>
          <w:rFonts w:ascii="Arial" w:hAnsi="Arial" w:cs="Arial"/>
          <w:color w:val="373A3C"/>
        </w:rPr>
        <w:t xml:space="preserve"> </w:t>
      </w:r>
      <w:proofErr w:type="spellStart"/>
      <w:r>
        <w:rPr>
          <w:rFonts w:ascii="Arial" w:hAnsi="Arial" w:cs="Arial"/>
          <w:color w:val="373A3C"/>
        </w:rPr>
        <w:t>사드는</w:t>
      </w:r>
      <w:proofErr w:type="spellEnd"/>
      <w:r>
        <w:rPr>
          <w:rFonts w:ascii="Arial" w:hAnsi="Arial" w:cs="Arial"/>
          <w:color w:val="373A3C"/>
        </w:rPr>
        <w:t xml:space="preserve"> </w:t>
      </w:r>
      <w:r>
        <w:rPr>
          <w:rFonts w:ascii="Arial" w:hAnsi="Arial" w:cs="Arial"/>
          <w:color w:val="373A3C"/>
        </w:rPr>
        <w:t>고고도</w:t>
      </w:r>
      <w:r>
        <w:rPr>
          <w:rFonts w:ascii="Arial" w:hAnsi="Arial" w:cs="Arial"/>
          <w:color w:val="373A3C"/>
        </w:rPr>
        <w:t>md</w:t>
      </w:r>
      <w:r>
        <w:rPr>
          <w:rFonts w:ascii="Arial" w:hAnsi="Arial" w:cs="Arial"/>
          <w:color w:val="373A3C"/>
        </w:rPr>
        <w:t>체계중</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신뢰성이</w:t>
      </w:r>
      <w:r>
        <w:rPr>
          <w:rFonts w:ascii="Arial" w:hAnsi="Arial" w:cs="Arial"/>
          <w:color w:val="373A3C"/>
        </w:rPr>
        <w:t xml:space="preserve"> </w:t>
      </w:r>
      <w:r>
        <w:rPr>
          <w:rFonts w:ascii="Arial" w:hAnsi="Arial" w:cs="Arial"/>
          <w:color w:val="373A3C"/>
        </w:rPr>
        <w:t>높은</w:t>
      </w:r>
      <w:r>
        <w:rPr>
          <w:rFonts w:ascii="Arial" w:hAnsi="Arial" w:cs="Arial"/>
          <w:color w:val="373A3C"/>
        </w:rPr>
        <w:t xml:space="preserve"> </w:t>
      </w:r>
      <w:r>
        <w:rPr>
          <w:rFonts w:ascii="Arial" w:hAnsi="Arial" w:cs="Arial"/>
          <w:color w:val="373A3C"/>
        </w:rPr>
        <w:t>기술이다</w:t>
      </w:r>
      <w:proofErr w:type="gramStart"/>
      <w:r>
        <w:rPr>
          <w:rFonts w:ascii="Arial" w:hAnsi="Arial" w:cs="Arial"/>
          <w:color w:val="373A3C"/>
        </w:rPr>
        <w:t>.</w:t>
      </w:r>
      <w:r>
        <w:rPr>
          <w:rFonts w:ascii="Arial" w:hAnsi="Arial" w:cs="Arial"/>
          <w:color w:val="373A3C"/>
        </w:rPr>
        <w:t>또한</w:t>
      </w:r>
      <w:proofErr w:type="gramEnd"/>
      <w:r>
        <w:rPr>
          <w:rFonts w:ascii="Arial" w:hAnsi="Arial" w:cs="Arial"/>
          <w:color w:val="373A3C"/>
        </w:rPr>
        <w:t xml:space="preserve"> </w:t>
      </w:r>
      <w:r>
        <w:rPr>
          <w:rFonts w:ascii="Arial" w:hAnsi="Arial" w:cs="Arial"/>
          <w:color w:val="373A3C"/>
        </w:rPr>
        <w:t>요격능력이</w:t>
      </w:r>
      <w:r>
        <w:rPr>
          <w:rFonts w:ascii="Arial" w:hAnsi="Arial" w:cs="Arial"/>
          <w:color w:val="373A3C"/>
        </w:rPr>
        <w:t xml:space="preserve"> </w:t>
      </w:r>
      <w:r>
        <w:rPr>
          <w:rFonts w:ascii="Arial" w:hAnsi="Arial" w:cs="Arial"/>
          <w:color w:val="373A3C"/>
        </w:rPr>
        <w:t>낮다고</w:t>
      </w:r>
      <w:r>
        <w:rPr>
          <w:rFonts w:ascii="Arial" w:hAnsi="Arial" w:cs="Arial"/>
          <w:color w:val="373A3C"/>
        </w:rPr>
        <w:t xml:space="preserve"> md</w:t>
      </w:r>
      <w:r>
        <w:rPr>
          <w:rFonts w:ascii="Arial" w:hAnsi="Arial" w:cs="Arial"/>
          <w:color w:val="373A3C"/>
        </w:rPr>
        <w:t>체계를</w:t>
      </w:r>
      <w:r>
        <w:rPr>
          <w:rFonts w:ascii="Arial" w:hAnsi="Arial" w:cs="Arial"/>
          <w:color w:val="373A3C"/>
        </w:rPr>
        <w:t xml:space="preserve"> </w:t>
      </w:r>
      <w:proofErr w:type="spellStart"/>
      <w:r>
        <w:rPr>
          <w:rFonts w:ascii="Arial" w:hAnsi="Arial" w:cs="Arial"/>
          <w:color w:val="373A3C"/>
        </w:rPr>
        <w:t>포기하는것은</w:t>
      </w:r>
      <w:proofErr w:type="spellEnd"/>
      <w:r>
        <w:rPr>
          <w:rFonts w:ascii="Arial" w:hAnsi="Arial" w:cs="Arial"/>
          <w:color w:val="373A3C"/>
        </w:rPr>
        <w:t xml:space="preserve"> </w:t>
      </w:r>
      <w:r>
        <w:rPr>
          <w:rFonts w:ascii="Arial" w:hAnsi="Arial" w:cs="Arial"/>
          <w:color w:val="373A3C"/>
        </w:rPr>
        <w:t>복서가</w:t>
      </w:r>
      <w:r>
        <w:rPr>
          <w:rFonts w:ascii="Arial" w:hAnsi="Arial" w:cs="Arial"/>
          <w:color w:val="373A3C"/>
        </w:rPr>
        <w:t xml:space="preserve"> </w:t>
      </w:r>
      <w:proofErr w:type="spellStart"/>
      <w:r>
        <w:rPr>
          <w:rFonts w:ascii="Arial" w:hAnsi="Arial" w:cs="Arial"/>
          <w:color w:val="373A3C"/>
        </w:rPr>
        <w:t>경기중</w:t>
      </w:r>
      <w:proofErr w:type="spellEnd"/>
      <w:r>
        <w:rPr>
          <w:rFonts w:ascii="Arial" w:hAnsi="Arial" w:cs="Arial"/>
          <w:color w:val="373A3C"/>
        </w:rPr>
        <w:t xml:space="preserve"> </w:t>
      </w:r>
      <w:r>
        <w:rPr>
          <w:rFonts w:ascii="Arial" w:hAnsi="Arial" w:cs="Arial"/>
          <w:color w:val="373A3C"/>
        </w:rPr>
        <w:t>펀치를</w:t>
      </w:r>
      <w:r>
        <w:rPr>
          <w:rFonts w:ascii="Arial" w:hAnsi="Arial" w:cs="Arial"/>
          <w:color w:val="373A3C"/>
        </w:rPr>
        <w:t xml:space="preserve"> </w:t>
      </w:r>
      <w:proofErr w:type="spellStart"/>
      <w:r>
        <w:rPr>
          <w:rFonts w:ascii="Arial" w:hAnsi="Arial" w:cs="Arial"/>
          <w:color w:val="373A3C"/>
        </w:rPr>
        <w:t>막을확률이</w:t>
      </w:r>
      <w:proofErr w:type="spellEnd"/>
      <w:r>
        <w:rPr>
          <w:rFonts w:ascii="Arial" w:hAnsi="Arial" w:cs="Arial"/>
          <w:color w:val="373A3C"/>
        </w:rPr>
        <w:t xml:space="preserve"> </w:t>
      </w:r>
      <w:r>
        <w:rPr>
          <w:rFonts w:ascii="Arial" w:hAnsi="Arial" w:cs="Arial"/>
          <w:color w:val="373A3C"/>
        </w:rPr>
        <w:t>낮으니까</w:t>
      </w:r>
      <w:r>
        <w:rPr>
          <w:rFonts w:ascii="Arial" w:hAnsi="Arial" w:cs="Arial"/>
          <w:color w:val="373A3C"/>
        </w:rPr>
        <w:t xml:space="preserve"> </w:t>
      </w:r>
      <w:r>
        <w:rPr>
          <w:rFonts w:ascii="Arial" w:hAnsi="Arial" w:cs="Arial"/>
          <w:color w:val="373A3C"/>
        </w:rPr>
        <w:t>그냥</w:t>
      </w:r>
      <w:r>
        <w:rPr>
          <w:rFonts w:ascii="Arial" w:hAnsi="Arial" w:cs="Arial"/>
          <w:color w:val="373A3C"/>
        </w:rPr>
        <w:t xml:space="preserve"> </w:t>
      </w:r>
      <w:proofErr w:type="spellStart"/>
      <w:r>
        <w:rPr>
          <w:rFonts w:ascii="Arial" w:hAnsi="Arial" w:cs="Arial"/>
          <w:color w:val="373A3C"/>
        </w:rPr>
        <w:t>맞는다는것과</w:t>
      </w:r>
      <w:proofErr w:type="spellEnd"/>
      <w:r>
        <w:rPr>
          <w:rFonts w:ascii="Arial" w:hAnsi="Arial" w:cs="Arial"/>
          <w:color w:val="373A3C"/>
        </w:rPr>
        <w:t xml:space="preserve"> </w:t>
      </w:r>
      <w:r>
        <w:rPr>
          <w:rFonts w:ascii="Arial" w:hAnsi="Arial" w:cs="Arial"/>
          <w:color w:val="373A3C"/>
        </w:rPr>
        <w:t>마찬가지이다</w:t>
      </w:r>
      <w:r>
        <w:rPr>
          <w:rFonts w:ascii="Arial" w:hAnsi="Arial" w:cs="Arial"/>
          <w:color w:val="373A3C"/>
        </w:rPr>
        <w:t>.</w:t>
      </w:r>
      <w:r>
        <w:rPr>
          <w:rStyle w:val="apple-converted-space"/>
          <w:rFonts w:ascii="Arial" w:hAnsi="Arial" w:cs="Arial"/>
          <w:color w:val="373A3C"/>
        </w:rPr>
        <w:t> </w:t>
      </w:r>
      <w:del w:id="2" w:author="Unknown">
        <w:r>
          <w:rPr>
            <w:rFonts w:ascii="Arial" w:hAnsi="Arial" w:cs="Arial"/>
            <w:color w:val="808080"/>
          </w:rPr>
          <w:delText>바스코</w:delText>
        </w:r>
        <w:r>
          <w:rPr>
            <w:rFonts w:ascii="Arial" w:hAnsi="Arial" w:cs="Arial"/>
            <w:color w:val="808080"/>
          </w:rPr>
          <w:delText>?</w:delText>
        </w:r>
      </w:del>
      <w:r>
        <w:rPr>
          <w:rFonts w:ascii="Arial" w:hAnsi="Arial" w:cs="Arial"/>
          <w:color w:val="373A3C"/>
        </w:rPr>
        <w:br/>
      </w:r>
      <w:r>
        <w:rPr>
          <w:rFonts w:ascii="Arial" w:hAnsi="Arial" w:cs="Arial"/>
          <w:color w:val="373A3C"/>
        </w:rPr>
        <w:br/>
      </w:r>
      <w:r>
        <w:rPr>
          <w:rFonts w:ascii="Arial" w:hAnsi="Arial" w:cs="Arial"/>
          <w:color w:val="373A3C"/>
        </w:rPr>
        <w:br/>
      </w:r>
      <w:hyperlink r:id="rId139" w:tooltip="걸프전" w:history="1">
        <w:r>
          <w:rPr>
            <w:rStyle w:val="a3"/>
            <w:rFonts w:ascii="Arial" w:hAnsi="Arial" w:cs="Arial"/>
            <w:color w:val="0275D8"/>
          </w:rPr>
          <w:t>걸프전</w:t>
        </w:r>
      </w:hyperlink>
      <w:r>
        <w:rPr>
          <w:rFonts w:ascii="Arial" w:hAnsi="Arial" w:cs="Arial"/>
          <w:color w:val="373A3C"/>
        </w:rPr>
        <w:t>의</w:t>
      </w:r>
      <w:r>
        <w:rPr>
          <w:rFonts w:ascii="Arial" w:hAnsi="Arial" w:cs="Arial"/>
          <w:color w:val="373A3C"/>
        </w:rPr>
        <w:t xml:space="preserve"> </w:t>
      </w:r>
      <w:r>
        <w:rPr>
          <w:rFonts w:ascii="Arial" w:hAnsi="Arial" w:cs="Arial"/>
          <w:color w:val="373A3C"/>
        </w:rPr>
        <w:t>사례를</w:t>
      </w:r>
      <w:r>
        <w:rPr>
          <w:rFonts w:ascii="Arial" w:hAnsi="Arial" w:cs="Arial"/>
          <w:color w:val="373A3C"/>
        </w:rPr>
        <w:t xml:space="preserve"> </w:t>
      </w:r>
      <w:r>
        <w:rPr>
          <w:rFonts w:ascii="Arial" w:hAnsi="Arial" w:cs="Arial"/>
          <w:color w:val="373A3C"/>
        </w:rPr>
        <w:t>보면</w:t>
      </w:r>
      <w:r>
        <w:rPr>
          <w:rFonts w:ascii="Arial" w:hAnsi="Arial" w:cs="Arial"/>
          <w:color w:val="373A3C"/>
        </w:rPr>
        <w:t xml:space="preserve">, </w:t>
      </w:r>
      <w:r>
        <w:rPr>
          <w:rFonts w:ascii="Arial" w:hAnsi="Arial" w:cs="Arial"/>
          <w:color w:val="373A3C"/>
        </w:rPr>
        <w:t>당시</w:t>
      </w:r>
      <w:r>
        <w:rPr>
          <w:rStyle w:val="apple-converted-space"/>
          <w:rFonts w:ascii="Arial" w:hAnsi="Arial" w:cs="Arial"/>
          <w:color w:val="373A3C"/>
        </w:rPr>
        <w:t> </w:t>
      </w:r>
      <w:hyperlink r:id="rId140" w:tooltip="이라크" w:history="1">
        <w:r>
          <w:rPr>
            <w:rStyle w:val="a3"/>
            <w:rFonts w:ascii="Arial" w:hAnsi="Arial" w:cs="Arial"/>
            <w:color w:val="0275D8"/>
          </w:rPr>
          <w:t>이라크</w:t>
        </w:r>
      </w:hyperlink>
      <w:r>
        <w:rPr>
          <w:rFonts w:ascii="Arial" w:hAnsi="Arial" w:cs="Arial"/>
          <w:color w:val="373A3C"/>
        </w:rPr>
        <w:t>는</w:t>
      </w:r>
      <w:r>
        <w:rPr>
          <w:rFonts w:ascii="Arial" w:hAnsi="Arial" w:cs="Arial"/>
          <w:color w:val="373A3C"/>
        </w:rPr>
        <w:t xml:space="preserve"> </w:t>
      </w:r>
      <w:r>
        <w:rPr>
          <w:rFonts w:ascii="Arial" w:hAnsi="Arial" w:cs="Arial"/>
          <w:color w:val="373A3C"/>
        </w:rPr>
        <w:t>개전</w:t>
      </w:r>
      <w:r>
        <w:rPr>
          <w:rFonts w:ascii="Arial" w:hAnsi="Arial" w:cs="Arial"/>
          <w:color w:val="373A3C"/>
        </w:rPr>
        <w:t xml:space="preserve"> </w:t>
      </w:r>
      <w:r>
        <w:rPr>
          <w:rFonts w:ascii="Arial" w:hAnsi="Arial" w:cs="Arial"/>
          <w:color w:val="373A3C"/>
        </w:rPr>
        <w:t>즉시</w:t>
      </w:r>
      <w:r>
        <w:rPr>
          <w:rFonts w:ascii="Arial" w:hAnsi="Arial" w:cs="Arial"/>
          <w:color w:val="373A3C"/>
        </w:rPr>
        <w:t xml:space="preserve"> </w:t>
      </w:r>
      <w:r>
        <w:rPr>
          <w:rFonts w:ascii="Arial" w:hAnsi="Arial" w:cs="Arial"/>
          <w:color w:val="373A3C"/>
        </w:rPr>
        <w:t>제공권을</w:t>
      </w:r>
      <w:r>
        <w:rPr>
          <w:rFonts w:ascii="Arial" w:hAnsi="Arial" w:cs="Arial"/>
          <w:color w:val="373A3C"/>
        </w:rPr>
        <w:t xml:space="preserve"> </w:t>
      </w:r>
      <w:r>
        <w:rPr>
          <w:rFonts w:ascii="Arial" w:hAnsi="Arial" w:cs="Arial"/>
          <w:color w:val="373A3C"/>
        </w:rPr>
        <w:t>장악당하고도</w:t>
      </w:r>
      <w:r>
        <w:rPr>
          <w:rFonts w:ascii="Arial" w:hAnsi="Arial" w:cs="Arial"/>
          <w:color w:val="373A3C"/>
        </w:rPr>
        <w:t xml:space="preserve"> 90</w:t>
      </w:r>
      <w:r>
        <w:rPr>
          <w:rFonts w:ascii="Arial" w:hAnsi="Arial" w:cs="Arial"/>
          <w:color w:val="373A3C"/>
        </w:rPr>
        <w:t>여발의</w:t>
      </w:r>
      <w:r>
        <w:rPr>
          <w:rFonts w:ascii="Arial" w:hAnsi="Arial" w:cs="Arial"/>
          <w:color w:val="373A3C"/>
        </w:rPr>
        <w:t xml:space="preserve"> </w:t>
      </w:r>
      <w:proofErr w:type="spellStart"/>
      <w:r>
        <w:rPr>
          <w:rFonts w:ascii="Arial" w:hAnsi="Arial" w:cs="Arial"/>
          <w:color w:val="373A3C"/>
        </w:rPr>
        <w:t>스커드를</w:t>
      </w:r>
      <w:proofErr w:type="spellEnd"/>
      <w:r>
        <w:rPr>
          <w:rFonts w:ascii="Arial" w:hAnsi="Arial" w:cs="Arial"/>
          <w:color w:val="373A3C"/>
        </w:rPr>
        <w:t xml:space="preserve"> </w:t>
      </w:r>
      <w:r>
        <w:rPr>
          <w:rFonts w:ascii="Arial" w:hAnsi="Arial" w:cs="Arial"/>
          <w:color w:val="373A3C"/>
        </w:rPr>
        <w:t>발사해냈다</w:t>
      </w:r>
      <w:r>
        <w:rPr>
          <w:rFonts w:ascii="Arial" w:hAnsi="Arial" w:cs="Arial"/>
          <w:color w:val="373A3C"/>
        </w:rPr>
        <w:t xml:space="preserve">. </w:t>
      </w:r>
      <w:r>
        <w:rPr>
          <w:rFonts w:ascii="Arial" w:hAnsi="Arial" w:cs="Arial"/>
          <w:color w:val="373A3C"/>
        </w:rPr>
        <w:t>걸프전</w:t>
      </w:r>
      <w:r>
        <w:rPr>
          <w:rFonts w:ascii="Arial" w:hAnsi="Arial" w:cs="Arial"/>
          <w:color w:val="373A3C"/>
        </w:rPr>
        <w:t xml:space="preserve"> </w:t>
      </w:r>
      <w:r>
        <w:rPr>
          <w:rFonts w:ascii="Arial" w:hAnsi="Arial" w:cs="Arial"/>
          <w:color w:val="373A3C"/>
        </w:rPr>
        <w:t>당시의</w:t>
      </w:r>
      <w:r>
        <w:rPr>
          <w:rFonts w:ascii="Arial" w:hAnsi="Arial" w:cs="Arial"/>
          <w:color w:val="373A3C"/>
        </w:rPr>
        <w:t xml:space="preserve"> </w:t>
      </w:r>
      <w:r>
        <w:rPr>
          <w:rFonts w:ascii="Arial" w:hAnsi="Arial" w:cs="Arial"/>
          <w:color w:val="373A3C"/>
        </w:rPr>
        <w:t>다국적군은</w:t>
      </w:r>
      <w:r>
        <w:rPr>
          <w:rFonts w:ascii="Arial" w:hAnsi="Arial" w:cs="Arial"/>
          <w:color w:val="373A3C"/>
        </w:rPr>
        <w:t xml:space="preserve"> </w:t>
      </w:r>
      <w:r>
        <w:rPr>
          <w:rFonts w:ascii="Arial" w:hAnsi="Arial" w:cs="Arial"/>
          <w:color w:val="373A3C"/>
        </w:rPr>
        <w:t>지금의</w:t>
      </w:r>
      <w:r>
        <w:rPr>
          <w:rFonts w:ascii="Arial" w:hAnsi="Arial" w:cs="Arial"/>
          <w:color w:val="373A3C"/>
        </w:rPr>
        <w:t xml:space="preserve"> </w:t>
      </w:r>
      <w:proofErr w:type="spellStart"/>
      <w:r>
        <w:rPr>
          <w:rFonts w:ascii="Arial" w:hAnsi="Arial" w:cs="Arial"/>
          <w:color w:val="373A3C"/>
        </w:rPr>
        <w:t>한미연합공군력의</w:t>
      </w:r>
      <w:proofErr w:type="spellEnd"/>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배에</w:t>
      </w:r>
      <w:r>
        <w:rPr>
          <w:rFonts w:ascii="Arial" w:hAnsi="Arial" w:cs="Arial"/>
          <w:color w:val="373A3C"/>
        </w:rPr>
        <w:t xml:space="preserve"> </w:t>
      </w:r>
      <w:r>
        <w:rPr>
          <w:rFonts w:ascii="Arial" w:hAnsi="Arial" w:cs="Arial"/>
          <w:color w:val="373A3C"/>
        </w:rPr>
        <w:t>달하는</w:t>
      </w:r>
      <w:r>
        <w:rPr>
          <w:rFonts w:ascii="Arial" w:hAnsi="Arial" w:cs="Arial"/>
          <w:color w:val="373A3C"/>
        </w:rPr>
        <w:t xml:space="preserve"> </w:t>
      </w:r>
      <w:r>
        <w:rPr>
          <w:rFonts w:ascii="Arial" w:hAnsi="Arial" w:cs="Arial"/>
          <w:color w:val="373A3C"/>
        </w:rPr>
        <w:t>항공전력을</w:t>
      </w:r>
      <w:r>
        <w:rPr>
          <w:rFonts w:ascii="Arial" w:hAnsi="Arial" w:cs="Arial"/>
          <w:color w:val="373A3C"/>
        </w:rPr>
        <w:t xml:space="preserve"> </w:t>
      </w:r>
      <w:r>
        <w:rPr>
          <w:rFonts w:ascii="Arial" w:hAnsi="Arial" w:cs="Arial"/>
          <w:color w:val="373A3C"/>
        </w:rPr>
        <w:t>운용했으며</w:t>
      </w:r>
      <w:r>
        <w:rPr>
          <w:rFonts w:ascii="Arial" w:hAnsi="Arial" w:cs="Arial"/>
          <w:color w:val="373A3C"/>
        </w:rPr>
        <w:t xml:space="preserve">, </w:t>
      </w:r>
      <w:r>
        <w:rPr>
          <w:rFonts w:ascii="Arial" w:hAnsi="Arial" w:cs="Arial"/>
          <w:color w:val="373A3C"/>
        </w:rPr>
        <w:t>개전</w:t>
      </w:r>
      <w:r>
        <w:rPr>
          <w:rFonts w:ascii="Arial" w:hAnsi="Arial" w:cs="Arial"/>
          <w:color w:val="373A3C"/>
        </w:rPr>
        <w:t xml:space="preserve"> </w:t>
      </w:r>
      <w:r>
        <w:rPr>
          <w:rFonts w:ascii="Arial" w:hAnsi="Arial" w:cs="Arial"/>
          <w:color w:val="373A3C"/>
        </w:rPr>
        <w:t>시점도</w:t>
      </w:r>
      <w:r>
        <w:rPr>
          <w:rFonts w:ascii="Arial" w:hAnsi="Arial" w:cs="Arial"/>
          <w:color w:val="373A3C"/>
        </w:rPr>
        <w:t xml:space="preserve"> </w:t>
      </w:r>
      <w:r>
        <w:rPr>
          <w:rFonts w:ascii="Arial" w:hAnsi="Arial" w:cs="Arial"/>
          <w:color w:val="373A3C"/>
        </w:rPr>
        <w:t>자신들이</w:t>
      </w:r>
      <w:r>
        <w:rPr>
          <w:rFonts w:ascii="Arial" w:hAnsi="Arial" w:cs="Arial"/>
          <w:color w:val="373A3C"/>
        </w:rPr>
        <w:t xml:space="preserve"> </w:t>
      </w:r>
      <w:r>
        <w:rPr>
          <w:rFonts w:ascii="Arial" w:hAnsi="Arial" w:cs="Arial"/>
          <w:color w:val="373A3C"/>
        </w:rPr>
        <w:t>결정할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있었다</w:t>
      </w:r>
      <w:r>
        <w:rPr>
          <w:rFonts w:ascii="Arial" w:hAnsi="Arial" w:cs="Arial"/>
          <w:color w:val="373A3C"/>
        </w:rPr>
        <w:t xml:space="preserve">. </w:t>
      </w:r>
      <w:r>
        <w:rPr>
          <w:rFonts w:ascii="Arial" w:hAnsi="Arial" w:cs="Arial"/>
          <w:color w:val="373A3C"/>
        </w:rPr>
        <w:t>뿐만</w:t>
      </w:r>
      <w:r>
        <w:rPr>
          <w:rFonts w:ascii="Arial" w:hAnsi="Arial" w:cs="Arial"/>
          <w:color w:val="373A3C"/>
        </w:rPr>
        <w:t xml:space="preserve"> </w:t>
      </w:r>
      <w:r>
        <w:rPr>
          <w:rFonts w:ascii="Arial" w:hAnsi="Arial" w:cs="Arial"/>
          <w:color w:val="373A3C"/>
        </w:rPr>
        <w:t>아니라</w:t>
      </w:r>
      <w:r>
        <w:rPr>
          <w:rFonts w:ascii="Arial" w:hAnsi="Arial" w:cs="Arial"/>
          <w:color w:val="373A3C"/>
        </w:rPr>
        <w:t xml:space="preserve">, </w:t>
      </w:r>
      <w:r>
        <w:rPr>
          <w:rFonts w:ascii="Arial" w:hAnsi="Arial" w:cs="Arial"/>
          <w:color w:val="373A3C"/>
        </w:rPr>
        <w:t>이라크도</w:t>
      </w:r>
      <w:r>
        <w:rPr>
          <w:rFonts w:ascii="Arial" w:hAnsi="Arial" w:cs="Arial"/>
          <w:color w:val="373A3C"/>
        </w:rPr>
        <w:t xml:space="preserve"> </w:t>
      </w:r>
      <w:r>
        <w:rPr>
          <w:rFonts w:ascii="Arial" w:hAnsi="Arial" w:cs="Arial"/>
          <w:color w:val="373A3C"/>
        </w:rPr>
        <w:t>전쟁</w:t>
      </w:r>
      <w:r>
        <w:rPr>
          <w:rFonts w:ascii="Arial" w:hAnsi="Arial" w:cs="Arial"/>
          <w:color w:val="373A3C"/>
        </w:rPr>
        <w:t xml:space="preserve"> </w:t>
      </w:r>
      <w:r>
        <w:rPr>
          <w:rFonts w:ascii="Arial" w:hAnsi="Arial" w:cs="Arial"/>
          <w:color w:val="373A3C"/>
        </w:rPr>
        <w:t>초기에</w:t>
      </w:r>
      <w:r>
        <w:rPr>
          <w:rFonts w:ascii="Arial" w:hAnsi="Arial" w:cs="Arial"/>
          <w:color w:val="373A3C"/>
        </w:rPr>
        <w:t xml:space="preserve"> </w:t>
      </w:r>
      <w:r>
        <w:rPr>
          <w:rFonts w:ascii="Arial" w:hAnsi="Arial" w:cs="Arial"/>
          <w:color w:val="373A3C"/>
        </w:rPr>
        <w:t>탄도탄을</w:t>
      </w:r>
      <w:r>
        <w:rPr>
          <w:rStyle w:val="apple-converted-space"/>
          <w:rFonts w:ascii="Arial" w:hAnsi="Arial" w:cs="Arial"/>
          <w:color w:val="373A3C"/>
        </w:rPr>
        <w:t> </w:t>
      </w:r>
      <w:hyperlink r:id="rId141" w:tooltip="일제사격" w:history="1">
        <w:r>
          <w:rPr>
            <w:rStyle w:val="a3"/>
            <w:rFonts w:ascii="Arial" w:hAnsi="Arial" w:cs="Arial"/>
            <w:color w:val="0275D8"/>
          </w:rPr>
          <w:t>일제사격</w:t>
        </w:r>
      </w:hyperlink>
      <w:r>
        <w:rPr>
          <w:rFonts w:ascii="Arial" w:hAnsi="Arial" w:cs="Arial"/>
          <w:color w:val="373A3C"/>
        </w:rPr>
        <w:t>한</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아니라</w:t>
      </w:r>
      <w:r>
        <w:rPr>
          <w:rStyle w:val="apple-converted-space"/>
          <w:rFonts w:ascii="Arial" w:hAnsi="Arial" w:cs="Arial"/>
          <w:color w:val="373A3C"/>
        </w:rPr>
        <w:t> </w:t>
      </w:r>
      <w:hyperlink r:id="rId142" w:tooltip="이스라엘" w:history="1">
        <w:r>
          <w:rPr>
            <w:rStyle w:val="a3"/>
            <w:rFonts w:ascii="Arial" w:hAnsi="Arial" w:cs="Arial"/>
            <w:color w:val="0275D8"/>
          </w:rPr>
          <w:t>이스라엘</w:t>
        </w:r>
      </w:hyperlink>
      <w:r>
        <w:rPr>
          <w:rFonts w:ascii="Arial" w:hAnsi="Arial" w:cs="Arial"/>
          <w:color w:val="373A3C"/>
        </w:rPr>
        <w:t>을</w:t>
      </w:r>
      <w:r>
        <w:rPr>
          <w:rFonts w:ascii="Arial" w:hAnsi="Arial" w:cs="Arial"/>
          <w:color w:val="373A3C"/>
        </w:rPr>
        <w:t xml:space="preserve"> </w:t>
      </w:r>
      <w:r>
        <w:rPr>
          <w:rFonts w:ascii="Arial" w:hAnsi="Arial" w:cs="Arial"/>
          <w:color w:val="373A3C"/>
        </w:rPr>
        <w:t>엮어</w:t>
      </w:r>
      <w:r>
        <w:rPr>
          <w:rFonts w:ascii="Arial" w:hAnsi="Arial" w:cs="Arial"/>
          <w:color w:val="373A3C"/>
        </w:rPr>
        <w:t xml:space="preserve"> </w:t>
      </w:r>
      <w:r>
        <w:rPr>
          <w:rFonts w:ascii="Arial" w:hAnsi="Arial" w:cs="Arial"/>
          <w:color w:val="373A3C"/>
        </w:rPr>
        <w:t>아랍</w:t>
      </w:r>
      <w:r>
        <w:rPr>
          <w:rFonts w:ascii="Arial" w:hAnsi="Arial" w:cs="Arial"/>
          <w:color w:val="373A3C"/>
        </w:rPr>
        <w:t xml:space="preserve"> </w:t>
      </w:r>
      <w:r>
        <w:rPr>
          <w:rFonts w:ascii="Arial" w:hAnsi="Arial" w:cs="Arial"/>
          <w:color w:val="373A3C"/>
        </w:rPr>
        <w:t>국가들을</w:t>
      </w:r>
      <w:r>
        <w:rPr>
          <w:rFonts w:ascii="Arial" w:hAnsi="Arial" w:cs="Arial"/>
          <w:color w:val="373A3C"/>
        </w:rPr>
        <w:t xml:space="preserve"> </w:t>
      </w:r>
      <w:r>
        <w:rPr>
          <w:rFonts w:ascii="Arial" w:hAnsi="Arial" w:cs="Arial"/>
          <w:color w:val="373A3C"/>
        </w:rPr>
        <w:t>분열시키기</w:t>
      </w:r>
      <w:r>
        <w:rPr>
          <w:rFonts w:ascii="Arial" w:hAnsi="Arial" w:cs="Arial"/>
          <w:color w:val="373A3C"/>
        </w:rPr>
        <w:t xml:space="preserve"> </w:t>
      </w:r>
      <w:r>
        <w:rPr>
          <w:rFonts w:ascii="Arial" w:hAnsi="Arial" w:cs="Arial"/>
          <w:color w:val="373A3C"/>
        </w:rPr>
        <w:t>위해</w:t>
      </w:r>
      <w:r>
        <w:rPr>
          <w:rStyle w:val="apple-converted-space"/>
          <w:rFonts w:ascii="Arial" w:hAnsi="Arial" w:cs="Arial"/>
          <w:color w:val="373A3C"/>
        </w:rPr>
        <w:t> </w:t>
      </w:r>
      <w:hyperlink r:id="rId143" w:tooltip="어그로" w:history="1">
        <w:r>
          <w:rPr>
            <w:rStyle w:val="a3"/>
            <w:rFonts w:ascii="Arial" w:hAnsi="Arial" w:cs="Arial"/>
            <w:color w:val="0275D8"/>
          </w:rPr>
          <w:t>어그로</w:t>
        </w:r>
      </w:hyperlink>
      <w:r>
        <w:rPr>
          <w:rFonts w:ascii="Arial" w:hAnsi="Arial" w:cs="Arial"/>
          <w:color w:val="373A3C"/>
        </w:rPr>
        <w:t>를</w:t>
      </w:r>
      <w:r>
        <w:rPr>
          <w:rFonts w:ascii="Arial" w:hAnsi="Arial" w:cs="Arial"/>
          <w:color w:val="373A3C"/>
        </w:rPr>
        <w:t xml:space="preserve"> </w:t>
      </w:r>
      <w:r>
        <w:rPr>
          <w:rFonts w:ascii="Arial" w:hAnsi="Arial" w:cs="Arial"/>
          <w:color w:val="373A3C"/>
        </w:rPr>
        <w:t>끄느라</w:t>
      </w:r>
      <w:r>
        <w:rPr>
          <w:rFonts w:ascii="Arial" w:hAnsi="Arial" w:cs="Arial"/>
          <w:color w:val="373A3C"/>
        </w:rPr>
        <w:t xml:space="preserve"> </w:t>
      </w:r>
      <w:r>
        <w:rPr>
          <w:rFonts w:ascii="Arial" w:hAnsi="Arial" w:cs="Arial"/>
          <w:color w:val="373A3C"/>
        </w:rPr>
        <w:t>여러</w:t>
      </w:r>
      <w:r>
        <w:rPr>
          <w:rFonts w:ascii="Arial" w:hAnsi="Arial" w:cs="Arial"/>
          <w:color w:val="373A3C"/>
        </w:rPr>
        <w:t xml:space="preserve"> </w:t>
      </w:r>
      <w:r>
        <w:rPr>
          <w:rFonts w:ascii="Arial" w:hAnsi="Arial" w:cs="Arial"/>
          <w:color w:val="373A3C"/>
        </w:rPr>
        <w:t>차례에</w:t>
      </w:r>
      <w:r>
        <w:rPr>
          <w:rFonts w:ascii="Arial" w:hAnsi="Arial" w:cs="Arial"/>
          <w:color w:val="373A3C"/>
        </w:rPr>
        <w:t xml:space="preserve"> </w:t>
      </w:r>
      <w:r>
        <w:rPr>
          <w:rFonts w:ascii="Arial" w:hAnsi="Arial" w:cs="Arial"/>
          <w:color w:val="373A3C"/>
        </w:rPr>
        <w:t>걸쳐</w:t>
      </w:r>
      <w:r>
        <w:rPr>
          <w:rFonts w:ascii="Arial" w:hAnsi="Arial" w:cs="Arial"/>
          <w:color w:val="373A3C"/>
        </w:rPr>
        <w:t xml:space="preserve"> </w:t>
      </w:r>
      <w:r>
        <w:rPr>
          <w:rFonts w:ascii="Arial" w:hAnsi="Arial" w:cs="Arial"/>
          <w:color w:val="373A3C"/>
        </w:rPr>
        <w:t>공격했기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다국적군</w:t>
      </w:r>
      <w:r>
        <w:rPr>
          <w:rFonts w:ascii="Arial" w:hAnsi="Arial" w:cs="Arial"/>
          <w:color w:val="373A3C"/>
        </w:rPr>
        <w:t xml:space="preserve"> </w:t>
      </w:r>
      <w:r>
        <w:rPr>
          <w:rFonts w:ascii="Arial" w:hAnsi="Arial" w:cs="Arial"/>
          <w:color w:val="373A3C"/>
        </w:rPr>
        <w:t>측에서</w:t>
      </w:r>
      <w:r>
        <w:rPr>
          <w:rFonts w:ascii="Arial" w:hAnsi="Arial" w:cs="Arial"/>
          <w:color w:val="373A3C"/>
        </w:rPr>
        <w:t xml:space="preserve"> </w:t>
      </w:r>
      <w:r>
        <w:rPr>
          <w:rFonts w:ascii="Arial" w:hAnsi="Arial" w:cs="Arial"/>
          <w:color w:val="373A3C"/>
        </w:rPr>
        <w:t>충분히</w:t>
      </w:r>
      <w:r>
        <w:rPr>
          <w:rFonts w:ascii="Arial" w:hAnsi="Arial" w:cs="Arial"/>
          <w:color w:val="373A3C"/>
        </w:rPr>
        <w:t xml:space="preserve"> </w:t>
      </w:r>
      <w:r>
        <w:rPr>
          <w:rFonts w:ascii="Arial" w:hAnsi="Arial" w:cs="Arial"/>
          <w:color w:val="373A3C"/>
        </w:rPr>
        <w:t>대응할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있었다</w:t>
      </w:r>
      <w:r>
        <w:rPr>
          <w:rFonts w:ascii="Arial" w:hAnsi="Arial" w:cs="Arial"/>
          <w:color w:val="373A3C"/>
        </w:rPr>
        <w:t xml:space="preserve">. </w:t>
      </w:r>
      <w:r>
        <w:rPr>
          <w:rFonts w:ascii="Arial" w:hAnsi="Arial" w:cs="Arial"/>
          <w:color w:val="373A3C"/>
        </w:rPr>
        <w:t>이러한</w:t>
      </w:r>
      <w:r>
        <w:rPr>
          <w:rFonts w:ascii="Arial" w:hAnsi="Arial" w:cs="Arial"/>
          <w:color w:val="373A3C"/>
        </w:rPr>
        <w:t xml:space="preserve"> </w:t>
      </w:r>
      <w:r>
        <w:rPr>
          <w:rFonts w:ascii="Arial" w:hAnsi="Arial" w:cs="Arial"/>
          <w:color w:val="373A3C"/>
        </w:rPr>
        <w:t>유리한</w:t>
      </w:r>
      <w:r>
        <w:rPr>
          <w:rFonts w:ascii="Arial" w:hAnsi="Arial" w:cs="Arial"/>
          <w:color w:val="373A3C"/>
        </w:rPr>
        <w:t xml:space="preserve"> </w:t>
      </w:r>
      <w:r>
        <w:rPr>
          <w:rFonts w:ascii="Arial" w:hAnsi="Arial" w:cs="Arial"/>
          <w:color w:val="373A3C"/>
        </w:rPr>
        <w:t>상황에서</w:t>
      </w:r>
      <w:r>
        <w:rPr>
          <w:rFonts w:ascii="Arial" w:hAnsi="Arial" w:cs="Arial"/>
          <w:color w:val="373A3C"/>
        </w:rPr>
        <w:t xml:space="preserve">, </w:t>
      </w:r>
      <w:r>
        <w:rPr>
          <w:rFonts w:ascii="Arial" w:hAnsi="Arial" w:cs="Arial"/>
          <w:color w:val="373A3C"/>
        </w:rPr>
        <w:t>다국적군은</w:t>
      </w:r>
      <w:r>
        <w:rPr>
          <w:rFonts w:ascii="Arial" w:hAnsi="Arial" w:cs="Arial"/>
          <w:color w:val="373A3C"/>
        </w:rPr>
        <w:t xml:space="preserve"> </w:t>
      </w:r>
      <w:r>
        <w:rPr>
          <w:rFonts w:ascii="Arial" w:hAnsi="Arial" w:cs="Arial"/>
          <w:color w:val="373A3C"/>
        </w:rPr>
        <w:t>항공력의</w:t>
      </w:r>
      <w:r>
        <w:rPr>
          <w:rFonts w:ascii="Arial" w:hAnsi="Arial" w:cs="Arial"/>
          <w:color w:val="373A3C"/>
        </w:rPr>
        <w:t xml:space="preserve"> </w:t>
      </w:r>
      <w:r>
        <w:rPr>
          <w:rFonts w:ascii="Arial" w:hAnsi="Arial" w:cs="Arial"/>
          <w:color w:val="373A3C"/>
        </w:rPr>
        <w:t>절반과</w:t>
      </w:r>
      <w:r>
        <w:rPr>
          <w:rFonts w:ascii="Arial" w:hAnsi="Arial" w:cs="Arial"/>
          <w:color w:val="373A3C"/>
        </w:rPr>
        <w:t xml:space="preserve"> </w:t>
      </w:r>
      <w:r>
        <w:rPr>
          <w:rFonts w:ascii="Arial" w:hAnsi="Arial" w:cs="Arial"/>
          <w:color w:val="373A3C"/>
        </w:rPr>
        <w:t>상당한</w:t>
      </w:r>
      <w:r>
        <w:rPr>
          <w:rFonts w:ascii="Arial" w:hAnsi="Arial" w:cs="Arial"/>
          <w:color w:val="373A3C"/>
        </w:rPr>
        <w:t xml:space="preserve"> </w:t>
      </w:r>
      <w:proofErr w:type="spellStart"/>
      <w:r>
        <w:rPr>
          <w:rFonts w:ascii="Arial" w:hAnsi="Arial" w:cs="Arial"/>
          <w:color w:val="373A3C"/>
        </w:rPr>
        <w:t>특수전</w:t>
      </w:r>
      <w:proofErr w:type="spellEnd"/>
      <w:r>
        <w:rPr>
          <w:rFonts w:ascii="Arial" w:hAnsi="Arial" w:cs="Arial"/>
          <w:color w:val="373A3C"/>
        </w:rPr>
        <w:t xml:space="preserve"> </w:t>
      </w:r>
      <w:r>
        <w:rPr>
          <w:rFonts w:ascii="Arial" w:hAnsi="Arial" w:cs="Arial"/>
          <w:color w:val="373A3C"/>
        </w:rPr>
        <w:t>세력을</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사냥에</w:t>
      </w:r>
      <w:r>
        <w:rPr>
          <w:rFonts w:ascii="Arial" w:hAnsi="Arial" w:cs="Arial"/>
          <w:color w:val="373A3C"/>
        </w:rPr>
        <w:t xml:space="preserve"> </w:t>
      </w:r>
      <w:proofErr w:type="spellStart"/>
      <w:r>
        <w:rPr>
          <w:rFonts w:ascii="Arial" w:hAnsi="Arial" w:cs="Arial"/>
          <w:color w:val="373A3C"/>
        </w:rPr>
        <w:t>쏟아부었고</w:t>
      </w:r>
      <w:proofErr w:type="spellEnd"/>
      <w:r>
        <w:rPr>
          <w:rFonts w:ascii="Arial" w:hAnsi="Arial" w:cs="Arial"/>
          <w:color w:val="373A3C"/>
        </w:rPr>
        <w:t xml:space="preserve"> </w:t>
      </w:r>
      <w:r>
        <w:rPr>
          <w:rFonts w:ascii="Arial" w:hAnsi="Arial" w:cs="Arial"/>
          <w:color w:val="373A3C"/>
        </w:rPr>
        <w:t>일정</w:t>
      </w:r>
      <w:r>
        <w:rPr>
          <w:rFonts w:ascii="Arial" w:hAnsi="Arial" w:cs="Arial"/>
          <w:color w:val="373A3C"/>
        </w:rPr>
        <w:t xml:space="preserve"> </w:t>
      </w:r>
      <w:r>
        <w:rPr>
          <w:rFonts w:ascii="Arial" w:hAnsi="Arial" w:cs="Arial"/>
          <w:color w:val="373A3C"/>
        </w:rPr>
        <w:t>성과를</w:t>
      </w:r>
      <w:r>
        <w:rPr>
          <w:rFonts w:ascii="Arial" w:hAnsi="Arial" w:cs="Arial"/>
          <w:color w:val="373A3C"/>
        </w:rPr>
        <w:t xml:space="preserve"> </w:t>
      </w:r>
      <w:r>
        <w:rPr>
          <w:rFonts w:ascii="Arial" w:hAnsi="Arial" w:cs="Arial"/>
          <w:color w:val="373A3C"/>
        </w:rPr>
        <w:t>얻기는</w:t>
      </w:r>
      <w:r>
        <w:rPr>
          <w:rFonts w:ascii="Arial" w:hAnsi="Arial" w:cs="Arial"/>
          <w:color w:val="373A3C"/>
        </w:rPr>
        <w:t xml:space="preserve"> </w:t>
      </w:r>
      <w:r>
        <w:rPr>
          <w:rFonts w:ascii="Arial" w:hAnsi="Arial" w:cs="Arial"/>
          <w:color w:val="373A3C"/>
        </w:rPr>
        <w:t>했지만</w:t>
      </w:r>
      <w:r>
        <w:rPr>
          <w:rFonts w:ascii="Arial" w:hAnsi="Arial" w:cs="Arial"/>
          <w:color w:val="373A3C"/>
        </w:rPr>
        <w:t xml:space="preserve"> </w:t>
      </w:r>
      <w:r>
        <w:rPr>
          <w:rFonts w:ascii="Arial" w:hAnsi="Arial" w:cs="Arial"/>
          <w:color w:val="373A3C"/>
        </w:rPr>
        <w:t>이라크의</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발사를</w:t>
      </w:r>
      <w:r>
        <w:rPr>
          <w:rFonts w:ascii="Arial" w:hAnsi="Arial" w:cs="Arial"/>
          <w:color w:val="373A3C"/>
        </w:rPr>
        <w:t xml:space="preserve"> </w:t>
      </w:r>
      <w:r>
        <w:rPr>
          <w:rFonts w:ascii="Arial" w:hAnsi="Arial" w:cs="Arial"/>
          <w:color w:val="373A3C"/>
        </w:rPr>
        <w:t>막아낼</w:t>
      </w:r>
      <w:r>
        <w:rPr>
          <w:rFonts w:ascii="Arial" w:hAnsi="Arial" w:cs="Arial"/>
          <w:color w:val="373A3C"/>
        </w:rPr>
        <w:t xml:space="preserve"> </w:t>
      </w:r>
      <w:r>
        <w:rPr>
          <w:rFonts w:ascii="Arial" w:hAnsi="Arial" w:cs="Arial"/>
          <w:color w:val="373A3C"/>
        </w:rPr>
        <w:t>수는</w:t>
      </w:r>
      <w:r>
        <w:rPr>
          <w:rFonts w:ascii="Arial" w:hAnsi="Arial" w:cs="Arial"/>
          <w:color w:val="373A3C"/>
        </w:rPr>
        <w:t xml:space="preserve"> </w:t>
      </w:r>
      <w:r>
        <w:rPr>
          <w:rFonts w:ascii="Arial" w:hAnsi="Arial" w:cs="Arial"/>
          <w:color w:val="373A3C"/>
        </w:rPr>
        <w:t>없었다</w:t>
      </w:r>
      <w:r>
        <w:rPr>
          <w:rFonts w:ascii="Arial" w:hAnsi="Arial" w:cs="Arial"/>
          <w:color w:val="373A3C"/>
        </w:rPr>
        <w:t xml:space="preserve">. </w:t>
      </w:r>
      <w:r>
        <w:rPr>
          <w:rFonts w:ascii="Arial" w:hAnsi="Arial" w:cs="Arial"/>
          <w:color w:val="373A3C"/>
        </w:rPr>
        <w:t>심지어</w:t>
      </w:r>
      <w:r>
        <w:rPr>
          <w:rFonts w:ascii="Arial" w:hAnsi="Arial" w:cs="Arial"/>
          <w:color w:val="373A3C"/>
        </w:rPr>
        <w:t xml:space="preserve"> </w:t>
      </w:r>
      <w:r>
        <w:rPr>
          <w:rFonts w:ascii="Arial" w:hAnsi="Arial" w:cs="Arial"/>
          <w:color w:val="373A3C"/>
        </w:rPr>
        <w:t>다국적군</w:t>
      </w:r>
      <w:r>
        <w:rPr>
          <w:rFonts w:ascii="Arial" w:hAnsi="Arial" w:cs="Arial"/>
          <w:color w:val="373A3C"/>
        </w:rPr>
        <w:t xml:space="preserve"> </w:t>
      </w:r>
      <w:r>
        <w:rPr>
          <w:rFonts w:ascii="Arial" w:hAnsi="Arial" w:cs="Arial"/>
          <w:color w:val="373A3C"/>
        </w:rPr>
        <w:t>공군이</w:t>
      </w:r>
      <w:r>
        <w:rPr>
          <w:rFonts w:ascii="Arial" w:hAnsi="Arial" w:cs="Arial"/>
          <w:color w:val="373A3C"/>
        </w:rPr>
        <w:t xml:space="preserve"> (</w:t>
      </w:r>
      <w:r>
        <w:rPr>
          <w:rFonts w:ascii="Arial" w:hAnsi="Arial" w:cs="Arial"/>
          <w:color w:val="373A3C"/>
        </w:rPr>
        <w:t>발사를</w:t>
      </w:r>
      <w:r>
        <w:rPr>
          <w:rFonts w:ascii="Arial" w:hAnsi="Arial" w:cs="Arial"/>
          <w:color w:val="373A3C"/>
        </w:rPr>
        <w:t xml:space="preserve"> </w:t>
      </w:r>
      <w:r>
        <w:rPr>
          <w:rFonts w:ascii="Arial" w:hAnsi="Arial" w:cs="Arial"/>
          <w:color w:val="373A3C"/>
        </w:rPr>
        <w:t>방해하는</w:t>
      </w:r>
      <w:r>
        <w:rPr>
          <w:rFonts w:ascii="Arial" w:hAnsi="Arial" w:cs="Arial"/>
          <w:color w:val="373A3C"/>
        </w:rPr>
        <w:t xml:space="preserve"> </w:t>
      </w:r>
      <w:r>
        <w:rPr>
          <w:rFonts w:ascii="Arial" w:hAnsi="Arial" w:cs="Arial"/>
          <w:color w:val="373A3C"/>
        </w:rPr>
        <w:t>효과는</w:t>
      </w:r>
      <w:r>
        <w:rPr>
          <w:rFonts w:ascii="Arial" w:hAnsi="Arial" w:cs="Arial"/>
          <w:color w:val="373A3C"/>
        </w:rPr>
        <w:t xml:space="preserve"> </w:t>
      </w:r>
      <w:r>
        <w:rPr>
          <w:rFonts w:ascii="Arial" w:hAnsi="Arial" w:cs="Arial"/>
          <w:color w:val="373A3C"/>
        </w:rPr>
        <w:t>얻었지만</w:t>
      </w:r>
      <w:r>
        <w:rPr>
          <w:rFonts w:ascii="Arial" w:hAnsi="Arial" w:cs="Arial"/>
          <w:color w:val="373A3C"/>
        </w:rPr>
        <w:t xml:space="preserve">) </w:t>
      </w:r>
      <w:r>
        <w:rPr>
          <w:rFonts w:ascii="Arial" w:hAnsi="Arial" w:cs="Arial"/>
          <w:color w:val="373A3C"/>
        </w:rPr>
        <w:t>실제로</w:t>
      </w:r>
      <w:r>
        <w:rPr>
          <w:rFonts w:ascii="Arial" w:hAnsi="Arial" w:cs="Arial"/>
          <w:color w:val="373A3C"/>
        </w:rPr>
        <w:t xml:space="preserve"> </w:t>
      </w:r>
      <w:r>
        <w:rPr>
          <w:rFonts w:ascii="Arial" w:hAnsi="Arial" w:cs="Arial"/>
          <w:color w:val="373A3C"/>
        </w:rPr>
        <w:t>파괴한</w:t>
      </w:r>
      <w:r>
        <w:rPr>
          <w:rFonts w:ascii="Arial" w:hAnsi="Arial" w:cs="Arial"/>
          <w:color w:val="373A3C"/>
        </w:rPr>
        <w:t xml:space="preserve"> </w:t>
      </w:r>
      <w:r>
        <w:rPr>
          <w:rFonts w:ascii="Arial" w:hAnsi="Arial" w:cs="Arial"/>
          <w:color w:val="373A3C"/>
        </w:rPr>
        <w:t>탄도탄과</w:t>
      </w:r>
      <w:r>
        <w:rPr>
          <w:rFonts w:ascii="Arial" w:hAnsi="Arial" w:cs="Arial"/>
          <w:color w:val="373A3C"/>
        </w:rPr>
        <w:t xml:space="preserve"> </w:t>
      </w:r>
      <w:r>
        <w:rPr>
          <w:rFonts w:ascii="Arial" w:hAnsi="Arial" w:cs="Arial"/>
          <w:color w:val="373A3C"/>
        </w:rPr>
        <w:t>발사차량은</w:t>
      </w:r>
      <w:r>
        <w:rPr>
          <w:rFonts w:ascii="Arial" w:hAnsi="Arial" w:cs="Arial"/>
          <w:color w:val="373A3C"/>
        </w:rPr>
        <w:t xml:space="preserve"> </w:t>
      </w:r>
      <w:r>
        <w:rPr>
          <w:rFonts w:ascii="Arial" w:hAnsi="Arial" w:cs="Arial"/>
          <w:color w:val="373A3C"/>
        </w:rPr>
        <w:t>몇</w:t>
      </w:r>
      <w:r>
        <w:rPr>
          <w:rFonts w:ascii="Arial" w:hAnsi="Arial" w:cs="Arial"/>
          <w:color w:val="373A3C"/>
        </w:rPr>
        <w:t xml:space="preserve"> </w:t>
      </w:r>
      <w:r>
        <w:rPr>
          <w:rFonts w:ascii="Arial" w:hAnsi="Arial" w:cs="Arial"/>
          <w:color w:val="373A3C"/>
        </w:rPr>
        <w:t>대</w:t>
      </w:r>
      <w:r>
        <w:rPr>
          <w:rFonts w:ascii="Arial" w:hAnsi="Arial" w:cs="Arial"/>
          <w:color w:val="373A3C"/>
        </w:rPr>
        <w:t xml:space="preserve"> </w:t>
      </w:r>
      <w:r>
        <w:rPr>
          <w:rFonts w:ascii="Arial" w:hAnsi="Arial" w:cs="Arial"/>
          <w:color w:val="373A3C"/>
        </w:rPr>
        <w:t>되지</w:t>
      </w:r>
      <w:r>
        <w:rPr>
          <w:rFonts w:ascii="Arial" w:hAnsi="Arial" w:cs="Arial"/>
          <w:color w:val="373A3C"/>
        </w:rPr>
        <w:t xml:space="preserve"> </w:t>
      </w:r>
      <w:r>
        <w:rPr>
          <w:rFonts w:ascii="Arial" w:hAnsi="Arial" w:cs="Arial"/>
          <w:color w:val="373A3C"/>
        </w:rPr>
        <w:t>않았으며</w:t>
      </w:r>
      <w:r>
        <w:rPr>
          <w:rFonts w:ascii="Arial" w:hAnsi="Arial" w:cs="Arial"/>
          <w:color w:val="373A3C"/>
        </w:rPr>
        <w:t xml:space="preserve">, </w:t>
      </w:r>
      <w:r>
        <w:rPr>
          <w:rFonts w:ascii="Arial" w:hAnsi="Arial" w:cs="Arial"/>
          <w:color w:val="373A3C"/>
        </w:rPr>
        <w:t>전과의</w:t>
      </w:r>
      <w:r>
        <w:rPr>
          <w:rFonts w:ascii="Arial" w:hAnsi="Arial" w:cs="Arial"/>
          <w:color w:val="373A3C"/>
        </w:rPr>
        <w:t xml:space="preserve"> </w:t>
      </w:r>
      <w:r>
        <w:rPr>
          <w:rFonts w:ascii="Arial" w:hAnsi="Arial" w:cs="Arial"/>
          <w:color w:val="373A3C"/>
        </w:rPr>
        <w:t>대부분은</w:t>
      </w:r>
      <w:r>
        <w:rPr>
          <w:rFonts w:ascii="Arial" w:hAnsi="Arial" w:cs="Arial"/>
          <w:color w:val="373A3C"/>
        </w:rPr>
        <w:t xml:space="preserve"> </w:t>
      </w:r>
      <w:r>
        <w:rPr>
          <w:rFonts w:ascii="Arial" w:hAnsi="Arial" w:cs="Arial"/>
          <w:color w:val="373A3C"/>
        </w:rPr>
        <w:t>가짜였다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냉정한</w:t>
      </w:r>
      <w:r>
        <w:rPr>
          <w:rFonts w:ascii="Arial" w:hAnsi="Arial" w:cs="Arial"/>
          <w:color w:val="373A3C"/>
        </w:rPr>
        <w:t xml:space="preserve"> </w:t>
      </w:r>
      <w:r>
        <w:rPr>
          <w:rFonts w:ascii="Arial" w:hAnsi="Arial" w:cs="Arial"/>
          <w:color w:val="373A3C"/>
        </w:rPr>
        <w:t>얘기지만</w:t>
      </w:r>
      <w:r>
        <w:rPr>
          <w:rFonts w:ascii="Arial" w:hAnsi="Arial" w:cs="Arial"/>
          <w:color w:val="373A3C"/>
        </w:rPr>
        <w:t>, 2016</w:t>
      </w:r>
      <w:r>
        <w:rPr>
          <w:rFonts w:ascii="Arial" w:hAnsi="Arial" w:cs="Arial"/>
          <w:color w:val="373A3C"/>
        </w:rPr>
        <w:t>년의</w:t>
      </w:r>
      <w:r>
        <w:rPr>
          <w:rFonts w:ascii="Arial" w:hAnsi="Arial" w:cs="Arial"/>
          <w:color w:val="373A3C"/>
        </w:rPr>
        <w:t xml:space="preserve"> </w:t>
      </w:r>
      <w:r>
        <w:rPr>
          <w:rFonts w:ascii="Arial" w:hAnsi="Arial" w:cs="Arial"/>
          <w:color w:val="373A3C"/>
        </w:rPr>
        <w:t>대한민국은</w:t>
      </w:r>
      <w:r>
        <w:rPr>
          <w:rFonts w:ascii="Arial" w:hAnsi="Arial" w:cs="Arial"/>
          <w:color w:val="373A3C"/>
        </w:rPr>
        <w:t xml:space="preserve"> THAAD</w:t>
      </w:r>
      <w:r>
        <w:rPr>
          <w:rFonts w:ascii="Arial" w:hAnsi="Arial" w:cs="Arial"/>
          <w:color w:val="373A3C"/>
        </w:rPr>
        <w:t>를</w:t>
      </w:r>
      <w:r>
        <w:rPr>
          <w:rFonts w:ascii="Arial" w:hAnsi="Arial" w:cs="Arial"/>
          <w:color w:val="373A3C"/>
        </w:rPr>
        <w:t xml:space="preserve"> </w:t>
      </w:r>
      <w:r>
        <w:rPr>
          <w:rFonts w:ascii="Arial" w:hAnsi="Arial" w:cs="Arial"/>
          <w:color w:val="373A3C"/>
        </w:rPr>
        <w:t>가지고</w:t>
      </w:r>
      <w:r>
        <w:rPr>
          <w:rFonts w:ascii="Arial" w:hAnsi="Arial" w:cs="Arial"/>
          <w:color w:val="373A3C"/>
        </w:rPr>
        <w:t xml:space="preserve"> </w:t>
      </w:r>
      <w:r>
        <w:rPr>
          <w:rFonts w:ascii="Arial" w:hAnsi="Arial" w:cs="Arial"/>
          <w:color w:val="373A3C"/>
        </w:rPr>
        <w:t>탄도탄을</w:t>
      </w:r>
      <w:r>
        <w:rPr>
          <w:rFonts w:ascii="Arial" w:hAnsi="Arial" w:cs="Arial"/>
          <w:color w:val="373A3C"/>
        </w:rPr>
        <w:t xml:space="preserve"> </w:t>
      </w:r>
      <w:r>
        <w:rPr>
          <w:rFonts w:ascii="Arial" w:hAnsi="Arial" w:cs="Arial"/>
          <w:color w:val="373A3C"/>
        </w:rPr>
        <w:t>막는다며</w:t>
      </w:r>
      <w:r>
        <w:rPr>
          <w:rFonts w:ascii="Arial" w:hAnsi="Arial" w:cs="Arial"/>
          <w:color w:val="373A3C"/>
        </w:rPr>
        <w:t xml:space="preserve"> </w:t>
      </w:r>
      <w:proofErr w:type="spellStart"/>
      <w:r>
        <w:rPr>
          <w:rFonts w:ascii="Arial" w:hAnsi="Arial" w:cs="Arial"/>
          <w:color w:val="373A3C"/>
        </w:rPr>
        <w:t>설레발을</w:t>
      </w:r>
      <w:proofErr w:type="spellEnd"/>
      <w:r>
        <w:rPr>
          <w:rFonts w:ascii="Arial" w:hAnsi="Arial" w:cs="Arial"/>
          <w:color w:val="373A3C"/>
        </w:rPr>
        <w:t xml:space="preserve"> </w:t>
      </w:r>
      <w:r>
        <w:rPr>
          <w:rFonts w:ascii="Arial" w:hAnsi="Arial" w:cs="Arial"/>
          <w:color w:val="373A3C"/>
        </w:rPr>
        <w:t>칠</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아니라</w:t>
      </w:r>
      <w:r>
        <w:rPr>
          <w:rFonts w:ascii="Arial" w:hAnsi="Arial" w:cs="Arial"/>
          <w:color w:val="373A3C"/>
        </w:rPr>
        <w:t xml:space="preserve">, </w:t>
      </w:r>
      <w:r>
        <w:rPr>
          <w:rFonts w:ascii="Arial" w:hAnsi="Arial" w:cs="Arial"/>
          <w:color w:val="373A3C"/>
        </w:rPr>
        <w:t>맞고도</w:t>
      </w:r>
      <w:r>
        <w:rPr>
          <w:rFonts w:ascii="Arial" w:hAnsi="Arial" w:cs="Arial"/>
          <w:color w:val="373A3C"/>
        </w:rPr>
        <w:t xml:space="preserve"> </w:t>
      </w:r>
      <w:r>
        <w:rPr>
          <w:rFonts w:ascii="Arial" w:hAnsi="Arial" w:cs="Arial"/>
          <w:color w:val="373A3C"/>
        </w:rPr>
        <w:t>전쟁</w:t>
      </w:r>
      <w:r>
        <w:rPr>
          <w:rFonts w:ascii="Arial" w:hAnsi="Arial" w:cs="Arial"/>
          <w:color w:val="373A3C"/>
        </w:rPr>
        <w:t xml:space="preserve"> </w:t>
      </w:r>
      <w:r>
        <w:rPr>
          <w:rFonts w:ascii="Arial" w:hAnsi="Arial" w:cs="Arial"/>
          <w:color w:val="373A3C"/>
        </w:rPr>
        <w:t>수행이</w:t>
      </w:r>
      <w:r>
        <w:rPr>
          <w:rFonts w:ascii="Arial" w:hAnsi="Arial" w:cs="Arial"/>
          <w:color w:val="373A3C"/>
        </w:rPr>
        <w:t xml:space="preserve"> </w:t>
      </w:r>
      <w:r>
        <w:rPr>
          <w:rFonts w:ascii="Arial" w:hAnsi="Arial" w:cs="Arial"/>
          <w:color w:val="373A3C"/>
        </w:rPr>
        <w:t>가능한</w:t>
      </w:r>
      <w:r>
        <w:rPr>
          <w:rFonts w:ascii="Arial" w:hAnsi="Arial" w:cs="Arial"/>
          <w:color w:val="373A3C"/>
        </w:rPr>
        <w:t xml:space="preserve"> </w:t>
      </w:r>
      <w:r>
        <w:rPr>
          <w:rFonts w:ascii="Arial" w:hAnsi="Arial" w:cs="Arial"/>
          <w:color w:val="373A3C"/>
        </w:rPr>
        <w:t>수준으로</w:t>
      </w:r>
      <w:r>
        <w:rPr>
          <w:rFonts w:ascii="Arial" w:hAnsi="Arial" w:cs="Arial"/>
          <w:color w:val="373A3C"/>
        </w:rPr>
        <w:t xml:space="preserve"> </w:t>
      </w:r>
      <w:r>
        <w:rPr>
          <w:rFonts w:ascii="Arial" w:hAnsi="Arial" w:cs="Arial"/>
          <w:color w:val="373A3C"/>
        </w:rPr>
        <w:t>버틸</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있도록</w:t>
      </w:r>
      <w:r>
        <w:rPr>
          <w:rFonts w:ascii="Arial" w:hAnsi="Arial" w:cs="Arial"/>
          <w:color w:val="373A3C"/>
        </w:rPr>
        <w:t xml:space="preserve"> </w:t>
      </w:r>
      <w:r>
        <w:rPr>
          <w:rFonts w:ascii="Arial" w:hAnsi="Arial" w:cs="Arial"/>
          <w:color w:val="373A3C"/>
        </w:rPr>
        <w:t>민</w:t>
      </w:r>
      <w:r>
        <w:rPr>
          <w:rFonts w:ascii="Arial" w:hAnsi="Arial" w:cs="Arial"/>
          <w:color w:val="373A3C"/>
        </w:rPr>
        <w:t>/</w:t>
      </w:r>
      <w:r>
        <w:rPr>
          <w:rFonts w:ascii="Arial" w:hAnsi="Arial" w:cs="Arial"/>
          <w:color w:val="373A3C"/>
        </w:rPr>
        <w:t>관의</w:t>
      </w:r>
      <w:r>
        <w:rPr>
          <w:rStyle w:val="apple-converted-space"/>
          <w:rFonts w:ascii="Arial" w:hAnsi="Arial" w:cs="Arial"/>
          <w:color w:val="373A3C"/>
        </w:rPr>
        <w:t> </w:t>
      </w:r>
      <w:hyperlink r:id="rId144" w:tooltip="화생방" w:history="1">
        <w:r>
          <w:rPr>
            <w:rStyle w:val="a3"/>
            <w:rFonts w:ascii="Arial" w:hAnsi="Arial" w:cs="Arial"/>
            <w:color w:val="0275D8"/>
          </w:rPr>
          <w:t>NBC</w:t>
        </w:r>
      </w:hyperlink>
      <w:r>
        <w:rPr>
          <w:rStyle w:val="apple-converted-space"/>
          <w:rFonts w:ascii="Arial" w:hAnsi="Arial" w:cs="Arial"/>
          <w:color w:val="373A3C"/>
        </w:rPr>
        <w:t> </w:t>
      </w:r>
      <w:proofErr w:type="spellStart"/>
      <w:r>
        <w:rPr>
          <w:rFonts w:ascii="Arial" w:hAnsi="Arial" w:cs="Arial"/>
          <w:color w:val="373A3C"/>
        </w:rPr>
        <w:t>방호력을</w:t>
      </w:r>
      <w:proofErr w:type="spellEnd"/>
      <w:r>
        <w:rPr>
          <w:rFonts w:ascii="Arial" w:hAnsi="Arial" w:cs="Arial"/>
          <w:color w:val="373A3C"/>
        </w:rPr>
        <w:t xml:space="preserve"> </w:t>
      </w:r>
      <w:r>
        <w:rPr>
          <w:rFonts w:ascii="Arial" w:hAnsi="Arial" w:cs="Arial"/>
          <w:color w:val="373A3C"/>
        </w:rPr>
        <w:t>높이고</w:t>
      </w:r>
      <w:r>
        <w:rPr>
          <w:rFonts w:ascii="Arial" w:hAnsi="Arial" w:cs="Arial"/>
          <w:color w:val="373A3C"/>
        </w:rPr>
        <w:t xml:space="preserve">, </w:t>
      </w:r>
      <w:r>
        <w:rPr>
          <w:rFonts w:ascii="Arial" w:hAnsi="Arial" w:cs="Arial"/>
          <w:color w:val="373A3C"/>
        </w:rPr>
        <w:t>전시에는</w:t>
      </w:r>
      <w:r>
        <w:rPr>
          <w:rFonts w:ascii="Arial" w:hAnsi="Arial" w:cs="Arial"/>
          <w:color w:val="373A3C"/>
        </w:rPr>
        <w:t xml:space="preserve"> (</w:t>
      </w:r>
      <w:r>
        <w:rPr>
          <w:rFonts w:ascii="Arial" w:hAnsi="Arial" w:cs="Arial"/>
          <w:color w:val="373A3C"/>
        </w:rPr>
        <w:t>무조건적인</w:t>
      </w:r>
      <w:r>
        <w:rPr>
          <w:rFonts w:ascii="Arial" w:hAnsi="Arial" w:cs="Arial"/>
          <w:color w:val="373A3C"/>
        </w:rPr>
        <w:t>)</w:t>
      </w:r>
      <w:r>
        <w:rPr>
          <w:rStyle w:val="apple-converted-space"/>
          <w:rFonts w:ascii="Arial" w:hAnsi="Arial" w:cs="Arial"/>
          <w:color w:val="373A3C"/>
        </w:rPr>
        <w:t> </w:t>
      </w:r>
      <w:hyperlink r:id="rId145" w:tooltip="킬 체인" w:history="1">
        <w:r>
          <w:rPr>
            <w:rStyle w:val="a3"/>
            <w:rFonts w:ascii="Arial" w:hAnsi="Arial" w:cs="Arial"/>
            <w:color w:val="0275D8"/>
          </w:rPr>
          <w:t>선제공격을</w:t>
        </w:r>
        <w:r>
          <w:rPr>
            <w:rStyle w:val="a3"/>
            <w:rFonts w:ascii="Arial" w:hAnsi="Arial" w:cs="Arial"/>
            <w:color w:val="0275D8"/>
          </w:rPr>
          <w:t xml:space="preserve"> </w:t>
        </w:r>
        <w:r>
          <w:rPr>
            <w:rStyle w:val="a3"/>
            <w:rFonts w:ascii="Arial" w:hAnsi="Arial" w:cs="Arial"/>
            <w:color w:val="0275D8"/>
          </w:rPr>
          <w:t>통해</w:t>
        </w:r>
        <w:r>
          <w:rPr>
            <w:rStyle w:val="a3"/>
            <w:rFonts w:ascii="Arial" w:hAnsi="Arial" w:cs="Arial"/>
            <w:color w:val="0275D8"/>
          </w:rPr>
          <w:t xml:space="preserve"> </w:t>
        </w:r>
        <w:r>
          <w:rPr>
            <w:rStyle w:val="a3"/>
            <w:rFonts w:ascii="Arial" w:hAnsi="Arial" w:cs="Arial"/>
            <w:color w:val="0275D8"/>
          </w:rPr>
          <w:t>적</w:t>
        </w:r>
        <w:r>
          <w:rPr>
            <w:rStyle w:val="a3"/>
            <w:rFonts w:ascii="Arial" w:hAnsi="Arial" w:cs="Arial"/>
            <w:color w:val="0275D8"/>
          </w:rPr>
          <w:t xml:space="preserve"> TEL</w:t>
        </w:r>
        <w:r>
          <w:rPr>
            <w:rStyle w:val="a3"/>
            <w:rFonts w:ascii="Arial" w:hAnsi="Arial" w:cs="Arial"/>
            <w:color w:val="0275D8"/>
          </w:rPr>
          <w:t>과</w:t>
        </w:r>
        <w:r>
          <w:rPr>
            <w:rStyle w:val="a3"/>
            <w:rFonts w:ascii="Arial" w:hAnsi="Arial" w:cs="Arial"/>
            <w:color w:val="0275D8"/>
          </w:rPr>
          <w:t xml:space="preserve"> </w:t>
        </w:r>
        <w:r>
          <w:rPr>
            <w:rStyle w:val="a3"/>
            <w:rFonts w:ascii="Arial" w:hAnsi="Arial" w:cs="Arial"/>
            <w:color w:val="0275D8"/>
          </w:rPr>
          <w:t>탄도탄의</w:t>
        </w:r>
        <w:r>
          <w:rPr>
            <w:rStyle w:val="a3"/>
            <w:rFonts w:ascii="Arial" w:hAnsi="Arial" w:cs="Arial"/>
            <w:color w:val="0275D8"/>
          </w:rPr>
          <w:t xml:space="preserve"> </w:t>
        </w:r>
        <w:r>
          <w:rPr>
            <w:rStyle w:val="a3"/>
            <w:rFonts w:ascii="Arial" w:hAnsi="Arial" w:cs="Arial"/>
            <w:color w:val="0275D8"/>
          </w:rPr>
          <w:t>개수를</w:t>
        </w:r>
        <w:r>
          <w:rPr>
            <w:rStyle w:val="a3"/>
            <w:rFonts w:ascii="Arial" w:hAnsi="Arial" w:cs="Arial"/>
            <w:color w:val="0275D8"/>
          </w:rPr>
          <w:t xml:space="preserve"> </w:t>
        </w:r>
        <w:r>
          <w:rPr>
            <w:rStyle w:val="a3"/>
            <w:rFonts w:ascii="Arial" w:hAnsi="Arial" w:cs="Arial"/>
            <w:color w:val="0275D8"/>
          </w:rPr>
          <w:t>최대한</w:t>
        </w:r>
        <w:r>
          <w:rPr>
            <w:rStyle w:val="a3"/>
            <w:rFonts w:ascii="Arial" w:hAnsi="Arial" w:cs="Arial"/>
            <w:color w:val="0275D8"/>
          </w:rPr>
          <w:t xml:space="preserve"> </w:t>
        </w:r>
        <w:r>
          <w:rPr>
            <w:rStyle w:val="a3"/>
            <w:rFonts w:ascii="Arial" w:hAnsi="Arial" w:cs="Arial"/>
            <w:color w:val="0275D8"/>
          </w:rPr>
          <w:t>찾아내어</w:t>
        </w:r>
        <w:r>
          <w:rPr>
            <w:rStyle w:val="a3"/>
            <w:rFonts w:ascii="Arial" w:hAnsi="Arial" w:cs="Arial"/>
            <w:color w:val="0275D8"/>
          </w:rPr>
          <w:t xml:space="preserve"> </w:t>
        </w:r>
        <w:r>
          <w:rPr>
            <w:rStyle w:val="a3"/>
            <w:rFonts w:ascii="Arial" w:hAnsi="Arial" w:cs="Arial"/>
            <w:color w:val="0275D8"/>
          </w:rPr>
          <w:t>줄일</w:t>
        </w:r>
        <w:r>
          <w:rPr>
            <w:rStyle w:val="a3"/>
            <w:rFonts w:ascii="Arial" w:hAnsi="Arial" w:cs="Arial"/>
            <w:color w:val="0275D8"/>
          </w:rPr>
          <w:t xml:space="preserve"> </w:t>
        </w:r>
        <w:r>
          <w:rPr>
            <w:rStyle w:val="a3"/>
            <w:rFonts w:ascii="Arial" w:hAnsi="Arial" w:cs="Arial"/>
            <w:color w:val="0275D8"/>
          </w:rPr>
          <w:t>수</w:t>
        </w:r>
        <w:r>
          <w:rPr>
            <w:rStyle w:val="a3"/>
            <w:rFonts w:ascii="Arial" w:hAnsi="Arial" w:cs="Arial"/>
            <w:color w:val="0275D8"/>
          </w:rPr>
          <w:t xml:space="preserve"> </w:t>
        </w:r>
        <w:r>
          <w:rPr>
            <w:rStyle w:val="a3"/>
            <w:rFonts w:ascii="Arial" w:hAnsi="Arial" w:cs="Arial"/>
            <w:color w:val="0275D8"/>
          </w:rPr>
          <w:t>있도록</w:t>
        </w:r>
        <w:r>
          <w:rPr>
            <w:rStyle w:val="a3"/>
            <w:rFonts w:ascii="Arial" w:hAnsi="Arial" w:cs="Arial"/>
            <w:color w:val="0275D8"/>
          </w:rPr>
          <w:t xml:space="preserve"> </w:t>
        </w:r>
        <w:r>
          <w:rPr>
            <w:rStyle w:val="a3"/>
            <w:rFonts w:ascii="Arial" w:hAnsi="Arial" w:cs="Arial"/>
            <w:color w:val="0275D8"/>
          </w:rPr>
          <w:t>하는</w:t>
        </w:r>
        <w:r>
          <w:rPr>
            <w:rStyle w:val="a3"/>
            <w:rFonts w:ascii="Arial" w:hAnsi="Arial" w:cs="Arial"/>
            <w:color w:val="0275D8"/>
          </w:rPr>
          <w:t xml:space="preserve"> </w:t>
        </w:r>
        <w:r>
          <w:rPr>
            <w:rStyle w:val="a3"/>
            <w:rFonts w:ascii="Arial" w:hAnsi="Arial" w:cs="Arial"/>
            <w:color w:val="0275D8"/>
          </w:rPr>
          <w:t>것</w:t>
        </w:r>
      </w:hyperlink>
      <w:r>
        <w:rPr>
          <w:rFonts w:ascii="Arial" w:hAnsi="Arial" w:cs="Arial"/>
          <w:color w:val="373A3C"/>
        </w:rPr>
        <w:t>이</w:t>
      </w:r>
      <w:r>
        <w:rPr>
          <w:rFonts w:ascii="Arial" w:hAnsi="Arial" w:cs="Arial"/>
          <w:color w:val="373A3C"/>
        </w:rPr>
        <w:t xml:space="preserve"> </w:t>
      </w:r>
      <w:r>
        <w:rPr>
          <w:rFonts w:ascii="Arial" w:hAnsi="Arial" w:cs="Arial"/>
          <w:color w:val="373A3C"/>
        </w:rPr>
        <w:t>우선과제일</w:t>
      </w:r>
      <w:r>
        <w:rPr>
          <w:rFonts w:ascii="Arial" w:hAnsi="Arial" w:cs="Arial"/>
          <w:color w:val="373A3C"/>
        </w:rPr>
        <w:t xml:space="preserve"> </w:t>
      </w:r>
      <w:r>
        <w:rPr>
          <w:rFonts w:ascii="Arial" w:hAnsi="Arial" w:cs="Arial"/>
          <w:color w:val="373A3C"/>
        </w:rPr>
        <w:t>것이다</w:t>
      </w:r>
      <w:r>
        <w:rPr>
          <w:rFonts w:ascii="Arial" w:hAnsi="Arial" w:cs="Arial"/>
          <w:color w:val="373A3C"/>
        </w:rPr>
        <w:t>. THAAD</w:t>
      </w:r>
      <w:r>
        <w:rPr>
          <w:rFonts w:ascii="Arial" w:hAnsi="Arial" w:cs="Arial"/>
          <w:color w:val="373A3C"/>
        </w:rPr>
        <w:t>의</w:t>
      </w:r>
      <w:r>
        <w:rPr>
          <w:rFonts w:ascii="Arial" w:hAnsi="Arial" w:cs="Arial"/>
          <w:color w:val="373A3C"/>
        </w:rPr>
        <w:t xml:space="preserve"> </w:t>
      </w:r>
      <w:r>
        <w:rPr>
          <w:rFonts w:ascii="Arial" w:hAnsi="Arial" w:cs="Arial"/>
          <w:color w:val="373A3C"/>
        </w:rPr>
        <w:t>방어는</w:t>
      </w:r>
      <w:r>
        <w:rPr>
          <w:rFonts w:ascii="Arial" w:hAnsi="Arial" w:cs="Arial"/>
          <w:color w:val="373A3C"/>
        </w:rPr>
        <w:t xml:space="preserve"> </w:t>
      </w:r>
      <w:r>
        <w:rPr>
          <w:rFonts w:ascii="Arial" w:hAnsi="Arial" w:cs="Arial"/>
          <w:color w:val="373A3C"/>
        </w:rPr>
        <w:t>적</w:t>
      </w:r>
      <w:r>
        <w:rPr>
          <w:rFonts w:ascii="Arial" w:hAnsi="Arial" w:cs="Arial"/>
          <w:color w:val="373A3C"/>
        </w:rPr>
        <w:t xml:space="preserve"> </w:t>
      </w:r>
      <w:r>
        <w:rPr>
          <w:rFonts w:ascii="Arial" w:hAnsi="Arial" w:cs="Arial"/>
          <w:color w:val="373A3C"/>
        </w:rPr>
        <w:t>탄도탄</w:t>
      </w:r>
      <w:r>
        <w:rPr>
          <w:rFonts w:ascii="Arial" w:hAnsi="Arial" w:cs="Arial"/>
          <w:color w:val="373A3C"/>
        </w:rPr>
        <w:t xml:space="preserve"> </w:t>
      </w:r>
      <w:r>
        <w:rPr>
          <w:rFonts w:ascii="Arial" w:hAnsi="Arial" w:cs="Arial"/>
          <w:color w:val="373A3C"/>
        </w:rPr>
        <w:t>발사를</w:t>
      </w:r>
      <w:r>
        <w:rPr>
          <w:rFonts w:ascii="Arial" w:hAnsi="Arial" w:cs="Arial"/>
          <w:color w:val="373A3C"/>
        </w:rPr>
        <w:t xml:space="preserve"> </w:t>
      </w:r>
      <w:r>
        <w:rPr>
          <w:rFonts w:ascii="Arial" w:hAnsi="Arial" w:cs="Arial"/>
          <w:color w:val="373A3C"/>
        </w:rPr>
        <w:t>한</w:t>
      </w:r>
      <w:r>
        <w:rPr>
          <w:rFonts w:ascii="Arial" w:hAnsi="Arial" w:cs="Arial"/>
          <w:color w:val="373A3C"/>
        </w:rPr>
        <w:t xml:space="preserve"> </w:t>
      </w:r>
      <w:r>
        <w:rPr>
          <w:rFonts w:ascii="Arial" w:hAnsi="Arial" w:cs="Arial"/>
          <w:color w:val="373A3C"/>
        </w:rPr>
        <w:t>차례에</w:t>
      </w:r>
      <w:r>
        <w:rPr>
          <w:rFonts w:ascii="Arial" w:hAnsi="Arial" w:cs="Arial"/>
          <w:color w:val="373A3C"/>
        </w:rPr>
        <w:t xml:space="preserve"> 4~5</w:t>
      </w:r>
      <w:r>
        <w:rPr>
          <w:rFonts w:ascii="Arial" w:hAnsi="Arial" w:cs="Arial"/>
          <w:color w:val="373A3C"/>
        </w:rPr>
        <w:t>발</w:t>
      </w:r>
      <w:r>
        <w:rPr>
          <w:rFonts w:ascii="Arial" w:hAnsi="Arial" w:cs="Arial"/>
          <w:color w:val="373A3C"/>
        </w:rPr>
        <w:t xml:space="preserve"> </w:t>
      </w:r>
      <w:r>
        <w:rPr>
          <w:rFonts w:ascii="Arial" w:hAnsi="Arial" w:cs="Arial"/>
          <w:color w:val="373A3C"/>
        </w:rPr>
        <w:t>내외로</w:t>
      </w:r>
      <w:r>
        <w:rPr>
          <w:rFonts w:ascii="Arial" w:hAnsi="Arial" w:cs="Arial"/>
          <w:color w:val="373A3C"/>
        </w:rPr>
        <w:t xml:space="preserve"> </w:t>
      </w:r>
      <w:r>
        <w:rPr>
          <w:rFonts w:ascii="Arial" w:hAnsi="Arial" w:cs="Arial"/>
          <w:color w:val="373A3C"/>
        </w:rPr>
        <w:t>억제해</w:t>
      </w:r>
      <w:r>
        <w:rPr>
          <w:rFonts w:ascii="Arial" w:hAnsi="Arial" w:cs="Arial"/>
          <w:color w:val="373A3C"/>
        </w:rPr>
        <w:t xml:space="preserve"> </w:t>
      </w:r>
      <w:r>
        <w:rPr>
          <w:rFonts w:ascii="Arial" w:hAnsi="Arial" w:cs="Arial"/>
          <w:color w:val="373A3C"/>
        </w:rPr>
        <w:t>놓은</w:t>
      </w:r>
      <w:r>
        <w:rPr>
          <w:rFonts w:ascii="Arial" w:hAnsi="Arial" w:cs="Arial"/>
          <w:color w:val="373A3C"/>
        </w:rPr>
        <w:t xml:space="preserve"> </w:t>
      </w:r>
      <w:r>
        <w:rPr>
          <w:rFonts w:ascii="Arial" w:hAnsi="Arial" w:cs="Arial"/>
          <w:color w:val="373A3C"/>
        </w:rPr>
        <w:t>다음에나</w:t>
      </w:r>
      <w:r>
        <w:rPr>
          <w:rFonts w:ascii="Arial" w:hAnsi="Arial" w:cs="Arial"/>
          <w:color w:val="373A3C"/>
        </w:rPr>
        <w:t xml:space="preserve"> </w:t>
      </w:r>
      <w:r>
        <w:rPr>
          <w:rFonts w:ascii="Arial" w:hAnsi="Arial" w:cs="Arial"/>
          <w:color w:val="373A3C"/>
        </w:rPr>
        <w:t>유효할</w:t>
      </w:r>
      <w:r>
        <w:rPr>
          <w:rFonts w:ascii="Arial" w:hAnsi="Arial" w:cs="Arial"/>
          <w:color w:val="373A3C"/>
        </w:rPr>
        <w:t xml:space="preserve"> </w:t>
      </w:r>
      <w:r>
        <w:rPr>
          <w:rFonts w:ascii="Arial" w:hAnsi="Arial" w:cs="Arial"/>
          <w:color w:val="373A3C"/>
        </w:rPr>
        <w:t>것이다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46" w:anchor="toc" w:history="1">
        <w:r w:rsidR="002B0B10">
          <w:rPr>
            <w:rStyle w:val="a3"/>
            <w:rFonts w:ascii="Arial" w:hAnsi="Arial" w:cs="Arial"/>
            <w:color w:val="0275D8"/>
            <w:sz w:val="38"/>
            <w:szCs w:val="38"/>
          </w:rPr>
          <w:t>3.5.</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비용</w:t>
      </w:r>
      <w:r w:rsidR="002B0B10">
        <w:rPr>
          <w:rFonts w:ascii="Arial" w:hAnsi="Arial" w:cs="Arial"/>
          <w:color w:val="373A3C"/>
          <w:sz w:val="38"/>
          <w:szCs w:val="38"/>
        </w:rPr>
        <w:t xml:space="preserve"> </w:t>
      </w:r>
      <w:r w:rsidR="002B0B10">
        <w:rPr>
          <w:rFonts w:ascii="Arial" w:hAnsi="Arial" w:cs="Arial"/>
          <w:color w:val="373A3C"/>
          <w:sz w:val="38"/>
          <w:szCs w:val="38"/>
        </w:rPr>
        <w:t>부담의</w:t>
      </w:r>
      <w:r w:rsidR="002B0B10">
        <w:rPr>
          <w:rFonts w:ascii="Arial" w:hAnsi="Arial" w:cs="Arial"/>
          <w:color w:val="373A3C"/>
          <w:sz w:val="38"/>
          <w:szCs w:val="38"/>
        </w:rPr>
        <w:t xml:space="preserve"> </w:t>
      </w:r>
      <w:r w:rsidR="002B0B10">
        <w:rPr>
          <w:rFonts w:ascii="Arial" w:hAnsi="Arial" w:cs="Arial"/>
          <w:color w:val="373A3C"/>
          <w:sz w:val="38"/>
          <w:szCs w:val="38"/>
        </w:rPr>
        <w:t>문제</w:t>
      </w:r>
      <w:hyperlink r:id="rId147"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r>
        <w:rPr>
          <w:rFonts w:ascii="Arial" w:hAnsi="Arial" w:cs="Arial"/>
          <w:color w:val="373A3C"/>
        </w:rPr>
        <w:t>한미상호방호</w:t>
      </w:r>
      <w:r>
        <w:rPr>
          <w:rFonts w:ascii="Arial" w:hAnsi="Arial" w:cs="Arial"/>
          <w:color w:val="373A3C"/>
        </w:rPr>
        <w:t xml:space="preserve"> </w:t>
      </w:r>
      <w:r>
        <w:rPr>
          <w:rFonts w:ascii="Arial" w:hAnsi="Arial" w:cs="Arial"/>
          <w:color w:val="373A3C"/>
        </w:rPr>
        <w:t>조약에</w:t>
      </w:r>
      <w:r>
        <w:rPr>
          <w:rFonts w:ascii="Arial" w:hAnsi="Arial" w:cs="Arial"/>
          <w:color w:val="373A3C"/>
        </w:rPr>
        <w:t xml:space="preserve"> </w:t>
      </w:r>
      <w:r>
        <w:rPr>
          <w:rFonts w:ascii="Arial" w:hAnsi="Arial" w:cs="Arial"/>
          <w:color w:val="373A3C"/>
        </w:rPr>
        <w:t>의거하여</w:t>
      </w:r>
      <w:r>
        <w:rPr>
          <w:rFonts w:ascii="Arial" w:hAnsi="Arial" w:cs="Arial"/>
          <w:color w:val="373A3C"/>
        </w:rPr>
        <w:t xml:space="preserve"> </w:t>
      </w:r>
      <w:r>
        <w:rPr>
          <w:rFonts w:ascii="Arial" w:hAnsi="Arial" w:cs="Arial"/>
          <w:color w:val="373A3C"/>
        </w:rPr>
        <w:t>한국은</w:t>
      </w:r>
      <w:r>
        <w:rPr>
          <w:rFonts w:ascii="Arial" w:hAnsi="Arial" w:cs="Arial"/>
          <w:color w:val="373A3C"/>
        </w:rPr>
        <w:t xml:space="preserve"> </w:t>
      </w:r>
      <w:r>
        <w:rPr>
          <w:rFonts w:ascii="Arial" w:hAnsi="Arial" w:cs="Arial"/>
          <w:color w:val="373A3C"/>
        </w:rPr>
        <w:t>부지와</w:t>
      </w:r>
      <w:r>
        <w:rPr>
          <w:rFonts w:ascii="Arial" w:hAnsi="Arial" w:cs="Arial"/>
          <w:color w:val="373A3C"/>
        </w:rPr>
        <w:t xml:space="preserve"> </w:t>
      </w:r>
      <w:r>
        <w:rPr>
          <w:rFonts w:ascii="Arial" w:hAnsi="Arial" w:cs="Arial"/>
          <w:color w:val="373A3C"/>
        </w:rPr>
        <w:t>운용에</w:t>
      </w:r>
      <w:r>
        <w:rPr>
          <w:rFonts w:ascii="Arial" w:hAnsi="Arial" w:cs="Arial"/>
          <w:color w:val="373A3C"/>
        </w:rPr>
        <w:t xml:space="preserve"> </w:t>
      </w:r>
      <w:r>
        <w:rPr>
          <w:rFonts w:ascii="Arial" w:hAnsi="Arial" w:cs="Arial"/>
          <w:color w:val="373A3C"/>
        </w:rPr>
        <w:t>필요한</w:t>
      </w:r>
      <w:r>
        <w:rPr>
          <w:rFonts w:ascii="Arial" w:hAnsi="Arial" w:cs="Arial"/>
          <w:color w:val="373A3C"/>
        </w:rPr>
        <w:t xml:space="preserve"> </w:t>
      </w:r>
      <w:r>
        <w:rPr>
          <w:rFonts w:ascii="Arial" w:hAnsi="Arial" w:cs="Arial"/>
          <w:color w:val="373A3C"/>
        </w:rPr>
        <w:t>용수</w:t>
      </w:r>
      <w:r>
        <w:rPr>
          <w:rFonts w:ascii="Arial" w:hAnsi="Arial" w:cs="Arial"/>
          <w:color w:val="373A3C"/>
        </w:rPr>
        <w:t xml:space="preserve">, </w:t>
      </w:r>
      <w:r>
        <w:rPr>
          <w:rFonts w:ascii="Arial" w:hAnsi="Arial" w:cs="Arial"/>
          <w:color w:val="373A3C"/>
        </w:rPr>
        <w:t>전기</w:t>
      </w:r>
      <w:r>
        <w:rPr>
          <w:rFonts w:ascii="Arial" w:hAnsi="Arial" w:cs="Arial"/>
          <w:color w:val="373A3C"/>
        </w:rPr>
        <w:t xml:space="preserve"> </w:t>
      </w:r>
      <w:r>
        <w:rPr>
          <w:rFonts w:ascii="Arial" w:hAnsi="Arial" w:cs="Arial"/>
          <w:color w:val="373A3C"/>
        </w:rPr>
        <w:t>등을</w:t>
      </w:r>
      <w:r>
        <w:rPr>
          <w:rFonts w:ascii="Arial" w:hAnsi="Arial" w:cs="Arial"/>
          <w:color w:val="373A3C"/>
        </w:rPr>
        <w:t xml:space="preserve"> </w:t>
      </w:r>
      <w:r>
        <w:rPr>
          <w:rFonts w:ascii="Arial" w:hAnsi="Arial" w:cs="Arial"/>
          <w:color w:val="373A3C"/>
        </w:rPr>
        <w:t>제공한다</w:t>
      </w:r>
      <w:r>
        <w:rPr>
          <w:rFonts w:ascii="Arial" w:hAnsi="Arial" w:cs="Arial"/>
          <w:color w:val="373A3C"/>
        </w:rPr>
        <w:t xml:space="preserve">. </w:t>
      </w:r>
      <w:r>
        <w:rPr>
          <w:rFonts w:ascii="Arial" w:hAnsi="Arial" w:cs="Arial"/>
          <w:color w:val="373A3C"/>
        </w:rPr>
        <w:t>기타</w:t>
      </w:r>
      <w:r>
        <w:rPr>
          <w:rFonts w:ascii="Arial" w:hAnsi="Arial" w:cs="Arial"/>
          <w:color w:val="373A3C"/>
        </w:rPr>
        <w:t xml:space="preserve"> </w:t>
      </w:r>
      <w:r>
        <w:rPr>
          <w:rFonts w:ascii="Arial" w:hAnsi="Arial" w:cs="Arial"/>
          <w:color w:val="373A3C"/>
        </w:rPr>
        <w:t>운용비는</w:t>
      </w:r>
      <w:r>
        <w:rPr>
          <w:rFonts w:ascii="Arial" w:hAnsi="Arial" w:cs="Arial"/>
          <w:color w:val="373A3C"/>
        </w:rPr>
        <w:t xml:space="preserve"> </w:t>
      </w:r>
      <w:r>
        <w:rPr>
          <w:rFonts w:ascii="Arial" w:hAnsi="Arial" w:cs="Arial"/>
          <w:color w:val="373A3C"/>
        </w:rPr>
        <w:t>미군이</w:t>
      </w:r>
      <w:r>
        <w:rPr>
          <w:rFonts w:ascii="Arial" w:hAnsi="Arial" w:cs="Arial"/>
          <w:color w:val="373A3C"/>
        </w:rPr>
        <w:t xml:space="preserve"> </w:t>
      </w:r>
      <w:r>
        <w:rPr>
          <w:rFonts w:ascii="Arial" w:hAnsi="Arial" w:cs="Arial"/>
          <w:color w:val="373A3C"/>
        </w:rPr>
        <w:t>부담한다</w:t>
      </w:r>
      <w:r>
        <w:rPr>
          <w:rFonts w:ascii="Arial" w:hAnsi="Arial" w:cs="Arial"/>
          <w:color w:val="373A3C"/>
        </w:rPr>
        <w:t xml:space="preserve">. </w:t>
      </w:r>
      <w:r>
        <w:rPr>
          <w:rFonts w:ascii="Arial" w:hAnsi="Arial" w:cs="Arial"/>
          <w:color w:val="373A3C"/>
        </w:rPr>
        <w:t>만약</w:t>
      </w:r>
      <w:r>
        <w:rPr>
          <w:rFonts w:ascii="Arial" w:hAnsi="Arial" w:cs="Arial"/>
          <w:color w:val="373A3C"/>
        </w:rPr>
        <w:t xml:space="preserve">, </w:t>
      </w:r>
      <w:r>
        <w:rPr>
          <w:rFonts w:ascii="Arial" w:hAnsi="Arial" w:cs="Arial"/>
          <w:color w:val="373A3C"/>
        </w:rPr>
        <w:t>미군기지</w:t>
      </w:r>
      <w:r>
        <w:rPr>
          <w:rFonts w:ascii="Arial" w:hAnsi="Arial" w:cs="Arial"/>
          <w:color w:val="373A3C"/>
        </w:rPr>
        <w:t xml:space="preserve"> </w:t>
      </w:r>
      <w:r>
        <w:rPr>
          <w:rFonts w:ascii="Arial" w:hAnsi="Arial" w:cs="Arial"/>
          <w:color w:val="373A3C"/>
        </w:rPr>
        <w:t>이외</w:t>
      </w:r>
      <w:r>
        <w:rPr>
          <w:rFonts w:ascii="Arial" w:hAnsi="Arial" w:cs="Arial"/>
          <w:color w:val="373A3C"/>
        </w:rPr>
        <w:t xml:space="preserve"> </w:t>
      </w:r>
      <w:r>
        <w:rPr>
          <w:rFonts w:ascii="Arial" w:hAnsi="Arial" w:cs="Arial"/>
          <w:color w:val="373A3C"/>
        </w:rPr>
        <w:t>지역에</w:t>
      </w:r>
      <w:r>
        <w:rPr>
          <w:rFonts w:ascii="Arial" w:hAnsi="Arial" w:cs="Arial"/>
          <w:color w:val="373A3C"/>
        </w:rPr>
        <w:t xml:space="preserve"> </w:t>
      </w:r>
      <w:proofErr w:type="spellStart"/>
      <w:r>
        <w:rPr>
          <w:rFonts w:ascii="Arial" w:hAnsi="Arial" w:cs="Arial"/>
          <w:color w:val="373A3C"/>
        </w:rPr>
        <w:t>사드가</w:t>
      </w:r>
      <w:proofErr w:type="spellEnd"/>
      <w:r>
        <w:rPr>
          <w:rFonts w:ascii="Arial" w:hAnsi="Arial" w:cs="Arial"/>
          <w:color w:val="373A3C"/>
        </w:rPr>
        <w:t xml:space="preserve"> </w:t>
      </w:r>
      <w:r>
        <w:rPr>
          <w:rFonts w:ascii="Arial" w:hAnsi="Arial" w:cs="Arial"/>
          <w:color w:val="373A3C"/>
        </w:rPr>
        <w:t>배치되면</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그</w:t>
      </w:r>
      <w:r>
        <w:rPr>
          <w:rFonts w:ascii="Arial" w:hAnsi="Arial" w:cs="Arial"/>
          <w:color w:val="373A3C"/>
        </w:rPr>
        <w:t xml:space="preserve"> </w:t>
      </w:r>
      <w:r>
        <w:rPr>
          <w:rFonts w:ascii="Arial" w:hAnsi="Arial" w:cs="Arial"/>
          <w:color w:val="373A3C"/>
        </w:rPr>
        <w:t>부지를</w:t>
      </w:r>
      <w:r>
        <w:rPr>
          <w:rFonts w:ascii="Arial" w:hAnsi="Arial" w:cs="Arial"/>
          <w:color w:val="373A3C"/>
        </w:rPr>
        <w:t xml:space="preserve"> </w:t>
      </w:r>
      <w:r>
        <w:rPr>
          <w:rFonts w:ascii="Arial" w:hAnsi="Arial" w:cs="Arial"/>
          <w:color w:val="373A3C"/>
        </w:rPr>
        <w:t>건설하며</w:t>
      </w:r>
      <w:r>
        <w:rPr>
          <w:rFonts w:ascii="Arial" w:hAnsi="Arial" w:cs="Arial"/>
          <w:color w:val="373A3C"/>
        </w:rPr>
        <w:t xml:space="preserve"> </w:t>
      </w:r>
      <w:r>
        <w:rPr>
          <w:rFonts w:ascii="Arial" w:hAnsi="Arial" w:cs="Arial"/>
          <w:color w:val="373A3C"/>
        </w:rPr>
        <w:t>각종</w:t>
      </w:r>
      <w:r>
        <w:rPr>
          <w:rFonts w:ascii="Arial" w:hAnsi="Arial" w:cs="Arial"/>
          <w:color w:val="373A3C"/>
        </w:rPr>
        <w:t xml:space="preserve"> </w:t>
      </w:r>
      <w:r>
        <w:rPr>
          <w:rFonts w:ascii="Arial" w:hAnsi="Arial" w:cs="Arial"/>
          <w:color w:val="373A3C"/>
        </w:rPr>
        <w:t>제반</w:t>
      </w:r>
      <w:r>
        <w:rPr>
          <w:rFonts w:ascii="Arial" w:hAnsi="Arial" w:cs="Arial"/>
          <w:color w:val="373A3C"/>
        </w:rPr>
        <w:t xml:space="preserve"> </w:t>
      </w:r>
      <w:r>
        <w:rPr>
          <w:rFonts w:ascii="Arial" w:hAnsi="Arial" w:cs="Arial"/>
          <w:color w:val="373A3C"/>
        </w:rPr>
        <w:t>비용을</w:t>
      </w:r>
      <w:r>
        <w:rPr>
          <w:rFonts w:ascii="Arial" w:hAnsi="Arial" w:cs="Arial"/>
          <w:color w:val="373A3C"/>
        </w:rPr>
        <w:t xml:space="preserve"> </w:t>
      </w:r>
      <w:r>
        <w:rPr>
          <w:rFonts w:ascii="Arial" w:hAnsi="Arial" w:cs="Arial"/>
          <w:color w:val="373A3C"/>
        </w:rPr>
        <w:t>전부</w:t>
      </w:r>
      <w:r>
        <w:rPr>
          <w:rFonts w:ascii="Arial" w:hAnsi="Arial" w:cs="Arial"/>
          <w:color w:val="373A3C"/>
        </w:rPr>
        <w:t xml:space="preserve"> </w:t>
      </w:r>
      <w:r>
        <w:rPr>
          <w:rFonts w:ascii="Arial" w:hAnsi="Arial" w:cs="Arial"/>
          <w:color w:val="373A3C"/>
        </w:rPr>
        <w:t>부담한다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그런데</w:t>
      </w:r>
      <w:r>
        <w:rPr>
          <w:rFonts w:ascii="Arial" w:hAnsi="Arial" w:cs="Arial"/>
          <w:color w:val="373A3C"/>
        </w:rPr>
        <w:t>, 7</w:t>
      </w:r>
      <w:r>
        <w:rPr>
          <w:rFonts w:ascii="Arial" w:hAnsi="Arial" w:cs="Arial"/>
          <w:color w:val="373A3C"/>
        </w:rPr>
        <w:t>월</w:t>
      </w:r>
      <w:r>
        <w:rPr>
          <w:rFonts w:ascii="Arial" w:hAnsi="Arial" w:cs="Arial"/>
          <w:color w:val="373A3C"/>
        </w:rPr>
        <w:t xml:space="preserve"> 13</w:t>
      </w:r>
      <w:r>
        <w:rPr>
          <w:rFonts w:ascii="Arial" w:hAnsi="Arial" w:cs="Arial"/>
          <w:color w:val="373A3C"/>
        </w:rPr>
        <w:t>일</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r>
        <w:rPr>
          <w:rFonts w:ascii="Arial" w:hAnsi="Arial" w:cs="Arial"/>
          <w:color w:val="373A3C"/>
        </w:rPr>
        <w:t>미군</w:t>
      </w:r>
      <w:r>
        <w:rPr>
          <w:rFonts w:ascii="Arial" w:hAnsi="Arial" w:cs="Arial"/>
          <w:color w:val="373A3C"/>
        </w:rPr>
        <w:t xml:space="preserve"> </w:t>
      </w:r>
      <w:r>
        <w:rPr>
          <w:rFonts w:ascii="Arial" w:hAnsi="Arial" w:cs="Arial"/>
          <w:color w:val="373A3C"/>
        </w:rPr>
        <w:t>기지가</w:t>
      </w:r>
      <w:r>
        <w:rPr>
          <w:rFonts w:ascii="Arial" w:hAnsi="Arial" w:cs="Arial"/>
          <w:color w:val="373A3C"/>
        </w:rPr>
        <w:t xml:space="preserve"> </w:t>
      </w:r>
      <w:r>
        <w:rPr>
          <w:rFonts w:ascii="Arial" w:hAnsi="Arial" w:cs="Arial"/>
          <w:color w:val="373A3C"/>
        </w:rPr>
        <w:t>아닌</w:t>
      </w:r>
      <w:r>
        <w:rPr>
          <w:rFonts w:ascii="Arial" w:hAnsi="Arial" w:cs="Arial"/>
          <w:color w:val="373A3C"/>
        </w:rPr>
        <w:t xml:space="preserve">, </w:t>
      </w:r>
      <w:r>
        <w:rPr>
          <w:rFonts w:ascii="Arial" w:hAnsi="Arial" w:cs="Arial"/>
          <w:color w:val="373A3C"/>
        </w:rPr>
        <w:t>한국군</w:t>
      </w:r>
      <w:r>
        <w:rPr>
          <w:rFonts w:ascii="Arial" w:hAnsi="Arial" w:cs="Arial"/>
          <w:color w:val="373A3C"/>
        </w:rPr>
        <w:t xml:space="preserve"> </w:t>
      </w:r>
      <w:r>
        <w:rPr>
          <w:rFonts w:ascii="Arial" w:hAnsi="Arial" w:cs="Arial"/>
          <w:color w:val="373A3C"/>
        </w:rPr>
        <w:t>기지에</w:t>
      </w:r>
      <w:r>
        <w:rPr>
          <w:rFonts w:ascii="Arial" w:hAnsi="Arial" w:cs="Arial"/>
          <w:color w:val="373A3C"/>
        </w:rPr>
        <w:t xml:space="preserve"> </w:t>
      </w:r>
      <w:r>
        <w:rPr>
          <w:rFonts w:ascii="Arial" w:hAnsi="Arial" w:cs="Arial"/>
          <w:color w:val="373A3C"/>
        </w:rPr>
        <w:t>배치하게</w:t>
      </w:r>
      <w:r>
        <w:rPr>
          <w:rFonts w:ascii="Arial" w:hAnsi="Arial" w:cs="Arial"/>
          <w:color w:val="373A3C"/>
        </w:rPr>
        <w:t xml:space="preserve"> </w:t>
      </w:r>
      <w:r>
        <w:rPr>
          <w:rFonts w:ascii="Arial" w:hAnsi="Arial" w:cs="Arial"/>
          <w:color w:val="373A3C"/>
        </w:rPr>
        <w:t>되면서</w:t>
      </w:r>
      <w:r>
        <w:rPr>
          <w:rFonts w:ascii="Arial" w:hAnsi="Arial" w:cs="Arial"/>
          <w:color w:val="373A3C"/>
        </w:rPr>
        <w:t xml:space="preserve">, </w:t>
      </w:r>
      <w:r>
        <w:rPr>
          <w:rFonts w:ascii="Arial" w:hAnsi="Arial" w:cs="Arial"/>
          <w:color w:val="373A3C"/>
        </w:rPr>
        <w:t>한국측이</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운용에</w:t>
      </w:r>
      <w:r>
        <w:rPr>
          <w:rFonts w:ascii="Arial" w:hAnsi="Arial" w:cs="Arial"/>
          <w:color w:val="373A3C"/>
        </w:rPr>
        <w:t xml:space="preserve"> </w:t>
      </w:r>
      <w:r>
        <w:rPr>
          <w:rFonts w:ascii="Arial" w:hAnsi="Arial" w:cs="Arial"/>
          <w:color w:val="373A3C"/>
        </w:rPr>
        <w:t>필요한</w:t>
      </w:r>
      <w:r>
        <w:rPr>
          <w:rFonts w:ascii="Arial" w:hAnsi="Arial" w:cs="Arial"/>
          <w:color w:val="373A3C"/>
        </w:rPr>
        <w:t xml:space="preserve"> </w:t>
      </w:r>
      <w:r>
        <w:rPr>
          <w:rFonts w:ascii="Arial" w:hAnsi="Arial" w:cs="Arial"/>
          <w:color w:val="373A3C"/>
        </w:rPr>
        <w:t>제반</w:t>
      </w:r>
      <w:r>
        <w:rPr>
          <w:rFonts w:ascii="Arial" w:hAnsi="Arial" w:cs="Arial"/>
          <w:color w:val="373A3C"/>
        </w:rPr>
        <w:t xml:space="preserve"> </w:t>
      </w:r>
      <w:r>
        <w:rPr>
          <w:rFonts w:ascii="Arial" w:hAnsi="Arial" w:cs="Arial"/>
          <w:color w:val="373A3C"/>
        </w:rPr>
        <w:t>비용을</w:t>
      </w:r>
      <w:r>
        <w:rPr>
          <w:rFonts w:ascii="Arial" w:hAnsi="Arial" w:cs="Arial"/>
          <w:color w:val="373A3C"/>
        </w:rPr>
        <w:t xml:space="preserve"> </w:t>
      </w:r>
      <w:r>
        <w:rPr>
          <w:rFonts w:ascii="Arial" w:hAnsi="Arial" w:cs="Arial"/>
          <w:color w:val="373A3C"/>
        </w:rPr>
        <w:t>전부</w:t>
      </w:r>
      <w:r>
        <w:rPr>
          <w:rFonts w:ascii="Arial" w:hAnsi="Arial" w:cs="Arial"/>
          <w:color w:val="373A3C"/>
        </w:rPr>
        <w:t xml:space="preserve"> </w:t>
      </w:r>
      <w:r>
        <w:rPr>
          <w:rFonts w:ascii="Arial" w:hAnsi="Arial" w:cs="Arial"/>
          <w:color w:val="373A3C"/>
        </w:rPr>
        <w:t>부담하게</w:t>
      </w:r>
      <w:r>
        <w:rPr>
          <w:rFonts w:ascii="Arial" w:hAnsi="Arial" w:cs="Arial"/>
          <w:color w:val="373A3C"/>
        </w:rPr>
        <w:t xml:space="preserve"> </w:t>
      </w:r>
      <w:r>
        <w:rPr>
          <w:rFonts w:ascii="Arial" w:hAnsi="Arial" w:cs="Arial"/>
          <w:color w:val="373A3C"/>
        </w:rPr>
        <w:t>되었다</w:t>
      </w:r>
      <w:r>
        <w:rPr>
          <w:rFonts w:ascii="Arial" w:hAnsi="Arial" w:cs="Arial"/>
          <w:color w:val="373A3C"/>
        </w:rPr>
        <w:t>.</w:t>
      </w:r>
      <w:r>
        <w:rPr>
          <w:rStyle w:val="apple-converted-space"/>
          <w:rFonts w:ascii="Arial" w:hAnsi="Arial" w:cs="Arial"/>
          <w:color w:val="373A3C"/>
        </w:rPr>
        <w:t> </w:t>
      </w:r>
      <w:hyperlink r:id="rId148" w:anchor="fn-23" w:tooltip="한편, 독일, 일본 등은 미군이 지불하고 사용한다." w:history="1">
        <w:r>
          <w:rPr>
            <w:rStyle w:val="a3"/>
            <w:rFonts w:ascii="Arial" w:hAnsi="Arial" w:cs="Arial"/>
            <w:color w:val="0275D8"/>
            <w:sz w:val="19"/>
            <w:szCs w:val="19"/>
            <w:vertAlign w:val="superscript"/>
          </w:rPr>
          <w:t>[23]</w:t>
        </w:r>
      </w:hyperlink>
      <w:r>
        <w:rPr>
          <w:rStyle w:val="apple-converted-space"/>
          <w:rFonts w:ascii="Arial" w:hAnsi="Arial" w:cs="Arial"/>
          <w:color w:val="373A3C"/>
        </w:rPr>
        <w:t> </w:t>
      </w:r>
      <w:r>
        <w:rPr>
          <w:rFonts w:ascii="Arial" w:hAnsi="Arial" w:cs="Arial"/>
          <w:color w:val="373A3C"/>
        </w:rPr>
        <w:t>최초</w:t>
      </w:r>
      <w:r>
        <w:rPr>
          <w:rFonts w:ascii="Arial" w:hAnsi="Arial" w:cs="Arial"/>
          <w:color w:val="373A3C"/>
        </w:rPr>
        <w:t xml:space="preserve"> THAAD</w:t>
      </w:r>
      <w:r>
        <w:rPr>
          <w:rFonts w:ascii="Arial" w:hAnsi="Arial" w:cs="Arial"/>
          <w:color w:val="373A3C"/>
        </w:rPr>
        <w:t>는</w:t>
      </w:r>
      <w:r>
        <w:rPr>
          <w:rFonts w:ascii="Arial" w:hAnsi="Arial" w:cs="Arial"/>
          <w:color w:val="373A3C"/>
        </w:rPr>
        <w:t xml:space="preserve"> </w:t>
      </w:r>
      <w:r>
        <w:rPr>
          <w:rFonts w:ascii="Arial" w:hAnsi="Arial" w:cs="Arial"/>
          <w:color w:val="373A3C"/>
        </w:rPr>
        <w:t>한국군이</w:t>
      </w:r>
      <w:r>
        <w:rPr>
          <w:rFonts w:ascii="Arial" w:hAnsi="Arial" w:cs="Arial"/>
          <w:color w:val="373A3C"/>
        </w:rPr>
        <w:t xml:space="preserve"> </w:t>
      </w:r>
      <w:r>
        <w:rPr>
          <w:rFonts w:ascii="Arial" w:hAnsi="Arial" w:cs="Arial"/>
          <w:color w:val="373A3C"/>
        </w:rPr>
        <w:t>구입하는</w:t>
      </w:r>
      <w:r>
        <w:rPr>
          <w:rFonts w:ascii="Arial" w:hAnsi="Arial" w:cs="Arial"/>
          <w:color w:val="373A3C"/>
        </w:rPr>
        <w:t xml:space="preserve"> </w:t>
      </w:r>
      <w:r>
        <w:rPr>
          <w:rFonts w:ascii="Arial" w:hAnsi="Arial" w:cs="Arial"/>
          <w:color w:val="373A3C"/>
        </w:rPr>
        <w:t>게</w:t>
      </w:r>
      <w:r>
        <w:rPr>
          <w:rFonts w:ascii="Arial" w:hAnsi="Arial" w:cs="Arial"/>
          <w:color w:val="373A3C"/>
        </w:rPr>
        <w:t xml:space="preserve"> </w:t>
      </w:r>
      <w:r>
        <w:rPr>
          <w:rFonts w:ascii="Arial" w:hAnsi="Arial" w:cs="Arial"/>
          <w:color w:val="373A3C"/>
        </w:rPr>
        <w:t>아니라</w:t>
      </w:r>
      <w:r>
        <w:rPr>
          <w:rFonts w:ascii="Arial" w:hAnsi="Arial" w:cs="Arial"/>
          <w:color w:val="373A3C"/>
        </w:rPr>
        <w:t xml:space="preserve"> </w:t>
      </w:r>
      <w:r>
        <w:rPr>
          <w:rFonts w:ascii="Arial" w:hAnsi="Arial" w:cs="Arial"/>
          <w:color w:val="373A3C"/>
        </w:rPr>
        <w:t>어디까지나</w:t>
      </w:r>
      <w:r>
        <w:rPr>
          <w:rFonts w:ascii="Arial" w:hAnsi="Arial" w:cs="Arial"/>
          <w:color w:val="373A3C"/>
        </w:rPr>
        <w:t xml:space="preserve"> </w:t>
      </w:r>
      <w:r>
        <w:rPr>
          <w:rFonts w:ascii="Arial" w:hAnsi="Arial" w:cs="Arial"/>
          <w:color w:val="373A3C"/>
        </w:rPr>
        <w:t>주한미군에</w:t>
      </w:r>
      <w:r>
        <w:rPr>
          <w:rFonts w:ascii="Arial" w:hAnsi="Arial" w:cs="Arial"/>
          <w:color w:val="373A3C"/>
        </w:rPr>
        <w:t xml:space="preserve"> </w:t>
      </w:r>
      <w:r>
        <w:rPr>
          <w:rFonts w:ascii="Arial" w:hAnsi="Arial" w:cs="Arial"/>
          <w:color w:val="373A3C"/>
        </w:rPr>
        <w:t>배치되는</w:t>
      </w:r>
      <w:r>
        <w:rPr>
          <w:rFonts w:ascii="Arial" w:hAnsi="Arial" w:cs="Arial"/>
          <w:color w:val="373A3C"/>
        </w:rPr>
        <w:t xml:space="preserve"> </w:t>
      </w:r>
      <w:r>
        <w:rPr>
          <w:rFonts w:ascii="Arial" w:hAnsi="Arial" w:cs="Arial"/>
          <w:color w:val="373A3C"/>
        </w:rPr>
        <w:t>것이어서</w:t>
      </w:r>
      <w:r>
        <w:rPr>
          <w:rFonts w:ascii="Arial" w:hAnsi="Arial" w:cs="Arial"/>
          <w:color w:val="373A3C"/>
        </w:rPr>
        <w:t xml:space="preserve"> </w:t>
      </w:r>
      <w:r>
        <w:rPr>
          <w:rFonts w:ascii="Arial" w:hAnsi="Arial" w:cs="Arial"/>
          <w:color w:val="373A3C"/>
        </w:rPr>
        <w:t>원칙적으로는</w:t>
      </w:r>
      <w:r>
        <w:rPr>
          <w:rFonts w:ascii="Arial" w:hAnsi="Arial" w:cs="Arial"/>
          <w:color w:val="373A3C"/>
        </w:rPr>
        <w:t xml:space="preserve"> </w:t>
      </w:r>
      <w:r>
        <w:rPr>
          <w:rFonts w:ascii="Arial" w:hAnsi="Arial" w:cs="Arial"/>
          <w:color w:val="373A3C"/>
        </w:rPr>
        <w:t>비용에</w:t>
      </w:r>
      <w:r>
        <w:rPr>
          <w:rFonts w:ascii="Arial" w:hAnsi="Arial" w:cs="Arial"/>
          <w:color w:val="373A3C"/>
        </w:rPr>
        <w:t xml:space="preserve"> </w:t>
      </w:r>
      <w:r>
        <w:rPr>
          <w:rFonts w:ascii="Arial" w:hAnsi="Arial" w:cs="Arial"/>
          <w:color w:val="373A3C"/>
        </w:rPr>
        <w:t>대해서</w:t>
      </w:r>
      <w:r>
        <w:rPr>
          <w:rFonts w:ascii="Arial" w:hAnsi="Arial" w:cs="Arial"/>
          <w:color w:val="373A3C"/>
        </w:rPr>
        <w:t xml:space="preserve"> </w:t>
      </w:r>
      <w:r>
        <w:rPr>
          <w:rFonts w:ascii="Arial" w:hAnsi="Arial" w:cs="Arial"/>
          <w:color w:val="373A3C"/>
        </w:rPr>
        <w:t>걱정할</w:t>
      </w:r>
      <w:r>
        <w:rPr>
          <w:rFonts w:ascii="Arial" w:hAnsi="Arial" w:cs="Arial"/>
          <w:color w:val="373A3C"/>
        </w:rPr>
        <w:t xml:space="preserve"> </w:t>
      </w:r>
      <w:r>
        <w:rPr>
          <w:rFonts w:ascii="Arial" w:hAnsi="Arial" w:cs="Arial"/>
          <w:color w:val="373A3C"/>
        </w:rPr>
        <w:t>필요가</w:t>
      </w:r>
      <w:r>
        <w:rPr>
          <w:rFonts w:ascii="Arial" w:hAnsi="Arial" w:cs="Arial"/>
          <w:color w:val="373A3C"/>
        </w:rPr>
        <w:t xml:space="preserve"> </w:t>
      </w:r>
      <w:r>
        <w:rPr>
          <w:rFonts w:ascii="Arial" w:hAnsi="Arial" w:cs="Arial"/>
          <w:color w:val="373A3C"/>
        </w:rPr>
        <w:t>없다고</w:t>
      </w:r>
      <w:r>
        <w:rPr>
          <w:rFonts w:ascii="Arial" w:hAnsi="Arial" w:cs="Arial"/>
          <w:color w:val="373A3C"/>
        </w:rPr>
        <w:t xml:space="preserve"> </w:t>
      </w:r>
      <w:r>
        <w:rPr>
          <w:rFonts w:ascii="Arial" w:hAnsi="Arial" w:cs="Arial"/>
          <w:color w:val="373A3C"/>
        </w:rPr>
        <w:t>하였다</w:t>
      </w:r>
      <w:r>
        <w:rPr>
          <w:rFonts w:ascii="Arial" w:hAnsi="Arial" w:cs="Arial"/>
          <w:color w:val="373A3C"/>
        </w:rPr>
        <w:t xml:space="preserve">. </w:t>
      </w:r>
      <w:r>
        <w:rPr>
          <w:rFonts w:ascii="Arial" w:hAnsi="Arial" w:cs="Arial"/>
          <w:color w:val="373A3C"/>
        </w:rPr>
        <w:t>미군</w:t>
      </w:r>
      <w:r>
        <w:rPr>
          <w:rFonts w:ascii="Arial" w:hAnsi="Arial" w:cs="Arial"/>
          <w:color w:val="373A3C"/>
        </w:rPr>
        <w:t xml:space="preserve"> </w:t>
      </w:r>
      <w:r>
        <w:rPr>
          <w:rFonts w:ascii="Arial" w:hAnsi="Arial" w:cs="Arial"/>
          <w:color w:val="373A3C"/>
        </w:rPr>
        <w:t>기지에</w:t>
      </w:r>
      <w:r>
        <w:rPr>
          <w:rFonts w:ascii="Arial" w:hAnsi="Arial" w:cs="Arial"/>
          <w:color w:val="373A3C"/>
        </w:rPr>
        <w:t xml:space="preserve"> </w:t>
      </w:r>
      <w:r>
        <w:rPr>
          <w:rFonts w:ascii="Arial" w:hAnsi="Arial" w:cs="Arial"/>
          <w:color w:val="373A3C"/>
        </w:rPr>
        <w:t>배치</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정부가</w:t>
      </w:r>
      <w:r>
        <w:rPr>
          <w:rFonts w:ascii="Arial" w:hAnsi="Arial" w:cs="Arial"/>
          <w:color w:val="373A3C"/>
        </w:rPr>
        <w:t xml:space="preserve"> </w:t>
      </w:r>
      <w:r>
        <w:rPr>
          <w:rFonts w:ascii="Arial" w:hAnsi="Arial" w:cs="Arial"/>
          <w:color w:val="373A3C"/>
        </w:rPr>
        <w:t>부담해야</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proofErr w:type="spellStart"/>
      <w:r>
        <w:rPr>
          <w:rFonts w:ascii="Arial" w:hAnsi="Arial" w:cs="Arial"/>
          <w:color w:val="373A3C"/>
        </w:rPr>
        <w:t>사드의</w:t>
      </w:r>
      <w:proofErr w:type="spellEnd"/>
      <w:r>
        <w:rPr>
          <w:rFonts w:ascii="Arial" w:hAnsi="Arial" w:cs="Arial"/>
          <w:color w:val="373A3C"/>
        </w:rPr>
        <w:t xml:space="preserve"> 1</w:t>
      </w:r>
      <w:r>
        <w:rPr>
          <w:rFonts w:ascii="Arial" w:hAnsi="Arial" w:cs="Arial"/>
          <w:color w:val="373A3C"/>
        </w:rPr>
        <w:t>년</w:t>
      </w:r>
      <w:r>
        <w:rPr>
          <w:rFonts w:ascii="Arial" w:hAnsi="Arial" w:cs="Arial"/>
          <w:color w:val="373A3C"/>
        </w:rPr>
        <w:t xml:space="preserve"> </w:t>
      </w:r>
      <w:r>
        <w:rPr>
          <w:rFonts w:ascii="Arial" w:hAnsi="Arial" w:cs="Arial"/>
          <w:color w:val="373A3C"/>
        </w:rPr>
        <w:t>유지비는</w:t>
      </w:r>
      <w:r>
        <w:rPr>
          <w:rFonts w:ascii="Arial" w:hAnsi="Arial" w:cs="Arial"/>
          <w:color w:val="373A3C"/>
        </w:rPr>
        <w:t xml:space="preserve"> </w:t>
      </w:r>
      <w:proofErr w:type="spellStart"/>
      <w:r>
        <w:rPr>
          <w:rFonts w:ascii="Arial" w:hAnsi="Arial" w:cs="Arial"/>
          <w:color w:val="373A3C"/>
        </w:rPr>
        <w:lastRenderedPageBreak/>
        <w:t>사드</w:t>
      </w:r>
      <w:proofErr w:type="spellEnd"/>
      <w:r>
        <w:rPr>
          <w:rFonts w:ascii="Arial" w:hAnsi="Arial" w:cs="Arial"/>
          <w:color w:val="373A3C"/>
        </w:rPr>
        <w:t xml:space="preserve"> </w:t>
      </w:r>
      <w:r>
        <w:rPr>
          <w:rFonts w:ascii="Arial" w:hAnsi="Arial" w:cs="Arial"/>
          <w:color w:val="373A3C"/>
        </w:rPr>
        <w:t>포대당</w:t>
      </w:r>
      <w:r>
        <w:rPr>
          <w:rFonts w:ascii="Arial" w:hAnsi="Arial" w:cs="Arial"/>
          <w:color w:val="373A3C"/>
        </w:rPr>
        <w:t xml:space="preserve"> 50</w:t>
      </w:r>
      <w:r>
        <w:rPr>
          <w:rFonts w:ascii="Arial" w:hAnsi="Arial" w:cs="Arial"/>
          <w:color w:val="373A3C"/>
        </w:rPr>
        <w:t>억</w:t>
      </w:r>
      <w:r>
        <w:rPr>
          <w:rFonts w:ascii="Arial" w:hAnsi="Arial" w:cs="Arial"/>
          <w:color w:val="373A3C"/>
        </w:rPr>
        <w:t xml:space="preserve"> </w:t>
      </w:r>
      <w:r>
        <w:rPr>
          <w:rFonts w:ascii="Arial" w:hAnsi="Arial" w:cs="Arial"/>
          <w:color w:val="373A3C"/>
        </w:rPr>
        <w:t>원</w:t>
      </w:r>
      <w:r>
        <w:rPr>
          <w:rFonts w:ascii="Arial" w:hAnsi="Arial" w:cs="Arial"/>
          <w:color w:val="373A3C"/>
        </w:rPr>
        <w:t xml:space="preserve"> </w:t>
      </w:r>
      <w:r>
        <w:rPr>
          <w:rFonts w:ascii="Arial" w:hAnsi="Arial" w:cs="Arial"/>
          <w:color w:val="373A3C"/>
        </w:rPr>
        <w:t>안팎으로</w:t>
      </w:r>
      <w:r>
        <w:rPr>
          <w:rFonts w:ascii="Arial" w:hAnsi="Arial" w:cs="Arial"/>
          <w:color w:val="373A3C"/>
        </w:rPr>
        <w:t xml:space="preserve"> </w:t>
      </w:r>
      <w:r>
        <w:rPr>
          <w:rFonts w:ascii="Arial" w:hAnsi="Arial" w:cs="Arial"/>
          <w:color w:val="373A3C"/>
        </w:rPr>
        <w:t>추정되었다</w:t>
      </w:r>
      <w:r>
        <w:rPr>
          <w:rFonts w:ascii="Arial" w:hAnsi="Arial" w:cs="Arial"/>
          <w:color w:val="373A3C"/>
        </w:rPr>
        <w:t>.</w:t>
      </w:r>
      <w:hyperlink r:id="rId149" w:tgtFrame="_blank" w:tooltip="http://m.news.naver.com/read.nhn?mode=LSD&amp;mid=sec&amp;sid1=100&amp;oid=001&amp;aid=0008187058" w:history="1">
        <w:r>
          <w:rPr>
            <w:rStyle w:val="a3"/>
            <w:rFonts w:ascii="Arial" w:hAnsi="Arial" w:cs="Arial"/>
            <w:color w:val="009900"/>
          </w:rPr>
          <w:t>관련기사</w:t>
        </w:r>
      </w:hyperlink>
      <w:r>
        <w:rPr>
          <w:rStyle w:val="apple-converted-space"/>
          <w:rFonts w:ascii="Arial" w:hAnsi="Arial" w:cs="Arial"/>
          <w:color w:val="373A3C"/>
        </w:rPr>
        <w:t> </w:t>
      </w:r>
      <w:r>
        <w:rPr>
          <w:rFonts w:ascii="Arial" w:hAnsi="Arial" w:cs="Arial"/>
          <w:color w:val="373A3C"/>
        </w:rPr>
        <w:t>그렇지만</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배치지역이</w:t>
      </w:r>
      <w:r>
        <w:rPr>
          <w:rFonts w:ascii="Arial" w:hAnsi="Arial" w:cs="Arial"/>
          <w:color w:val="373A3C"/>
        </w:rPr>
        <w:t xml:space="preserve"> </w:t>
      </w:r>
      <w:r>
        <w:rPr>
          <w:rFonts w:ascii="Arial" w:hAnsi="Arial" w:cs="Arial"/>
          <w:color w:val="373A3C"/>
        </w:rPr>
        <w:t>한국군</w:t>
      </w:r>
      <w:r>
        <w:rPr>
          <w:rFonts w:ascii="Arial" w:hAnsi="Arial" w:cs="Arial"/>
          <w:color w:val="373A3C"/>
        </w:rPr>
        <w:t xml:space="preserve"> </w:t>
      </w:r>
      <w:r>
        <w:rPr>
          <w:rFonts w:ascii="Arial" w:hAnsi="Arial" w:cs="Arial"/>
          <w:color w:val="373A3C"/>
        </w:rPr>
        <w:t>지역이니</w:t>
      </w:r>
      <w:r>
        <w:rPr>
          <w:rFonts w:ascii="Arial" w:hAnsi="Arial" w:cs="Arial"/>
          <w:color w:val="373A3C"/>
        </w:rPr>
        <w:t xml:space="preserve">, </w:t>
      </w:r>
      <w:proofErr w:type="spellStart"/>
      <w:r>
        <w:rPr>
          <w:rFonts w:ascii="Arial" w:hAnsi="Arial" w:cs="Arial"/>
          <w:color w:val="373A3C"/>
        </w:rPr>
        <w:t>사드를</w:t>
      </w:r>
      <w:proofErr w:type="spellEnd"/>
      <w:r>
        <w:rPr>
          <w:rFonts w:ascii="Arial" w:hAnsi="Arial" w:cs="Arial"/>
          <w:color w:val="373A3C"/>
        </w:rPr>
        <w:t xml:space="preserve"> </w:t>
      </w:r>
      <w:proofErr w:type="spellStart"/>
      <w:r>
        <w:rPr>
          <w:rFonts w:ascii="Arial" w:hAnsi="Arial" w:cs="Arial"/>
          <w:color w:val="373A3C"/>
        </w:rPr>
        <w:t>운영할수</w:t>
      </w:r>
      <w:proofErr w:type="spellEnd"/>
      <w:r>
        <w:rPr>
          <w:rFonts w:ascii="Arial" w:hAnsi="Arial" w:cs="Arial"/>
          <w:color w:val="373A3C"/>
        </w:rPr>
        <w:t xml:space="preserve"> </w:t>
      </w:r>
      <w:r>
        <w:rPr>
          <w:rFonts w:ascii="Arial" w:hAnsi="Arial" w:cs="Arial"/>
          <w:color w:val="373A3C"/>
        </w:rPr>
        <w:t>있도록</w:t>
      </w:r>
      <w:r>
        <w:rPr>
          <w:rFonts w:ascii="Arial" w:hAnsi="Arial" w:cs="Arial"/>
          <w:color w:val="373A3C"/>
        </w:rPr>
        <w:t xml:space="preserve"> </w:t>
      </w:r>
      <w:r>
        <w:rPr>
          <w:rFonts w:ascii="Arial" w:hAnsi="Arial" w:cs="Arial"/>
          <w:color w:val="373A3C"/>
        </w:rPr>
        <w:t>기지</w:t>
      </w:r>
      <w:r>
        <w:rPr>
          <w:rFonts w:ascii="Arial" w:hAnsi="Arial" w:cs="Arial"/>
          <w:color w:val="373A3C"/>
        </w:rPr>
        <w:t xml:space="preserve"> </w:t>
      </w:r>
      <w:r>
        <w:rPr>
          <w:rFonts w:ascii="Arial" w:hAnsi="Arial" w:cs="Arial"/>
          <w:color w:val="373A3C"/>
        </w:rPr>
        <w:t>설비</w:t>
      </w:r>
      <w:r>
        <w:rPr>
          <w:rFonts w:ascii="Arial" w:hAnsi="Arial" w:cs="Arial"/>
          <w:color w:val="373A3C"/>
        </w:rPr>
        <w:t xml:space="preserve">, </w:t>
      </w:r>
      <w:r>
        <w:rPr>
          <w:rFonts w:ascii="Arial" w:hAnsi="Arial" w:cs="Arial"/>
          <w:color w:val="373A3C"/>
        </w:rPr>
        <w:t>전력</w:t>
      </w:r>
      <w:r>
        <w:rPr>
          <w:rFonts w:ascii="Arial" w:hAnsi="Arial" w:cs="Arial"/>
          <w:color w:val="373A3C"/>
        </w:rPr>
        <w:t xml:space="preserve"> </w:t>
      </w:r>
      <w:r>
        <w:rPr>
          <w:rFonts w:ascii="Arial" w:hAnsi="Arial" w:cs="Arial"/>
          <w:color w:val="373A3C"/>
        </w:rPr>
        <w:t>공급</w:t>
      </w:r>
      <w:r>
        <w:rPr>
          <w:rFonts w:ascii="Arial" w:hAnsi="Arial" w:cs="Arial"/>
          <w:color w:val="373A3C"/>
        </w:rPr>
        <w:t xml:space="preserve">, </w:t>
      </w:r>
      <w:r>
        <w:rPr>
          <w:rFonts w:ascii="Arial" w:hAnsi="Arial" w:cs="Arial"/>
          <w:color w:val="373A3C"/>
        </w:rPr>
        <w:t>편의시설</w:t>
      </w:r>
      <w:r>
        <w:rPr>
          <w:rFonts w:ascii="Arial" w:hAnsi="Arial" w:cs="Arial"/>
          <w:color w:val="373A3C"/>
        </w:rPr>
        <w:t xml:space="preserve"> </w:t>
      </w:r>
      <w:r>
        <w:rPr>
          <w:rFonts w:ascii="Arial" w:hAnsi="Arial" w:cs="Arial"/>
          <w:color w:val="373A3C"/>
        </w:rPr>
        <w:t>등을</w:t>
      </w:r>
      <w:r>
        <w:rPr>
          <w:rFonts w:ascii="Arial" w:hAnsi="Arial" w:cs="Arial"/>
          <w:color w:val="373A3C"/>
        </w:rPr>
        <w:t xml:space="preserve"> </w:t>
      </w:r>
      <w:r>
        <w:rPr>
          <w:rFonts w:ascii="Arial" w:hAnsi="Arial" w:cs="Arial"/>
          <w:color w:val="373A3C"/>
        </w:rPr>
        <w:t>미군의</w:t>
      </w:r>
      <w:r>
        <w:rPr>
          <w:rFonts w:ascii="Arial" w:hAnsi="Arial" w:cs="Arial"/>
          <w:color w:val="373A3C"/>
        </w:rPr>
        <w:t xml:space="preserve"> </w:t>
      </w:r>
      <w:r>
        <w:rPr>
          <w:rFonts w:ascii="Arial" w:hAnsi="Arial" w:cs="Arial"/>
          <w:color w:val="373A3C"/>
        </w:rPr>
        <w:t>요구사항에</w:t>
      </w:r>
      <w:r>
        <w:rPr>
          <w:rFonts w:ascii="Arial" w:hAnsi="Arial" w:cs="Arial"/>
          <w:color w:val="373A3C"/>
        </w:rPr>
        <w:t xml:space="preserve"> </w:t>
      </w:r>
      <w:r>
        <w:rPr>
          <w:rFonts w:ascii="Arial" w:hAnsi="Arial" w:cs="Arial"/>
          <w:color w:val="373A3C"/>
        </w:rPr>
        <w:t>맞게</w:t>
      </w:r>
      <w:r>
        <w:rPr>
          <w:rFonts w:ascii="Arial" w:hAnsi="Arial" w:cs="Arial"/>
          <w:color w:val="373A3C"/>
        </w:rPr>
        <w:t xml:space="preserve"> </w:t>
      </w:r>
      <w:r>
        <w:rPr>
          <w:rFonts w:ascii="Arial" w:hAnsi="Arial" w:cs="Arial"/>
          <w:color w:val="373A3C"/>
        </w:rPr>
        <w:t>갖추어</w:t>
      </w:r>
      <w:r>
        <w:rPr>
          <w:rFonts w:ascii="Arial" w:hAnsi="Arial" w:cs="Arial"/>
          <w:color w:val="373A3C"/>
        </w:rPr>
        <w:t xml:space="preserve"> </w:t>
      </w:r>
      <w:r>
        <w:rPr>
          <w:rFonts w:ascii="Arial" w:hAnsi="Arial" w:cs="Arial"/>
          <w:color w:val="373A3C"/>
        </w:rPr>
        <w:t>주어야</w:t>
      </w:r>
      <w:r>
        <w:rPr>
          <w:rFonts w:ascii="Arial" w:hAnsi="Arial" w:cs="Arial"/>
          <w:color w:val="373A3C"/>
        </w:rPr>
        <w:t xml:space="preserve"> </w:t>
      </w:r>
      <w:r>
        <w:rPr>
          <w:rFonts w:ascii="Arial" w:hAnsi="Arial" w:cs="Arial"/>
          <w:color w:val="373A3C"/>
        </w:rPr>
        <w:t>하며</w:t>
      </w:r>
      <w:r>
        <w:rPr>
          <w:rFonts w:ascii="Arial" w:hAnsi="Arial" w:cs="Arial"/>
          <w:color w:val="373A3C"/>
        </w:rPr>
        <w:t xml:space="preserve">, </w:t>
      </w:r>
      <w:r>
        <w:rPr>
          <w:rFonts w:ascii="Arial" w:hAnsi="Arial" w:cs="Arial"/>
          <w:color w:val="373A3C"/>
        </w:rPr>
        <w:t>또한</w:t>
      </w:r>
      <w:r>
        <w:rPr>
          <w:rFonts w:ascii="Arial" w:hAnsi="Arial" w:cs="Arial"/>
          <w:color w:val="373A3C"/>
        </w:rPr>
        <w:t xml:space="preserve"> </w:t>
      </w:r>
      <w:r>
        <w:rPr>
          <w:rFonts w:ascii="Arial" w:hAnsi="Arial" w:cs="Arial"/>
          <w:color w:val="373A3C"/>
        </w:rPr>
        <w:t>기타</w:t>
      </w:r>
      <w:r>
        <w:rPr>
          <w:rFonts w:ascii="Arial" w:hAnsi="Arial" w:cs="Arial"/>
          <w:color w:val="373A3C"/>
        </w:rPr>
        <w:t xml:space="preserve"> </w:t>
      </w:r>
      <w:r>
        <w:rPr>
          <w:rFonts w:ascii="Arial" w:hAnsi="Arial" w:cs="Arial"/>
          <w:color w:val="373A3C"/>
        </w:rPr>
        <w:t>부수</w:t>
      </w:r>
      <w:r>
        <w:rPr>
          <w:rFonts w:ascii="Arial" w:hAnsi="Arial" w:cs="Arial"/>
          <w:color w:val="373A3C"/>
        </w:rPr>
        <w:t xml:space="preserve"> </w:t>
      </w:r>
      <w:r>
        <w:rPr>
          <w:rFonts w:ascii="Arial" w:hAnsi="Arial" w:cs="Arial"/>
          <w:color w:val="373A3C"/>
        </w:rPr>
        <w:t>비용은</w:t>
      </w:r>
      <w:r>
        <w:rPr>
          <w:rFonts w:ascii="Arial" w:hAnsi="Arial" w:cs="Arial"/>
          <w:color w:val="373A3C"/>
        </w:rPr>
        <w:t xml:space="preserve"> </w:t>
      </w:r>
      <w:r>
        <w:rPr>
          <w:rFonts w:ascii="Arial" w:hAnsi="Arial" w:cs="Arial"/>
          <w:color w:val="373A3C"/>
        </w:rPr>
        <w:t>한국에서</w:t>
      </w:r>
      <w:r>
        <w:rPr>
          <w:rFonts w:ascii="Arial" w:hAnsi="Arial" w:cs="Arial"/>
          <w:color w:val="373A3C"/>
        </w:rPr>
        <w:t xml:space="preserve"> </w:t>
      </w:r>
      <w:r>
        <w:rPr>
          <w:rFonts w:ascii="Arial" w:hAnsi="Arial" w:cs="Arial"/>
          <w:color w:val="373A3C"/>
        </w:rPr>
        <w:t>지불하게</w:t>
      </w:r>
      <w:r>
        <w:rPr>
          <w:rFonts w:ascii="Arial" w:hAnsi="Arial" w:cs="Arial"/>
          <w:color w:val="373A3C"/>
        </w:rPr>
        <w:t xml:space="preserve"> </w:t>
      </w:r>
      <w:r>
        <w:rPr>
          <w:rFonts w:ascii="Arial" w:hAnsi="Arial" w:cs="Arial"/>
          <w:color w:val="373A3C"/>
        </w:rPr>
        <w:t>되었다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이러한</w:t>
      </w:r>
      <w:r>
        <w:rPr>
          <w:rFonts w:ascii="Arial" w:hAnsi="Arial" w:cs="Arial"/>
          <w:color w:val="373A3C"/>
        </w:rPr>
        <w:t xml:space="preserve"> </w:t>
      </w:r>
      <w:r>
        <w:rPr>
          <w:rFonts w:ascii="Arial" w:hAnsi="Arial" w:cs="Arial"/>
          <w:color w:val="373A3C"/>
        </w:rPr>
        <w:t>비용</w:t>
      </w:r>
      <w:r>
        <w:rPr>
          <w:rFonts w:ascii="Arial" w:hAnsi="Arial" w:cs="Arial"/>
          <w:color w:val="373A3C"/>
        </w:rPr>
        <w:t xml:space="preserve"> </w:t>
      </w:r>
      <w:r>
        <w:rPr>
          <w:rFonts w:ascii="Arial" w:hAnsi="Arial" w:cs="Arial"/>
          <w:color w:val="373A3C"/>
        </w:rPr>
        <w:t>이외에도</w:t>
      </w:r>
      <w:r>
        <w:rPr>
          <w:rFonts w:ascii="Arial" w:hAnsi="Arial" w:cs="Arial"/>
          <w:color w:val="373A3C"/>
        </w:rPr>
        <w:t xml:space="preserve">, </w:t>
      </w:r>
      <w:r>
        <w:rPr>
          <w:rFonts w:ascii="Arial" w:hAnsi="Arial" w:cs="Arial"/>
          <w:color w:val="373A3C"/>
        </w:rPr>
        <w:t>상당수</w:t>
      </w:r>
      <w:r>
        <w:rPr>
          <w:rFonts w:ascii="Arial" w:hAnsi="Arial" w:cs="Arial"/>
          <w:color w:val="373A3C"/>
        </w:rPr>
        <w:t xml:space="preserve"> </w:t>
      </w:r>
      <w:r>
        <w:rPr>
          <w:rFonts w:ascii="Arial" w:hAnsi="Arial" w:cs="Arial"/>
          <w:color w:val="373A3C"/>
        </w:rPr>
        <w:t>전문가들은</w:t>
      </w:r>
      <w:r>
        <w:rPr>
          <w:rStyle w:val="apple-converted-space"/>
          <w:rFonts w:ascii="Arial" w:hAnsi="Arial" w:cs="Arial"/>
          <w:color w:val="373A3C"/>
        </w:rPr>
        <w:t> </w:t>
      </w:r>
      <w:r>
        <w:rPr>
          <w:rStyle w:val="a9"/>
          <w:rFonts w:ascii="Arial" w:hAnsi="Arial" w:cs="Arial"/>
          <w:color w:val="373A3C"/>
        </w:rPr>
        <w:t>THAAD</w:t>
      </w:r>
      <w:r>
        <w:rPr>
          <w:rStyle w:val="a9"/>
          <w:rFonts w:ascii="Arial" w:hAnsi="Arial" w:cs="Arial"/>
          <w:color w:val="373A3C"/>
        </w:rPr>
        <w:t>의</w:t>
      </w:r>
      <w:r>
        <w:rPr>
          <w:rStyle w:val="a9"/>
          <w:rFonts w:ascii="Arial" w:hAnsi="Arial" w:cs="Arial"/>
          <w:color w:val="373A3C"/>
        </w:rPr>
        <w:t xml:space="preserve"> </w:t>
      </w:r>
      <w:r>
        <w:rPr>
          <w:rStyle w:val="a9"/>
          <w:rFonts w:ascii="Arial" w:hAnsi="Arial" w:cs="Arial"/>
          <w:color w:val="373A3C"/>
        </w:rPr>
        <w:t>유지비용</w:t>
      </w:r>
      <w:r>
        <w:rPr>
          <w:rStyle w:val="a9"/>
          <w:rFonts w:ascii="Arial" w:hAnsi="Arial" w:cs="Arial"/>
          <w:color w:val="373A3C"/>
        </w:rPr>
        <w:t xml:space="preserve"> </w:t>
      </w:r>
      <w:r>
        <w:rPr>
          <w:rStyle w:val="a9"/>
          <w:rFonts w:ascii="Arial" w:hAnsi="Arial" w:cs="Arial"/>
          <w:color w:val="373A3C"/>
        </w:rPr>
        <w:t>중</w:t>
      </w:r>
      <w:r>
        <w:rPr>
          <w:rStyle w:val="a9"/>
          <w:rFonts w:ascii="Arial" w:hAnsi="Arial" w:cs="Arial"/>
          <w:color w:val="373A3C"/>
        </w:rPr>
        <w:t xml:space="preserve"> </w:t>
      </w:r>
      <w:r>
        <w:rPr>
          <w:rStyle w:val="a9"/>
          <w:rFonts w:ascii="Arial" w:hAnsi="Arial" w:cs="Arial"/>
          <w:color w:val="373A3C"/>
        </w:rPr>
        <w:t>일부를</w:t>
      </w:r>
      <w:r>
        <w:rPr>
          <w:rStyle w:val="a9"/>
          <w:rFonts w:ascii="Arial" w:hAnsi="Arial" w:cs="Arial"/>
          <w:color w:val="373A3C"/>
        </w:rPr>
        <w:t xml:space="preserve"> </w:t>
      </w:r>
      <w:r>
        <w:rPr>
          <w:rStyle w:val="a9"/>
          <w:rFonts w:ascii="Arial" w:hAnsi="Arial" w:cs="Arial"/>
          <w:color w:val="373A3C"/>
        </w:rPr>
        <w:t>방위분담금이나</w:t>
      </w:r>
      <w:r>
        <w:rPr>
          <w:rStyle w:val="a9"/>
          <w:rFonts w:ascii="Arial" w:hAnsi="Arial" w:cs="Arial"/>
          <w:color w:val="373A3C"/>
        </w:rPr>
        <w:t xml:space="preserve"> </w:t>
      </w:r>
      <w:r>
        <w:rPr>
          <w:rStyle w:val="a9"/>
          <w:rFonts w:ascii="Arial" w:hAnsi="Arial" w:cs="Arial"/>
          <w:color w:val="373A3C"/>
        </w:rPr>
        <w:t>그</w:t>
      </w:r>
      <w:r>
        <w:rPr>
          <w:rStyle w:val="a9"/>
          <w:rFonts w:ascii="Arial" w:hAnsi="Arial" w:cs="Arial"/>
          <w:color w:val="373A3C"/>
        </w:rPr>
        <w:t xml:space="preserve"> </w:t>
      </w:r>
      <w:r>
        <w:rPr>
          <w:rStyle w:val="a9"/>
          <w:rFonts w:ascii="Arial" w:hAnsi="Arial" w:cs="Arial"/>
          <w:color w:val="373A3C"/>
        </w:rPr>
        <w:t>외의</w:t>
      </w:r>
      <w:r>
        <w:rPr>
          <w:rStyle w:val="a9"/>
          <w:rFonts w:ascii="Arial" w:hAnsi="Arial" w:cs="Arial"/>
          <w:color w:val="373A3C"/>
        </w:rPr>
        <w:t xml:space="preserve"> </w:t>
      </w:r>
      <w:r>
        <w:rPr>
          <w:rStyle w:val="a9"/>
          <w:rFonts w:ascii="Arial" w:hAnsi="Arial" w:cs="Arial"/>
          <w:color w:val="373A3C"/>
        </w:rPr>
        <w:t>어떤</w:t>
      </w:r>
      <w:r>
        <w:rPr>
          <w:rStyle w:val="a9"/>
          <w:rFonts w:ascii="Arial" w:hAnsi="Arial" w:cs="Arial"/>
          <w:color w:val="373A3C"/>
        </w:rPr>
        <w:t xml:space="preserve"> </w:t>
      </w:r>
      <w:r>
        <w:rPr>
          <w:rStyle w:val="a9"/>
          <w:rFonts w:ascii="Arial" w:hAnsi="Arial" w:cs="Arial"/>
          <w:color w:val="373A3C"/>
        </w:rPr>
        <w:t>형태로든</w:t>
      </w:r>
      <w:r>
        <w:rPr>
          <w:rStyle w:val="a9"/>
          <w:rFonts w:ascii="Arial" w:hAnsi="Arial" w:cs="Arial"/>
          <w:color w:val="373A3C"/>
        </w:rPr>
        <w:t xml:space="preserve"> </w:t>
      </w:r>
      <w:r>
        <w:rPr>
          <w:rStyle w:val="a9"/>
          <w:rFonts w:ascii="Arial" w:hAnsi="Arial" w:cs="Arial"/>
          <w:color w:val="373A3C"/>
        </w:rPr>
        <w:t>우리</w:t>
      </w:r>
      <w:r>
        <w:rPr>
          <w:rStyle w:val="a9"/>
          <w:rFonts w:ascii="Arial" w:hAnsi="Arial" w:cs="Arial"/>
          <w:color w:val="373A3C"/>
        </w:rPr>
        <w:t xml:space="preserve"> </w:t>
      </w:r>
      <w:r>
        <w:rPr>
          <w:rStyle w:val="a9"/>
          <w:rFonts w:ascii="Arial" w:hAnsi="Arial" w:cs="Arial"/>
          <w:color w:val="373A3C"/>
        </w:rPr>
        <w:t>정부가</w:t>
      </w:r>
      <w:r>
        <w:rPr>
          <w:rStyle w:val="a9"/>
          <w:rFonts w:ascii="Arial" w:hAnsi="Arial" w:cs="Arial"/>
          <w:color w:val="373A3C"/>
        </w:rPr>
        <w:t xml:space="preserve"> </w:t>
      </w:r>
      <w:proofErr w:type="spellStart"/>
      <w:r>
        <w:rPr>
          <w:rStyle w:val="a9"/>
          <w:rFonts w:ascii="Arial" w:hAnsi="Arial" w:cs="Arial"/>
          <w:color w:val="373A3C"/>
        </w:rPr>
        <w:t>덤탱이</w:t>
      </w:r>
      <w:proofErr w:type="spellEnd"/>
      <w:r>
        <w:rPr>
          <w:rStyle w:val="a9"/>
          <w:rFonts w:ascii="Arial" w:hAnsi="Arial" w:cs="Arial"/>
          <w:color w:val="373A3C"/>
        </w:rPr>
        <w:t xml:space="preserve"> </w:t>
      </w:r>
      <w:r>
        <w:rPr>
          <w:rStyle w:val="a9"/>
          <w:rFonts w:ascii="Arial" w:hAnsi="Arial" w:cs="Arial"/>
          <w:color w:val="373A3C"/>
        </w:rPr>
        <w:t>쓸</w:t>
      </w:r>
      <w:r>
        <w:rPr>
          <w:rStyle w:val="a9"/>
          <w:rFonts w:ascii="Arial" w:hAnsi="Arial" w:cs="Arial"/>
          <w:color w:val="373A3C"/>
        </w:rPr>
        <w:t xml:space="preserve"> </w:t>
      </w:r>
      <w:r>
        <w:rPr>
          <w:rStyle w:val="a9"/>
          <w:rFonts w:ascii="Arial" w:hAnsi="Arial" w:cs="Arial"/>
          <w:color w:val="373A3C"/>
        </w:rPr>
        <w:t>가능성</w:t>
      </w:r>
      <w:r>
        <w:rPr>
          <w:rFonts w:ascii="Arial" w:hAnsi="Arial" w:cs="Arial"/>
          <w:color w:val="373A3C"/>
        </w:rPr>
        <w:t>을</w:t>
      </w:r>
      <w:r>
        <w:rPr>
          <w:rFonts w:ascii="Arial" w:hAnsi="Arial" w:cs="Arial"/>
          <w:color w:val="373A3C"/>
        </w:rPr>
        <w:t xml:space="preserve"> </w:t>
      </w:r>
      <w:r>
        <w:rPr>
          <w:rFonts w:ascii="Arial" w:hAnsi="Arial" w:cs="Arial"/>
          <w:color w:val="373A3C"/>
        </w:rPr>
        <w:t>예상하고</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비용</w:t>
      </w:r>
      <w:r>
        <w:rPr>
          <w:rFonts w:ascii="Arial" w:hAnsi="Arial" w:cs="Arial"/>
          <w:color w:val="373A3C"/>
        </w:rPr>
        <w:t xml:space="preserve"> </w:t>
      </w:r>
      <w:r>
        <w:rPr>
          <w:rFonts w:ascii="Arial" w:hAnsi="Arial" w:cs="Arial"/>
          <w:color w:val="373A3C"/>
        </w:rPr>
        <w:t>분담을</w:t>
      </w:r>
      <w:r>
        <w:rPr>
          <w:rFonts w:ascii="Arial" w:hAnsi="Arial" w:cs="Arial"/>
          <w:color w:val="373A3C"/>
        </w:rPr>
        <w:t xml:space="preserve"> </w:t>
      </w:r>
      <w:r>
        <w:rPr>
          <w:rFonts w:ascii="Arial" w:hAnsi="Arial" w:cs="Arial"/>
          <w:color w:val="373A3C"/>
        </w:rPr>
        <w:t>어떤</w:t>
      </w:r>
      <w:r>
        <w:rPr>
          <w:rFonts w:ascii="Arial" w:hAnsi="Arial" w:cs="Arial"/>
          <w:color w:val="373A3C"/>
        </w:rPr>
        <w:t xml:space="preserve"> </w:t>
      </w:r>
      <w:r>
        <w:rPr>
          <w:rFonts w:ascii="Arial" w:hAnsi="Arial" w:cs="Arial"/>
          <w:color w:val="373A3C"/>
        </w:rPr>
        <w:t>식으로든</w:t>
      </w:r>
      <w:r>
        <w:rPr>
          <w:rFonts w:ascii="Arial" w:hAnsi="Arial" w:cs="Arial"/>
          <w:color w:val="373A3C"/>
        </w:rPr>
        <w:t xml:space="preserve"> </w:t>
      </w:r>
      <w:r>
        <w:rPr>
          <w:rFonts w:ascii="Arial" w:hAnsi="Arial" w:cs="Arial"/>
          <w:color w:val="373A3C"/>
        </w:rPr>
        <w:t>요청하리라는</w:t>
      </w:r>
      <w:r>
        <w:rPr>
          <w:rFonts w:ascii="Arial" w:hAnsi="Arial" w:cs="Arial"/>
          <w:color w:val="373A3C"/>
        </w:rPr>
        <w:t xml:space="preserve"> </w:t>
      </w:r>
      <w:r>
        <w:rPr>
          <w:rFonts w:ascii="Arial" w:hAnsi="Arial" w:cs="Arial"/>
          <w:color w:val="373A3C"/>
        </w:rPr>
        <w:t>점은</w:t>
      </w:r>
      <w:r>
        <w:rPr>
          <w:rStyle w:val="apple-converted-space"/>
          <w:rFonts w:ascii="Arial" w:hAnsi="Arial" w:cs="Arial"/>
          <w:color w:val="373A3C"/>
        </w:rPr>
        <w:t> </w:t>
      </w:r>
      <w:hyperlink r:id="rId150" w:tgtFrame="_blank" w:tooltip="http://news.donga.com/Issue/List/00010000000013/3/00010000000013/20150320/70226320/1" w:history="1">
        <w:r>
          <w:rPr>
            <w:rStyle w:val="a9"/>
            <w:rFonts w:ascii="Arial" w:hAnsi="Arial" w:cs="Arial"/>
            <w:color w:val="009900"/>
          </w:rPr>
          <w:t>불을</w:t>
        </w:r>
        <w:r>
          <w:rPr>
            <w:rStyle w:val="a9"/>
            <w:rFonts w:ascii="Arial" w:hAnsi="Arial" w:cs="Arial"/>
            <w:color w:val="009900"/>
          </w:rPr>
          <w:t xml:space="preserve"> </w:t>
        </w:r>
        <w:r>
          <w:rPr>
            <w:rStyle w:val="a9"/>
            <w:rFonts w:ascii="Arial" w:hAnsi="Arial" w:cs="Arial"/>
            <w:color w:val="009900"/>
          </w:rPr>
          <w:t>보듯</w:t>
        </w:r>
        <w:r>
          <w:rPr>
            <w:rStyle w:val="a9"/>
            <w:rFonts w:ascii="Arial" w:hAnsi="Arial" w:cs="Arial"/>
            <w:color w:val="009900"/>
          </w:rPr>
          <w:t xml:space="preserve"> </w:t>
        </w:r>
        <w:r>
          <w:rPr>
            <w:rStyle w:val="a9"/>
            <w:rFonts w:ascii="Arial" w:hAnsi="Arial" w:cs="Arial"/>
            <w:color w:val="009900"/>
          </w:rPr>
          <w:t>뻔하다</w:t>
        </w:r>
      </w:hyperlink>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비용</w:t>
      </w:r>
      <w:r>
        <w:rPr>
          <w:rFonts w:ascii="Arial" w:hAnsi="Arial" w:cs="Arial"/>
          <w:color w:val="373A3C"/>
        </w:rPr>
        <w:t xml:space="preserve"> </w:t>
      </w:r>
      <w:r>
        <w:rPr>
          <w:rFonts w:ascii="Arial" w:hAnsi="Arial" w:cs="Arial"/>
          <w:color w:val="373A3C"/>
        </w:rPr>
        <w:t>분담</w:t>
      </w:r>
      <w:r>
        <w:rPr>
          <w:rFonts w:ascii="Arial" w:hAnsi="Arial" w:cs="Arial"/>
          <w:color w:val="373A3C"/>
        </w:rPr>
        <w:t xml:space="preserve"> </w:t>
      </w:r>
      <w:r>
        <w:rPr>
          <w:rFonts w:ascii="Arial" w:hAnsi="Arial" w:cs="Arial"/>
          <w:color w:val="373A3C"/>
        </w:rPr>
        <w:t>요구를</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막아낸다</w:t>
      </w:r>
      <w:r>
        <w:rPr>
          <w:rFonts w:ascii="Arial" w:hAnsi="Arial" w:cs="Arial"/>
          <w:color w:val="373A3C"/>
        </w:rPr>
        <w:t xml:space="preserve"> </w:t>
      </w:r>
      <w:r>
        <w:rPr>
          <w:rFonts w:ascii="Arial" w:hAnsi="Arial" w:cs="Arial"/>
          <w:color w:val="373A3C"/>
        </w:rPr>
        <w:t>쳐도</w:t>
      </w:r>
      <w:r>
        <w:rPr>
          <w:rFonts w:ascii="Arial" w:hAnsi="Arial" w:cs="Arial"/>
          <w:color w:val="373A3C"/>
        </w:rPr>
        <w:t xml:space="preserve">, </w:t>
      </w:r>
      <w:r>
        <w:rPr>
          <w:rFonts w:ascii="Arial" w:hAnsi="Arial" w:cs="Arial"/>
          <w:color w:val="373A3C"/>
        </w:rPr>
        <w:t>배치에</w:t>
      </w:r>
      <w:r>
        <w:rPr>
          <w:rFonts w:ascii="Arial" w:hAnsi="Arial" w:cs="Arial"/>
          <w:color w:val="373A3C"/>
        </w:rPr>
        <w:t xml:space="preserve"> </w:t>
      </w:r>
      <w:r>
        <w:rPr>
          <w:rFonts w:ascii="Arial" w:hAnsi="Arial" w:cs="Arial"/>
          <w:color w:val="373A3C"/>
        </w:rPr>
        <w:t>필요한</w:t>
      </w:r>
      <w:r>
        <w:rPr>
          <w:rFonts w:ascii="Arial" w:hAnsi="Arial" w:cs="Arial"/>
          <w:color w:val="373A3C"/>
        </w:rPr>
        <w:t xml:space="preserve"> </w:t>
      </w:r>
      <w:r>
        <w:rPr>
          <w:rFonts w:ascii="Arial" w:hAnsi="Arial" w:cs="Arial"/>
          <w:color w:val="373A3C"/>
        </w:rPr>
        <w:t>땅</w:t>
      </w:r>
      <w:r>
        <w:rPr>
          <w:rFonts w:ascii="Arial" w:hAnsi="Arial" w:cs="Arial"/>
          <w:color w:val="373A3C"/>
        </w:rPr>
        <w:t xml:space="preserve"> </w:t>
      </w:r>
      <w:r>
        <w:rPr>
          <w:rFonts w:ascii="Arial" w:hAnsi="Arial" w:cs="Arial"/>
          <w:color w:val="373A3C"/>
        </w:rPr>
        <w:t>값이나</w:t>
      </w:r>
      <w:r>
        <w:rPr>
          <w:rFonts w:ascii="Arial" w:hAnsi="Arial" w:cs="Arial"/>
          <w:color w:val="373A3C"/>
        </w:rPr>
        <w:t xml:space="preserve"> </w:t>
      </w:r>
      <w:r>
        <w:rPr>
          <w:rFonts w:ascii="Arial" w:hAnsi="Arial" w:cs="Arial"/>
          <w:color w:val="373A3C"/>
        </w:rPr>
        <w:t>보상비용</w:t>
      </w:r>
      <w:r>
        <w:rPr>
          <w:rFonts w:ascii="Arial" w:hAnsi="Arial" w:cs="Arial"/>
          <w:color w:val="373A3C"/>
        </w:rPr>
        <w:t xml:space="preserve"> </w:t>
      </w:r>
      <w:r>
        <w:rPr>
          <w:rFonts w:ascii="Arial" w:hAnsi="Arial" w:cs="Arial"/>
          <w:color w:val="373A3C"/>
        </w:rPr>
        <w:t>등이</w:t>
      </w:r>
      <w:r>
        <w:rPr>
          <w:rFonts w:ascii="Arial" w:hAnsi="Arial" w:cs="Arial"/>
          <w:color w:val="373A3C"/>
        </w:rPr>
        <w:t xml:space="preserve"> </w:t>
      </w:r>
      <w:r>
        <w:rPr>
          <w:rFonts w:ascii="Arial" w:hAnsi="Arial" w:cs="Arial"/>
          <w:color w:val="373A3C"/>
        </w:rPr>
        <w:t>엄청나게</w:t>
      </w:r>
      <w:r>
        <w:rPr>
          <w:rFonts w:ascii="Arial" w:hAnsi="Arial" w:cs="Arial"/>
          <w:color w:val="373A3C"/>
        </w:rPr>
        <w:t xml:space="preserve"> </w:t>
      </w:r>
      <w:r>
        <w:rPr>
          <w:rFonts w:ascii="Arial" w:hAnsi="Arial" w:cs="Arial"/>
          <w:color w:val="373A3C"/>
        </w:rPr>
        <w:t>소모될</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결국</w:t>
      </w:r>
      <w:r>
        <w:rPr>
          <w:rFonts w:ascii="Arial" w:hAnsi="Arial" w:cs="Arial"/>
          <w:color w:val="373A3C"/>
        </w:rPr>
        <w:t xml:space="preserve"> </w:t>
      </w:r>
      <w:r>
        <w:rPr>
          <w:rFonts w:ascii="Arial" w:hAnsi="Arial" w:cs="Arial"/>
          <w:color w:val="373A3C"/>
        </w:rPr>
        <w:t>막대한</w:t>
      </w:r>
      <w:r>
        <w:rPr>
          <w:rFonts w:ascii="Arial" w:hAnsi="Arial" w:cs="Arial"/>
          <w:color w:val="373A3C"/>
        </w:rPr>
        <w:t xml:space="preserve"> </w:t>
      </w:r>
      <w:r>
        <w:rPr>
          <w:rFonts w:ascii="Arial" w:hAnsi="Arial" w:cs="Arial"/>
          <w:color w:val="373A3C"/>
        </w:rPr>
        <w:t>세금이</w:t>
      </w:r>
      <w:r>
        <w:rPr>
          <w:rFonts w:ascii="Arial" w:hAnsi="Arial" w:cs="Arial"/>
          <w:color w:val="373A3C"/>
        </w:rPr>
        <w:t xml:space="preserve"> </w:t>
      </w:r>
      <w:r>
        <w:rPr>
          <w:rFonts w:ascii="Arial" w:hAnsi="Arial" w:cs="Arial"/>
          <w:color w:val="373A3C"/>
        </w:rPr>
        <w:t>드는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피할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없으리라</w:t>
      </w:r>
      <w:r>
        <w:rPr>
          <w:rFonts w:ascii="Arial" w:hAnsi="Arial" w:cs="Arial"/>
          <w:color w:val="373A3C"/>
        </w:rPr>
        <w:t xml:space="preserve"> </w:t>
      </w:r>
      <w:r>
        <w:rPr>
          <w:rFonts w:ascii="Arial" w:hAnsi="Arial" w:cs="Arial"/>
          <w:color w:val="373A3C"/>
        </w:rPr>
        <w:t>예상된다</w:t>
      </w:r>
      <w:r>
        <w:rPr>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미국의</w:t>
      </w:r>
      <w:r>
        <w:rPr>
          <w:rFonts w:ascii="Arial" w:hAnsi="Arial" w:cs="Arial"/>
          <w:color w:val="373A3C"/>
        </w:rPr>
        <w:t xml:space="preserve"> </w:t>
      </w:r>
      <w:r>
        <w:rPr>
          <w:rFonts w:ascii="Arial" w:hAnsi="Arial" w:cs="Arial"/>
          <w:color w:val="373A3C"/>
        </w:rPr>
        <w:t>국방예산의</w:t>
      </w:r>
      <w:r>
        <w:rPr>
          <w:rFonts w:ascii="Arial" w:hAnsi="Arial" w:cs="Arial"/>
          <w:color w:val="373A3C"/>
        </w:rPr>
        <w:t xml:space="preserve"> </w:t>
      </w:r>
      <w:proofErr w:type="spellStart"/>
      <w:r>
        <w:rPr>
          <w:rFonts w:ascii="Arial" w:hAnsi="Arial" w:cs="Arial"/>
          <w:color w:val="373A3C"/>
        </w:rPr>
        <w:t>수십분의</w:t>
      </w:r>
      <w:proofErr w:type="spellEnd"/>
      <w:r>
        <w:rPr>
          <w:rFonts w:ascii="Arial" w:hAnsi="Arial" w:cs="Arial"/>
          <w:color w:val="373A3C"/>
        </w:rPr>
        <w:t xml:space="preserve"> 1</w:t>
      </w:r>
      <w:r>
        <w:rPr>
          <w:rFonts w:ascii="Arial" w:hAnsi="Arial" w:cs="Arial"/>
          <w:color w:val="373A3C"/>
        </w:rPr>
        <w:t>밖에</w:t>
      </w:r>
      <w:r>
        <w:rPr>
          <w:rFonts w:ascii="Arial" w:hAnsi="Arial" w:cs="Arial"/>
          <w:color w:val="373A3C"/>
        </w:rPr>
        <w:t xml:space="preserve"> </w:t>
      </w:r>
      <w:proofErr w:type="spellStart"/>
      <w:r>
        <w:rPr>
          <w:rFonts w:ascii="Arial" w:hAnsi="Arial" w:cs="Arial"/>
          <w:color w:val="373A3C"/>
        </w:rPr>
        <w:t>안되는</w:t>
      </w:r>
      <w:proofErr w:type="spellEnd"/>
      <w:r>
        <w:rPr>
          <w:rFonts w:ascii="Arial" w:hAnsi="Arial" w:cs="Arial"/>
          <w:color w:val="373A3C"/>
        </w:rPr>
        <w:t xml:space="preserve"> </w:t>
      </w:r>
      <w:r>
        <w:rPr>
          <w:rFonts w:ascii="Arial" w:hAnsi="Arial" w:cs="Arial"/>
          <w:color w:val="373A3C"/>
        </w:rPr>
        <w:t>국군의</w:t>
      </w:r>
      <w:r>
        <w:rPr>
          <w:rFonts w:ascii="Arial" w:hAnsi="Arial" w:cs="Arial"/>
          <w:color w:val="373A3C"/>
        </w:rPr>
        <w:t xml:space="preserve"> </w:t>
      </w:r>
      <w:r>
        <w:rPr>
          <w:rFonts w:ascii="Arial" w:hAnsi="Arial" w:cs="Arial"/>
          <w:color w:val="373A3C"/>
        </w:rPr>
        <w:t>상황을</w:t>
      </w:r>
      <w:r>
        <w:rPr>
          <w:rFonts w:ascii="Arial" w:hAnsi="Arial" w:cs="Arial"/>
          <w:color w:val="373A3C"/>
        </w:rPr>
        <w:t xml:space="preserve"> </w:t>
      </w:r>
      <w:r>
        <w:rPr>
          <w:rFonts w:ascii="Arial" w:hAnsi="Arial" w:cs="Arial"/>
          <w:color w:val="373A3C"/>
        </w:rPr>
        <w:t>고려하였을</w:t>
      </w:r>
      <w:r>
        <w:rPr>
          <w:rFonts w:ascii="Arial" w:hAnsi="Arial" w:cs="Arial"/>
          <w:color w:val="373A3C"/>
        </w:rPr>
        <w:t xml:space="preserve"> </w:t>
      </w:r>
      <w:r>
        <w:rPr>
          <w:rFonts w:ascii="Arial" w:hAnsi="Arial" w:cs="Arial"/>
          <w:color w:val="373A3C"/>
        </w:rPr>
        <w:t>때</w:t>
      </w:r>
      <w:r>
        <w:rPr>
          <w:rFonts w:ascii="Arial" w:hAnsi="Arial" w:cs="Arial"/>
          <w:color w:val="373A3C"/>
        </w:rPr>
        <w:t>, THAAD</w:t>
      </w:r>
      <w:r>
        <w:rPr>
          <w:rFonts w:ascii="Arial" w:hAnsi="Arial" w:cs="Arial"/>
          <w:color w:val="373A3C"/>
        </w:rPr>
        <w:t>로</w:t>
      </w:r>
      <w:r>
        <w:rPr>
          <w:rFonts w:ascii="Arial" w:hAnsi="Arial" w:cs="Arial"/>
          <w:color w:val="373A3C"/>
        </w:rPr>
        <w:t xml:space="preserve"> </w:t>
      </w:r>
      <w:r>
        <w:rPr>
          <w:rFonts w:ascii="Arial" w:hAnsi="Arial" w:cs="Arial"/>
          <w:color w:val="373A3C"/>
        </w:rPr>
        <w:t>인한</w:t>
      </w:r>
      <w:r>
        <w:rPr>
          <w:rFonts w:ascii="Arial" w:hAnsi="Arial" w:cs="Arial"/>
          <w:color w:val="373A3C"/>
        </w:rPr>
        <w:t xml:space="preserve"> </w:t>
      </w:r>
      <w:r>
        <w:rPr>
          <w:rFonts w:ascii="Arial" w:hAnsi="Arial" w:cs="Arial"/>
          <w:color w:val="373A3C"/>
        </w:rPr>
        <w:t>비용</w:t>
      </w:r>
      <w:r>
        <w:rPr>
          <w:rFonts w:ascii="Arial" w:hAnsi="Arial" w:cs="Arial"/>
          <w:color w:val="373A3C"/>
        </w:rPr>
        <w:t xml:space="preserve"> </w:t>
      </w:r>
      <w:r>
        <w:rPr>
          <w:rFonts w:ascii="Arial" w:hAnsi="Arial" w:cs="Arial"/>
          <w:color w:val="373A3C"/>
        </w:rPr>
        <w:t>증가는</w:t>
      </w:r>
      <w:r>
        <w:rPr>
          <w:rFonts w:ascii="Arial" w:hAnsi="Arial" w:cs="Arial"/>
          <w:color w:val="373A3C"/>
        </w:rPr>
        <w:t xml:space="preserve"> </w:t>
      </w:r>
      <w:r>
        <w:rPr>
          <w:rFonts w:ascii="Arial" w:hAnsi="Arial" w:cs="Arial"/>
          <w:color w:val="373A3C"/>
        </w:rPr>
        <w:t>반드시</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어느</w:t>
      </w:r>
      <w:r>
        <w:rPr>
          <w:rFonts w:ascii="Arial" w:hAnsi="Arial" w:cs="Arial"/>
          <w:color w:val="373A3C"/>
        </w:rPr>
        <w:t xml:space="preserve"> </w:t>
      </w:r>
      <w:r>
        <w:rPr>
          <w:rFonts w:ascii="Arial" w:hAnsi="Arial" w:cs="Arial"/>
          <w:color w:val="373A3C"/>
        </w:rPr>
        <w:t>쪽의</w:t>
      </w:r>
      <w:r>
        <w:rPr>
          <w:rFonts w:ascii="Arial" w:hAnsi="Arial" w:cs="Arial"/>
          <w:color w:val="373A3C"/>
        </w:rPr>
        <w:t xml:space="preserve"> </w:t>
      </w:r>
      <w:r>
        <w:rPr>
          <w:rFonts w:ascii="Arial" w:hAnsi="Arial" w:cs="Arial"/>
          <w:color w:val="373A3C"/>
        </w:rPr>
        <w:t>예산을</w:t>
      </w:r>
      <w:r>
        <w:rPr>
          <w:rFonts w:ascii="Arial" w:hAnsi="Arial" w:cs="Arial"/>
          <w:color w:val="373A3C"/>
        </w:rPr>
        <w:t xml:space="preserve"> </w:t>
      </w:r>
      <w:r>
        <w:rPr>
          <w:rFonts w:ascii="Arial" w:hAnsi="Arial" w:cs="Arial"/>
          <w:color w:val="373A3C"/>
        </w:rPr>
        <w:t>갉아먹게</w:t>
      </w:r>
      <w:r>
        <w:rPr>
          <w:rFonts w:ascii="Arial" w:hAnsi="Arial" w:cs="Arial"/>
          <w:color w:val="373A3C"/>
        </w:rPr>
        <w:t xml:space="preserve"> </w:t>
      </w:r>
      <w:r>
        <w:rPr>
          <w:rFonts w:ascii="Arial" w:hAnsi="Arial" w:cs="Arial"/>
          <w:color w:val="373A3C"/>
        </w:rPr>
        <w:t>되어</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국방비를</w:t>
      </w:r>
      <w:r>
        <w:rPr>
          <w:rFonts w:ascii="Arial" w:hAnsi="Arial" w:cs="Arial"/>
          <w:color w:val="373A3C"/>
        </w:rPr>
        <w:t xml:space="preserve"> </w:t>
      </w:r>
      <w:r>
        <w:rPr>
          <w:rFonts w:ascii="Arial" w:hAnsi="Arial" w:cs="Arial"/>
          <w:color w:val="373A3C"/>
        </w:rPr>
        <w:t>늘린다면</w:t>
      </w:r>
      <w:r>
        <w:rPr>
          <w:rFonts w:ascii="Arial" w:hAnsi="Arial" w:cs="Arial"/>
          <w:color w:val="373A3C"/>
        </w:rPr>
        <w:t xml:space="preserve"> </w:t>
      </w:r>
      <w:r>
        <w:rPr>
          <w:rFonts w:ascii="Arial" w:hAnsi="Arial" w:cs="Arial"/>
          <w:color w:val="373A3C"/>
        </w:rPr>
        <w:t>다른</w:t>
      </w:r>
      <w:r>
        <w:rPr>
          <w:rFonts w:ascii="Arial" w:hAnsi="Arial" w:cs="Arial"/>
          <w:color w:val="373A3C"/>
        </w:rPr>
        <w:t xml:space="preserve"> </w:t>
      </w:r>
      <w:r>
        <w:rPr>
          <w:rFonts w:ascii="Arial" w:hAnsi="Arial" w:cs="Arial"/>
          <w:color w:val="373A3C"/>
        </w:rPr>
        <w:t>분야에서</w:t>
      </w:r>
      <w:r>
        <w:rPr>
          <w:rFonts w:ascii="Arial" w:hAnsi="Arial" w:cs="Arial"/>
          <w:color w:val="373A3C"/>
        </w:rPr>
        <w:t xml:space="preserve"> </w:t>
      </w:r>
      <w:r>
        <w:rPr>
          <w:rFonts w:ascii="Arial" w:hAnsi="Arial" w:cs="Arial"/>
          <w:color w:val="373A3C"/>
        </w:rPr>
        <w:t>문제가</w:t>
      </w:r>
      <w:r>
        <w:rPr>
          <w:rFonts w:ascii="Arial" w:hAnsi="Arial" w:cs="Arial"/>
          <w:color w:val="373A3C"/>
        </w:rPr>
        <w:t xml:space="preserve"> </w:t>
      </w:r>
      <w:r>
        <w:rPr>
          <w:rFonts w:ascii="Arial" w:hAnsi="Arial" w:cs="Arial"/>
          <w:color w:val="373A3C"/>
        </w:rPr>
        <w:t>생길</w:t>
      </w:r>
      <w:r>
        <w:rPr>
          <w:rFonts w:ascii="Arial" w:hAnsi="Arial" w:cs="Arial"/>
          <w:color w:val="373A3C"/>
        </w:rPr>
        <w:t xml:space="preserve"> </w:t>
      </w:r>
      <w:r>
        <w:rPr>
          <w:rFonts w:ascii="Arial" w:hAnsi="Arial" w:cs="Arial"/>
          <w:color w:val="373A3C"/>
        </w:rPr>
        <w:t>것이고</w:t>
      </w:r>
      <w:proofErr w:type="gramStart"/>
      <w:r>
        <w:rPr>
          <w:rFonts w:ascii="Arial" w:hAnsi="Arial" w:cs="Arial"/>
          <w:color w:val="373A3C"/>
        </w:rPr>
        <w:t>...</w:t>
      </w:r>
      <w:proofErr w:type="gramEnd"/>
      <w:r>
        <w:rPr>
          <w:rStyle w:val="apple-converted-space"/>
          <w:rFonts w:ascii="Arial" w:hAnsi="Arial" w:cs="Arial"/>
          <w:color w:val="373A3C"/>
        </w:rPr>
        <w:t> </w:t>
      </w:r>
      <w:hyperlink r:id="rId151" w:tooltip="정치인" w:history="1">
        <w:r>
          <w:rPr>
            <w:rStyle w:val="a3"/>
            <w:rFonts w:ascii="Arial" w:hAnsi="Arial" w:cs="Arial"/>
            <w:color w:val="0275D8"/>
          </w:rPr>
          <w:t>정치인</w:t>
        </w:r>
      </w:hyperlink>
      <w:r>
        <w:rPr>
          <w:rStyle w:val="apple-converted-space"/>
          <w:rFonts w:ascii="Arial" w:hAnsi="Arial" w:cs="Arial"/>
          <w:color w:val="373A3C"/>
        </w:rPr>
        <w:t> </w:t>
      </w:r>
      <w:r>
        <w:rPr>
          <w:rFonts w:ascii="Arial" w:hAnsi="Arial" w:cs="Arial"/>
          <w:color w:val="373A3C"/>
        </w:rPr>
        <w:t>중</w:t>
      </w:r>
      <w:r>
        <w:rPr>
          <w:rFonts w:ascii="Arial" w:hAnsi="Arial" w:cs="Arial"/>
          <w:color w:val="373A3C"/>
        </w:rPr>
        <w:t xml:space="preserve"> </w:t>
      </w:r>
      <w:r>
        <w:rPr>
          <w:rFonts w:ascii="Arial" w:hAnsi="Arial" w:cs="Arial"/>
          <w:color w:val="373A3C"/>
        </w:rPr>
        <w:t>세금을</w:t>
      </w:r>
      <w:r>
        <w:rPr>
          <w:rFonts w:ascii="Arial" w:hAnsi="Arial" w:cs="Arial"/>
          <w:color w:val="373A3C"/>
        </w:rPr>
        <w:t xml:space="preserve"> </w:t>
      </w:r>
      <w:r>
        <w:rPr>
          <w:rFonts w:ascii="Arial" w:hAnsi="Arial" w:cs="Arial"/>
          <w:color w:val="373A3C"/>
        </w:rPr>
        <w:t>늘릴</w:t>
      </w:r>
      <w:r>
        <w:rPr>
          <w:rStyle w:val="apple-converted-space"/>
          <w:rFonts w:ascii="Arial" w:hAnsi="Arial" w:cs="Arial"/>
          <w:color w:val="373A3C"/>
        </w:rPr>
        <w:t> </w:t>
      </w:r>
      <w:hyperlink r:id="rId152" w:tooltip="용자" w:history="1">
        <w:r>
          <w:rPr>
            <w:rStyle w:val="a3"/>
            <w:rFonts w:ascii="Arial" w:hAnsi="Arial" w:cs="Arial"/>
            <w:color w:val="0275D8"/>
          </w:rPr>
          <w:t>용자</w:t>
        </w:r>
      </w:hyperlink>
      <w:r>
        <w:rPr>
          <w:rFonts w:ascii="Arial" w:hAnsi="Arial" w:cs="Arial"/>
          <w:color w:val="373A3C"/>
        </w:rPr>
        <w:t>는</w:t>
      </w:r>
      <w:r>
        <w:rPr>
          <w:rFonts w:ascii="Arial" w:hAnsi="Arial" w:cs="Arial"/>
          <w:color w:val="373A3C"/>
        </w:rPr>
        <w:t xml:space="preserve"> </w:t>
      </w:r>
      <w:r>
        <w:rPr>
          <w:rFonts w:ascii="Arial" w:hAnsi="Arial" w:cs="Arial"/>
          <w:color w:val="373A3C"/>
        </w:rPr>
        <w:t>주류</w:t>
      </w:r>
      <w:r>
        <w:rPr>
          <w:rFonts w:ascii="Arial" w:hAnsi="Arial" w:cs="Arial"/>
          <w:color w:val="373A3C"/>
        </w:rPr>
        <w:t xml:space="preserve"> </w:t>
      </w:r>
      <w:r>
        <w:rPr>
          <w:rFonts w:ascii="Arial" w:hAnsi="Arial" w:cs="Arial"/>
          <w:color w:val="373A3C"/>
        </w:rPr>
        <w:t>중에선</w:t>
      </w:r>
      <w:r>
        <w:rPr>
          <w:rFonts w:ascii="Arial" w:hAnsi="Arial" w:cs="Arial"/>
          <w:color w:val="373A3C"/>
        </w:rPr>
        <w:t xml:space="preserve"> </w:t>
      </w:r>
      <w:r>
        <w:rPr>
          <w:rFonts w:ascii="Arial" w:hAnsi="Arial" w:cs="Arial"/>
          <w:color w:val="373A3C"/>
        </w:rPr>
        <w:t>아마</w:t>
      </w:r>
      <w:r>
        <w:rPr>
          <w:rFonts w:ascii="Arial" w:hAnsi="Arial" w:cs="Arial"/>
          <w:color w:val="373A3C"/>
        </w:rPr>
        <w:t xml:space="preserve"> </w:t>
      </w:r>
      <w:r>
        <w:rPr>
          <w:rFonts w:ascii="Arial" w:hAnsi="Arial" w:cs="Arial"/>
          <w:color w:val="373A3C"/>
        </w:rPr>
        <w:t>없을</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그렇게</w:t>
      </w:r>
      <w:r>
        <w:rPr>
          <w:rFonts w:ascii="Arial" w:hAnsi="Arial" w:cs="Arial"/>
          <w:color w:val="373A3C"/>
        </w:rPr>
        <w:t xml:space="preserve"> </w:t>
      </w:r>
      <w:r>
        <w:rPr>
          <w:rFonts w:ascii="Arial" w:hAnsi="Arial" w:cs="Arial"/>
          <w:color w:val="373A3C"/>
        </w:rPr>
        <w:t>저렴하지</w:t>
      </w:r>
      <w:r>
        <w:rPr>
          <w:rFonts w:ascii="Arial" w:hAnsi="Arial" w:cs="Arial"/>
          <w:color w:val="373A3C"/>
        </w:rPr>
        <w:t xml:space="preserve"> </w:t>
      </w:r>
      <w:r>
        <w:rPr>
          <w:rFonts w:ascii="Arial" w:hAnsi="Arial" w:cs="Arial"/>
          <w:color w:val="373A3C"/>
        </w:rPr>
        <w:t>않은</w:t>
      </w:r>
      <w:r>
        <w:rPr>
          <w:rFonts w:ascii="Arial" w:hAnsi="Arial" w:cs="Arial"/>
          <w:color w:val="373A3C"/>
        </w:rPr>
        <w:t xml:space="preserve"> </w:t>
      </w:r>
      <w:r>
        <w:rPr>
          <w:rFonts w:ascii="Arial" w:hAnsi="Arial" w:cs="Arial"/>
          <w:color w:val="373A3C"/>
        </w:rPr>
        <w:t>비용을</w:t>
      </w:r>
      <w:r>
        <w:rPr>
          <w:rFonts w:ascii="Arial" w:hAnsi="Arial" w:cs="Arial"/>
          <w:color w:val="373A3C"/>
        </w:rPr>
        <w:t xml:space="preserve"> </w:t>
      </w:r>
      <w:r>
        <w:rPr>
          <w:rFonts w:ascii="Arial" w:hAnsi="Arial" w:cs="Arial"/>
          <w:color w:val="373A3C"/>
        </w:rPr>
        <w:t>지불하고</w:t>
      </w:r>
      <w:r>
        <w:rPr>
          <w:rFonts w:ascii="Arial" w:hAnsi="Arial" w:cs="Arial"/>
          <w:color w:val="373A3C"/>
        </w:rPr>
        <w:t xml:space="preserve"> </w:t>
      </w:r>
      <w:r>
        <w:rPr>
          <w:rFonts w:ascii="Arial" w:hAnsi="Arial" w:cs="Arial"/>
          <w:color w:val="373A3C"/>
        </w:rPr>
        <w:t>들여온</w:t>
      </w:r>
      <w:r>
        <w:rPr>
          <w:rFonts w:ascii="Arial" w:hAnsi="Arial" w:cs="Arial"/>
          <w:color w:val="373A3C"/>
        </w:rPr>
        <w:t xml:space="preserve"> THAAD</w:t>
      </w:r>
      <w:r>
        <w:rPr>
          <w:rFonts w:ascii="Arial" w:hAnsi="Arial" w:cs="Arial"/>
          <w:color w:val="373A3C"/>
        </w:rPr>
        <w:t>가</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있는</w:t>
      </w:r>
      <w:r>
        <w:rPr>
          <w:rFonts w:ascii="Arial" w:hAnsi="Arial" w:cs="Arial"/>
          <w:color w:val="373A3C"/>
        </w:rPr>
        <w:t xml:space="preserve"> </w:t>
      </w:r>
      <w:r>
        <w:rPr>
          <w:rFonts w:ascii="Arial" w:hAnsi="Arial" w:cs="Arial"/>
          <w:color w:val="373A3C"/>
        </w:rPr>
        <w:t>것은</w:t>
      </w:r>
      <w:r>
        <w:rPr>
          <w:rFonts w:ascii="Arial" w:hAnsi="Arial" w:cs="Arial"/>
          <w:color w:val="373A3C"/>
        </w:rPr>
        <w:t xml:space="preserve"> </w:t>
      </w:r>
      <w:r>
        <w:rPr>
          <w:rFonts w:ascii="Arial" w:hAnsi="Arial" w:cs="Arial"/>
          <w:color w:val="373A3C"/>
        </w:rPr>
        <w:t>사실</w:t>
      </w:r>
      <w:r>
        <w:rPr>
          <w:rFonts w:ascii="Arial" w:hAnsi="Arial" w:cs="Arial"/>
          <w:color w:val="373A3C"/>
        </w:rPr>
        <w:t xml:space="preserve"> THAAD</w:t>
      </w:r>
      <w:r>
        <w:rPr>
          <w:rFonts w:ascii="Arial" w:hAnsi="Arial" w:cs="Arial"/>
          <w:color w:val="373A3C"/>
        </w:rPr>
        <w:t>의</w:t>
      </w:r>
      <w:r>
        <w:rPr>
          <w:rFonts w:ascii="Arial" w:hAnsi="Arial" w:cs="Arial"/>
          <w:color w:val="373A3C"/>
        </w:rPr>
        <w:t xml:space="preserve"> </w:t>
      </w:r>
      <w:r>
        <w:rPr>
          <w:rFonts w:ascii="Arial" w:hAnsi="Arial" w:cs="Arial"/>
          <w:color w:val="373A3C"/>
        </w:rPr>
        <w:t>방어</w:t>
      </w:r>
      <w:r>
        <w:rPr>
          <w:rFonts w:ascii="Arial" w:hAnsi="Arial" w:cs="Arial"/>
          <w:color w:val="373A3C"/>
        </w:rPr>
        <w:t xml:space="preserve"> </w:t>
      </w:r>
      <w:r>
        <w:rPr>
          <w:rFonts w:ascii="Arial" w:hAnsi="Arial" w:cs="Arial"/>
          <w:color w:val="373A3C"/>
        </w:rPr>
        <w:t>범위</w:t>
      </w:r>
      <w:r>
        <w:rPr>
          <w:rFonts w:ascii="Arial" w:hAnsi="Arial" w:cs="Arial"/>
          <w:color w:val="373A3C"/>
        </w:rPr>
        <w:t xml:space="preserve"> </w:t>
      </w:r>
      <w:r>
        <w:rPr>
          <w:rFonts w:ascii="Arial" w:hAnsi="Arial" w:cs="Arial"/>
          <w:color w:val="373A3C"/>
        </w:rPr>
        <w:t>안에</w:t>
      </w:r>
      <w:r>
        <w:rPr>
          <w:rFonts w:ascii="Arial" w:hAnsi="Arial" w:cs="Arial"/>
          <w:color w:val="373A3C"/>
        </w:rPr>
        <w:t xml:space="preserve"> </w:t>
      </w:r>
      <w:r>
        <w:rPr>
          <w:rFonts w:ascii="Arial" w:hAnsi="Arial" w:cs="Arial"/>
          <w:color w:val="373A3C"/>
        </w:rPr>
        <w:t>쏟아져</w:t>
      </w:r>
      <w:r>
        <w:rPr>
          <w:rFonts w:ascii="Arial" w:hAnsi="Arial" w:cs="Arial"/>
          <w:color w:val="373A3C"/>
        </w:rPr>
        <w:t xml:space="preserve"> </w:t>
      </w:r>
      <w:r>
        <w:rPr>
          <w:rFonts w:ascii="Arial" w:hAnsi="Arial" w:cs="Arial"/>
          <w:color w:val="373A3C"/>
        </w:rPr>
        <w:t>들어오는</w:t>
      </w:r>
      <w:r>
        <w:rPr>
          <w:rFonts w:ascii="Arial" w:hAnsi="Arial" w:cs="Arial"/>
          <w:color w:val="373A3C"/>
        </w:rPr>
        <w:t xml:space="preserve"> </w:t>
      </w:r>
      <w:r>
        <w:rPr>
          <w:rFonts w:ascii="Arial" w:hAnsi="Arial" w:cs="Arial"/>
          <w:color w:val="373A3C"/>
        </w:rPr>
        <w:t>적</w:t>
      </w:r>
      <w:r>
        <w:rPr>
          <w:rFonts w:ascii="Arial" w:hAnsi="Arial" w:cs="Arial"/>
          <w:color w:val="373A3C"/>
        </w:rPr>
        <w:t xml:space="preserve"> </w:t>
      </w:r>
      <w:r>
        <w:rPr>
          <w:rFonts w:ascii="Arial" w:hAnsi="Arial" w:cs="Arial"/>
          <w:color w:val="373A3C"/>
        </w:rPr>
        <w:t>탄도탄들</w:t>
      </w:r>
      <w:r>
        <w:rPr>
          <w:rFonts w:ascii="Arial" w:hAnsi="Arial" w:cs="Arial"/>
          <w:color w:val="373A3C"/>
        </w:rPr>
        <w:t xml:space="preserve"> </w:t>
      </w:r>
      <w:r>
        <w:rPr>
          <w:rFonts w:ascii="Arial" w:hAnsi="Arial" w:cs="Arial"/>
          <w:color w:val="373A3C"/>
        </w:rPr>
        <w:t>중</w:t>
      </w:r>
      <w:r>
        <w:rPr>
          <w:rStyle w:val="apple-converted-space"/>
          <w:rFonts w:ascii="Arial" w:hAnsi="Arial" w:cs="Arial"/>
          <w:color w:val="373A3C"/>
        </w:rPr>
        <w:t> </w:t>
      </w:r>
      <w:r>
        <w:rPr>
          <w:rStyle w:val="a9"/>
          <w:rFonts w:ascii="Arial" w:hAnsi="Arial" w:cs="Arial"/>
          <w:color w:val="373A3C"/>
        </w:rPr>
        <w:t>몇</w:t>
      </w:r>
      <w:r>
        <w:rPr>
          <w:rStyle w:val="a9"/>
          <w:rFonts w:ascii="Arial" w:hAnsi="Arial" w:cs="Arial"/>
          <w:color w:val="373A3C"/>
        </w:rPr>
        <w:t xml:space="preserve"> </w:t>
      </w:r>
      <w:r>
        <w:rPr>
          <w:rStyle w:val="a9"/>
          <w:rFonts w:ascii="Arial" w:hAnsi="Arial" w:cs="Arial"/>
          <w:color w:val="373A3C"/>
        </w:rPr>
        <w:t>발에</w:t>
      </w:r>
      <w:r>
        <w:rPr>
          <w:rStyle w:val="a9"/>
          <w:rFonts w:ascii="Arial" w:hAnsi="Arial" w:cs="Arial"/>
          <w:color w:val="373A3C"/>
        </w:rPr>
        <w:t xml:space="preserve"> </w:t>
      </w:r>
      <w:r>
        <w:rPr>
          <w:rStyle w:val="a9"/>
          <w:rFonts w:ascii="Arial" w:hAnsi="Arial" w:cs="Arial"/>
          <w:color w:val="373A3C"/>
        </w:rPr>
        <w:t>대해</w:t>
      </w:r>
      <w:r>
        <w:rPr>
          <w:rStyle w:val="a9"/>
          <w:rFonts w:ascii="Arial" w:hAnsi="Arial" w:cs="Arial"/>
          <w:color w:val="373A3C"/>
        </w:rPr>
        <w:t xml:space="preserve"> </w:t>
      </w:r>
      <w:r>
        <w:rPr>
          <w:rStyle w:val="a9"/>
          <w:rFonts w:ascii="Arial" w:hAnsi="Arial" w:cs="Arial"/>
          <w:color w:val="373A3C"/>
        </w:rPr>
        <w:t>한</w:t>
      </w:r>
      <w:r>
        <w:rPr>
          <w:rStyle w:val="a9"/>
          <w:rFonts w:ascii="Arial" w:hAnsi="Arial" w:cs="Arial"/>
          <w:color w:val="373A3C"/>
        </w:rPr>
        <w:t xml:space="preserve"> </w:t>
      </w:r>
      <w:r>
        <w:rPr>
          <w:rStyle w:val="a9"/>
          <w:rFonts w:ascii="Arial" w:hAnsi="Arial" w:cs="Arial"/>
          <w:color w:val="373A3C"/>
        </w:rPr>
        <w:t>차례의</w:t>
      </w:r>
      <w:r>
        <w:rPr>
          <w:rStyle w:val="a9"/>
          <w:rFonts w:ascii="Arial" w:hAnsi="Arial" w:cs="Arial"/>
          <w:color w:val="373A3C"/>
        </w:rPr>
        <w:t xml:space="preserve"> </w:t>
      </w:r>
      <w:r>
        <w:rPr>
          <w:rStyle w:val="a9"/>
          <w:rFonts w:ascii="Arial" w:hAnsi="Arial" w:cs="Arial"/>
          <w:color w:val="373A3C"/>
        </w:rPr>
        <w:t>추가</w:t>
      </w:r>
      <w:r>
        <w:rPr>
          <w:rStyle w:val="a9"/>
          <w:rFonts w:ascii="Arial" w:hAnsi="Arial" w:cs="Arial"/>
          <w:color w:val="373A3C"/>
        </w:rPr>
        <w:t xml:space="preserve"> </w:t>
      </w:r>
      <w:r>
        <w:rPr>
          <w:rStyle w:val="a9"/>
          <w:rFonts w:ascii="Arial" w:hAnsi="Arial" w:cs="Arial"/>
          <w:color w:val="373A3C"/>
        </w:rPr>
        <w:t>요격</w:t>
      </w:r>
      <w:r>
        <w:rPr>
          <w:rStyle w:val="a9"/>
          <w:rFonts w:ascii="Arial" w:hAnsi="Arial" w:cs="Arial"/>
          <w:color w:val="373A3C"/>
        </w:rPr>
        <w:t xml:space="preserve"> </w:t>
      </w:r>
      <w:r>
        <w:rPr>
          <w:rStyle w:val="a9"/>
          <w:rFonts w:ascii="Arial" w:hAnsi="Arial" w:cs="Arial"/>
          <w:color w:val="373A3C"/>
        </w:rPr>
        <w:t>기회를</w:t>
      </w:r>
      <w:r>
        <w:rPr>
          <w:rStyle w:val="a9"/>
          <w:rFonts w:ascii="Arial" w:hAnsi="Arial" w:cs="Arial"/>
          <w:color w:val="373A3C"/>
        </w:rPr>
        <w:t xml:space="preserve"> </w:t>
      </w:r>
      <w:r>
        <w:rPr>
          <w:rStyle w:val="a9"/>
          <w:rFonts w:ascii="Arial" w:hAnsi="Arial" w:cs="Arial"/>
          <w:color w:val="373A3C"/>
        </w:rPr>
        <w:t>제공한다</w:t>
      </w:r>
      <w:hyperlink r:id="rId153" w:anchor="fn-24" w:tooltip="문장이 상당히 애매하게 쓰였는데, 이는 기존 패트리엇 미사일 1단 요격 체계에서 사드로 요격 기회를 1번 늘린다는 뜻이다. 쓰인 것처럼 전시 상황에서 한반도에 재래식 미사일이 아닌 핵미사일 또는 생화학 미사일이 쏟아질 가능성은 매우 적다. 사드가 아니여도 수십발의 미사일이 쏟아지는 상황에서 이를 요격하는것은 어느 미사일로도 불가능하다. 비단 이는 사드만의 문제가 아니란 말이다. 핵미사일이나 생화학 미사일 몇발만이 한반도로 떨어지게 된다면 이들만으로도 매우 치명적" w:history="1">
        <w:r>
          <w:rPr>
            <w:rStyle w:val="a3"/>
            <w:rFonts w:ascii="Arial" w:hAnsi="Arial" w:cs="Arial"/>
            <w:color w:val="0275D8"/>
            <w:sz w:val="19"/>
            <w:szCs w:val="19"/>
            <w:vertAlign w:val="superscript"/>
          </w:rPr>
          <w:t>[24]</w:t>
        </w:r>
      </w:hyperlink>
      <w:r>
        <w:rPr>
          <w:rFonts w:ascii="Arial" w:hAnsi="Arial" w:cs="Arial"/>
          <w:color w:val="373A3C"/>
        </w:rPr>
        <w:t>는</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비록</w:t>
      </w:r>
      <w:r>
        <w:rPr>
          <w:rFonts w:ascii="Arial" w:hAnsi="Arial" w:cs="Arial"/>
          <w:color w:val="373A3C"/>
        </w:rPr>
        <w:t xml:space="preserve"> </w:t>
      </w:r>
      <w:r>
        <w:rPr>
          <w:rFonts w:ascii="Arial" w:hAnsi="Arial" w:cs="Arial"/>
          <w:color w:val="373A3C"/>
        </w:rPr>
        <w:t>방위비</w:t>
      </w:r>
      <w:r>
        <w:rPr>
          <w:rFonts w:ascii="Arial" w:hAnsi="Arial" w:cs="Arial"/>
          <w:color w:val="373A3C"/>
        </w:rPr>
        <w:t xml:space="preserve"> </w:t>
      </w:r>
      <w:r>
        <w:rPr>
          <w:rFonts w:ascii="Arial" w:hAnsi="Arial" w:cs="Arial"/>
          <w:color w:val="373A3C"/>
        </w:rPr>
        <w:t>분담금</w:t>
      </w:r>
      <w:r>
        <w:rPr>
          <w:rFonts w:ascii="Arial" w:hAnsi="Arial" w:cs="Arial"/>
          <w:color w:val="373A3C"/>
        </w:rPr>
        <w:t xml:space="preserve"> </w:t>
      </w:r>
      <w:r>
        <w:rPr>
          <w:rFonts w:ascii="Arial" w:hAnsi="Arial" w:cs="Arial"/>
          <w:color w:val="373A3C"/>
        </w:rPr>
        <w:t>협상</w:t>
      </w:r>
      <w:r>
        <w:rPr>
          <w:rFonts w:ascii="Arial" w:hAnsi="Arial" w:cs="Arial"/>
          <w:color w:val="373A3C"/>
        </w:rPr>
        <w:t xml:space="preserve"> </w:t>
      </w:r>
      <w:r>
        <w:rPr>
          <w:rFonts w:ascii="Arial" w:hAnsi="Arial" w:cs="Arial"/>
          <w:color w:val="373A3C"/>
        </w:rPr>
        <w:t>자체가</w:t>
      </w:r>
      <w:r>
        <w:rPr>
          <w:rFonts w:ascii="Arial" w:hAnsi="Arial" w:cs="Arial"/>
          <w:color w:val="373A3C"/>
        </w:rPr>
        <w:t xml:space="preserve"> </w:t>
      </w:r>
      <w:proofErr w:type="spellStart"/>
      <w:r>
        <w:rPr>
          <w:rFonts w:ascii="Arial" w:hAnsi="Arial" w:cs="Arial"/>
          <w:color w:val="373A3C"/>
        </w:rPr>
        <w:t>이루어진지</w:t>
      </w:r>
      <w:proofErr w:type="spellEnd"/>
      <w:r>
        <w:rPr>
          <w:rFonts w:ascii="Arial" w:hAnsi="Arial" w:cs="Arial"/>
          <w:color w:val="373A3C"/>
        </w:rPr>
        <w:t xml:space="preserve"> </w:t>
      </w:r>
      <w:proofErr w:type="spellStart"/>
      <w:r>
        <w:rPr>
          <w:rFonts w:ascii="Arial" w:hAnsi="Arial" w:cs="Arial"/>
          <w:color w:val="373A3C"/>
        </w:rPr>
        <w:t>얼마되지</w:t>
      </w:r>
      <w:proofErr w:type="spellEnd"/>
      <w:r>
        <w:rPr>
          <w:rFonts w:ascii="Arial" w:hAnsi="Arial" w:cs="Arial"/>
          <w:color w:val="373A3C"/>
        </w:rPr>
        <w:t xml:space="preserve"> </w:t>
      </w:r>
      <w:r>
        <w:rPr>
          <w:rFonts w:ascii="Arial" w:hAnsi="Arial" w:cs="Arial"/>
          <w:color w:val="373A3C"/>
        </w:rPr>
        <w:t>않았고</w:t>
      </w:r>
      <w:r>
        <w:rPr>
          <w:rFonts w:ascii="Arial" w:hAnsi="Arial" w:cs="Arial"/>
          <w:color w:val="373A3C"/>
        </w:rPr>
        <w:t xml:space="preserve"> </w:t>
      </w:r>
      <w:r>
        <w:rPr>
          <w:rFonts w:ascii="Arial" w:hAnsi="Arial" w:cs="Arial"/>
          <w:color w:val="373A3C"/>
        </w:rPr>
        <w:t>규정상</w:t>
      </w:r>
      <w:r>
        <w:rPr>
          <w:rFonts w:ascii="Arial" w:hAnsi="Arial" w:cs="Arial"/>
          <w:color w:val="373A3C"/>
        </w:rPr>
        <w:t xml:space="preserve"> </w:t>
      </w:r>
      <w:r>
        <w:rPr>
          <w:rFonts w:ascii="Arial" w:hAnsi="Arial" w:cs="Arial"/>
          <w:color w:val="373A3C"/>
        </w:rPr>
        <w:t>물가</w:t>
      </w:r>
      <w:r>
        <w:rPr>
          <w:rFonts w:ascii="Arial" w:hAnsi="Arial" w:cs="Arial"/>
          <w:color w:val="373A3C"/>
        </w:rPr>
        <w:t xml:space="preserve"> </w:t>
      </w:r>
      <w:r>
        <w:rPr>
          <w:rFonts w:ascii="Arial" w:hAnsi="Arial" w:cs="Arial"/>
          <w:color w:val="373A3C"/>
        </w:rPr>
        <w:t>상승률만큼만</w:t>
      </w:r>
      <w:r>
        <w:rPr>
          <w:rFonts w:ascii="Arial" w:hAnsi="Arial" w:cs="Arial"/>
          <w:color w:val="373A3C"/>
        </w:rPr>
        <w:t xml:space="preserve"> </w:t>
      </w:r>
      <w:r>
        <w:rPr>
          <w:rFonts w:ascii="Arial" w:hAnsi="Arial" w:cs="Arial"/>
          <w:color w:val="373A3C"/>
        </w:rPr>
        <w:t>반영하기로</w:t>
      </w:r>
      <w:r>
        <w:rPr>
          <w:rFonts w:ascii="Arial" w:hAnsi="Arial" w:cs="Arial"/>
          <w:color w:val="373A3C"/>
        </w:rPr>
        <w:t xml:space="preserve"> </w:t>
      </w:r>
      <w:r>
        <w:rPr>
          <w:rFonts w:ascii="Arial" w:hAnsi="Arial" w:cs="Arial"/>
          <w:color w:val="373A3C"/>
        </w:rPr>
        <w:t>되어있기</w:t>
      </w:r>
      <w:r>
        <w:rPr>
          <w:rFonts w:ascii="Arial" w:hAnsi="Arial" w:cs="Arial"/>
          <w:color w:val="373A3C"/>
        </w:rPr>
        <w:t xml:space="preserve"> </w:t>
      </w:r>
      <w:r>
        <w:rPr>
          <w:rFonts w:ascii="Arial" w:hAnsi="Arial" w:cs="Arial"/>
          <w:color w:val="373A3C"/>
        </w:rPr>
        <w:t>때문에</w:t>
      </w:r>
      <w:r>
        <w:rPr>
          <w:rFonts w:ascii="Arial" w:hAnsi="Arial" w:cs="Arial"/>
          <w:color w:val="373A3C"/>
        </w:rPr>
        <w:t xml:space="preserve"> </w:t>
      </w:r>
      <w:r>
        <w:rPr>
          <w:rFonts w:ascii="Arial" w:hAnsi="Arial" w:cs="Arial"/>
          <w:color w:val="373A3C"/>
        </w:rPr>
        <w:t>갑자기</w:t>
      </w:r>
      <w:r>
        <w:rPr>
          <w:rFonts w:ascii="Arial" w:hAnsi="Arial" w:cs="Arial"/>
          <w:color w:val="373A3C"/>
        </w:rPr>
        <w:t xml:space="preserve"> </w:t>
      </w:r>
      <w:r>
        <w:rPr>
          <w:rFonts w:ascii="Arial" w:hAnsi="Arial" w:cs="Arial"/>
          <w:color w:val="373A3C"/>
        </w:rPr>
        <w:t>변하거나</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일은</w:t>
      </w:r>
      <w:r>
        <w:rPr>
          <w:rFonts w:ascii="Arial" w:hAnsi="Arial" w:cs="Arial"/>
          <w:color w:val="373A3C"/>
        </w:rPr>
        <w:t xml:space="preserve"> </w:t>
      </w:r>
      <w:r>
        <w:rPr>
          <w:rFonts w:ascii="Arial" w:hAnsi="Arial" w:cs="Arial"/>
          <w:color w:val="373A3C"/>
        </w:rPr>
        <w:t>거의</w:t>
      </w:r>
      <w:r>
        <w:rPr>
          <w:rFonts w:ascii="Arial" w:hAnsi="Arial" w:cs="Arial"/>
          <w:color w:val="373A3C"/>
        </w:rPr>
        <w:t xml:space="preserve"> </w:t>
      </w:r>
      <w:r>
        <w:rPr>
          <w:rFonts w:ascii="Arial" w:hAnsi="Arial" w:cs="Arial"/>
          <w:color w:val="373A3C"/>
        </w:rPr>
        <w:t>없지만</w:t>
      </w:r>
      <w:r>
        <w:rPr>
          <w:rFonts w:ascii="Arial" w:hAnsi="Arial" w:cs="Arial"/>
          <w:color w:val="373A3C"/>
        </w:rPr>
        <w:t xml:space="preserve"> THAAD</w:t>
      </w:r>
      <w:r>
        <w:rPr>
          <w:rFonts w:ascii="Arial" w:hAnsi="Arial" w:cs="Arial"/>
          <w:color w:val="373A3C"/>
        </w:rPr>
        <w:t>에</w:t>
      </w:r>
      <w:r>
        <w:rPr>
          <w:rFonts w:ascii="Arial" w:hAnsi="Arial" w:cs="Arial"/>
          <w:color w:val="373A3C"/>
        </w:rPr>
        <w:t xml:space="preserve"> </w:t>
      </w:r>
      <w:r>
        <w:rPr>
          <w:rFonts w:ascii="Arial" w:hAnsi="Arial" w:cs="Arial"/>
          <w:color w:val="373A3C"/>
        </w:rPr>
        <w:t>우리</w:t>
      </w:r>
      <w:r>
        <w:rPr>
          <w:rFonts w:ascii="Arial" w:hAnsi="Arial" w:cs="Arial"/>
          <w:color w:val="373A3C"/>
        </w:rPr>
        <w:t xml:space="preserve"> </w:t>
      </w:r>
      <w:r>
        <w:rPr>
          <w:rFonts w:ascii="Arial" w:hAnsi="Arial" w:cs="Arial"/>
          <w:color w:val="373A3C"/>
        </w:rPr>
        <w:t>돈이</w:t>
      </w:r>
      <w:r>
        <w:rPr>
          <w:rFonts w:ascii="Arial" w:hAnsi="Arial" w:cs="Arial"/>
          <w:color w:val="373A3C"/>
        </w:rPr>
        <w:t xml:space="preserve"> </w:t>
      </w:r>
      <w:r>
        <w:rPr>
          <w:rFonts w:ascii="Arial" w:hAnsi="Arial" w:cs="Arial"/>
          <w:color w:val="373A3C"/>
        </w:rPr>
        <w:t>비합리적으로</w:t>
      </w:r>
      <w:r>
        <w:rPr>
          <w:rFonts w:ascii="Arial" w:hAnsi="Arial" w:cs="Arial"/>
          <w:color w:val="373A3C"/>
        </w:rPr>
        <w:t xml:space="preserve"> </w:t>
      </w:r>
      <w:r>
        <w:rPr>
          <w:rFonts w:ascii="Arial" w:hAnsi="Arial" w:cs="Arial"/>
          <w:color w:val="373A3C"/>
        </w:rPr>
        <w:t>들어가지</w:t>
      </w:r>
      <w:r>
        <w:rPr>
          <w:rFonts w:ascii="Arial" w:hAnsi="Arial" w:cs="Arial"/>
          <w:color w:val="373A3C"/>
        </w:rPr>
        <w:t xml:space="preserve"> </w:t>
      </w:r>
      <w:r>
        <w:rPr>
          <w:rFonts w:ascii="Arial" w:hAnsi="Arial" w:cs="Arial"/>
          <w:color w:val="373A3C"/>
        </w:rPr>
        <w:t>않도록</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측을</w:t>
      </w:r>
      <w:r>
        <w:rPr>
          <w:rFonts w:ascii="Arial" w:hAnsi="Arial" w:cs="Arial"/>
          <w:color w:val="373A3C"/>
        </w:rPr>
        <w:t xml:space="preserve"> </w:t>
      </w:r>
      <w:r>
        <w:rPr>
          <w:rFonts w:ascii="Arial" w:hAnsi="Arial" w:cs="Arial"/>
          <w:color w:val="373A3C"/>
        </w:rPr>
        <w:t>잘</w:t>
      </w:r>
      <w:r>
        <w:rPr>
          <w:rFonts w:ascii="Arial" w:hAnsi="Arial" w:cs="Arial"/>
          <w:color w:val="373A3C"/>
        </w:rPr>
        <w:t xml:space="preserve"> </w:t>
      </w:r>
      <w:r>
        <w:rPr>
          <w:rFonts w:ascii="Arial" w:hAnsi="Arial" w:cs="Arial"/>
          <w:color w:val="373A3C"/>
        </w:rPr>
        <w:t>설득하는</w:t>
      </w:r>
      <w:r>
        <w:rPr>
          <w:rFonts w:ascii="Arial" w:hAnsi="Arial" w:cs="Arial"/>
          <w:color w:val="373A3C"/>
        </w:rPr>
        <w:t xml:space="preserve"> </w:t>
      </w:r>
      <w:r>
        <w:rPr>
          <w:rFonts w:ascii="Arial" w:hAnsi="Arial" w:cs="Arial"/>
          <w:color w:val="373A3C"/>
        </w:rPr>
        <w:t>것이</w:t>
      </w:r>
      <w:r>
        <w:rPr>
          <w:rFonts w:ascii="Arial" w:hAnsi="Arial" w:cs="Arial"/>
          <w:color w:val="373A3C"/>
        </w:rPr>
        <w:t xml:space="preserve"> </w:t>
      </w:r>
      <w:r>
        <w:rPr>
          <w:rFonts w:ascii="Arial" w:hAnsi="Arial" w:cs="Arial"/>
          <w:color w:val="373A3C"/>
        </w:rPr>
        <w:t>한국</w:t>
      </w:r>
      <w:r>
        <w:rPr>
          <w:rFonts w:ascii="Arial" w:hAnsi="Arial" w:cs="Arial"/>
          <w:color w:val="373A3C"/>
        </w:rPr>
        <w:t xml:space="preserve"> </w:t>
      </w:r>
      <w:r>
        <w:rPr>
          <w:rFonts w:ascii="Arial" w:hAnsi="Arial" w:cs="Arial"/>
          <w:color w:val="373A3C"/>
        </w:rPr>
        <w:t>정부의</w:t>
      </w:r>
      <w:r>
        <w:rPr>
          <w:rFonts w:ascii="Arial" w:hAnsi="Arial" w:cs="Arial"/>
          <w:color w:val="373A3C"/>
        </w:rPr>
        <w:t xml:space="preserve"> </w:t>
      </w:r>
      <w:r>
        <w:rPr>
          <w:rFonts w:ascii="Arial" w:hAnsi="Arial" w:cs="Arial"/>
          <w:color w:val="373A3C"/>
        </w:rPr>
        <w:t>급선무라</w:t>
      </w:r>
      <w:r>
        <w:rPr>
          <w:rFonts w:ascii="Arial" w:hAnsi="Arial" w:cs="Arial"/>
          <w:color w:val="373A3C"/>
        </w:rPr>
        <w:t xml:space="preserve"> </w:t>
      </w:r>
      <w:r>
        <w:rPr>
          <w:rFonts w:ascii="Arial" w:hAnsi="Arial" w:cs="Arial"/>
          <w:color w:val="373A3C"/>
        </w:rPr>
        <w:t>할</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게다가</w:t>
      </w:r>
      <w:r>
        <w:rPr>
          <w:rFonts w:ascii="Arial" w:hAnsi="Arial" w:cs="Arial"/>
          <w:color w:val="373A3C"/>
        </w:rPr>
        <w:t xml:space="preserve"> 2016</w:t>
      </w:r>
      <w:r>
        <w:rPr>
          <w:rFonts w:ascii="Arial" w:hAnsi="Arial" w:cs="Arial"/>
          <w:color w:val="373A3C"/>
        </w:rPr>
        <w:t>년</w:t>
      </w:r>
      <w:r>
        <w:rPr>
          <w:rFonts w:ascii="Arial" w:hAnsi="Arial" w:cs="Arial"/>
          <w:color w:val="373A3C"/>
        </w:rPr>
        <w:t xml:space="preserve"> 7</w:t>
      </w:r>
      <w:r>
        <w:rPr>
          <w:rFonts w:ascii="Arial" w:hAnsi="Arial" w:cs="Arial"/>
          <w:color w:val="373A3C"/>
        </w:rPr>
        <w:t>월</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미국</w:t>
      </w:r>
      <w:r>
        <w:rPr>
          <w:rFonts w:ascii="Arial" w:hAnsi="Arial" w:cs="Arial"/>
          <w:color w:val="373A3C"/>
        </w:rPr>
        <w:t xml:space="preserve"> </w:t>
      </w:r>
      <w:r>
        <w:rPr>
          <w:rFonts w:ascii="Arial" w:hAnsi="Arial" w:cs="Arial"/>
          <w:color w:val="373A3C"/>
        </w:rPr>
        <w:t>대통령</w:t>
      </w:r>
      <w:r>
        <w:rPr>
          <w:rFonts w:ascii="Arial" w:hAnsi="Arial" w:cs="Arial"/>
          <w:color w:val="373A3C"/>
        </w:rPr>
        <w:t xml:space="preserve"> </w:t>
      </w:r>
      <w:r>
        <w:rPr>
          <w:rFonts w:ascii="Arial" w:hAnsi="Arial" w:cs="Arial"/>
          <w:color w:val="373A3C"/>
        </w:rPr>
        <w:t>선거</w:t>
      </w:r>
      <w:r>
        <w:rPr>
          <w:rFonts w:ascii="Arial" w:hAnsi="Arial" w:cs="Arial"/>
          <w:color w:val="373A3C"/>
        </w:rPr>
        <w:t xml:space="preserve"> </w:t>
      </w:r>
      <w:r>
        <w:rPr>
          <w:rFonts w:ascii="Arial" w:hAnsi="Arial" w:cs="Arial"/>
          <w:color w:val="373A3C"/>
        </w:rPr>
        <w:t>공화당</w:t>
      </w:r>
      <w:r>
        <w:rPr>
          <w:rFonts w:ascii="Arial" w:hAnsi="Arial" w:cs="Arial"/>
          <w:color w:val="373A3C"/>
        </w:rPr>
        <w:t xml:space="preserve"> </w:t>
      </w:r>
      <w:r>
        <w:rPr>
          <w:rFonts w:ascii="Arial" w:hAnsi="Arial" w:cs="Arial"/>
          <w:color w:val="373A3C"/>
        </w:rPr>
        <w:t>대선후보로</w:t>
      </w:r>
      <w:r>
        <w:rPr>
          <w:rFonts w:ascii="Arial" w:hAnsi="Arial" w:cs="Arial"/>
          <w:color w:val="373A3C"/>
        </w:rPr>
        <w:t xml:space="preserve"> </w:t>
      </w:r>
      <w:r>
        <w:rPr>
          <w:rFonts w:ascii="Arial" w:hAnsi="Arial" w:cs="Arial"/>
          <w:color w:val="373A3C"/>
        </w:rPr>
        <w:t>선출된</w:t>
      </w:r>
      <w:r>
        <w:rPr>
          <w:rStyle w:val="apple-converted-space"/>
          <w:rFonts w:ascii="Arial" w:hAnsi="Arial" w:cs="Arial"/>
          <w:color w:val="373A3C"/>
        </w:rPr>
        <w:t> </w:t>
      </w:r>
      <w:hyperlink r:id="rId154" w:tooltip="도널드 트럼프" w:history="1">
        <w:r>
          <w:rPr>
            <w:rStyle w:val="a3"/>
            <w:rFonts w:ascii="Arial" w:hAnsi="Arial" w:cs="Arial"/>
            <w:color w:val="0275D8"/>
          </w:rPr>
          <w:t>도널드</w:t>
        </w:r>
        <w:r>
          <w:rPr>
            <w:rStyle w:val="a3"/>
            <w:rFonts w:ascii="Arial" w:hAnsi="Arial" w:cs="Arial"/>
            <w:color w:val="0275D8"/>
          </w:rPr>
          <w:t xml:space="preserve"> </w:t>
        </w:r>
        <w:r>
          <w:rPr>
            <w:rStyle w:val="a3"/>
            <w:rFonts w:ascii="Arial" w:hAnsi="Arial" w:cs="Arial"/>
            <w:color w:val="0275D8"/>
          </w:rPr>
          <w:t>트럼프</w:t>
        </w:r>
      </w:hyperlink>
      <w:r>
        <w:rPr>
          <w:rFonts w:ascii="Arial" w:hAnsi="Arial" w:cs="Arial"/>
          <w:color w:val="373A3C"/>
        </w:rPr>
        <w:t>가</w:t>
      </w:r>
      <w:r>
        <w:rPr>
          <w:rFonts w:ascii="Arial" w:hAnsi="Arial" w:cs="Arial"/>
          <w:color w:val="373A3C"/>
        </w:rPr>
        <w:t xml:space="preserve">, </w:t>
      </w:r>
      <w:r>
        <w:rPr>
          <w:rFonts w:ascii="Arial" w:hAnsi="Arial" w:cs="Arial"/>
          <w:color w:val="373A3C"/>
        </w:rPr>
        <w:t>자신이</w:t>
      </w:r>
      <w:r>
        <w:rPr>
          <w:rFonts w:ascii="Arial" w:hAnsi="Arial" w:cs="Arial"/>
          <w:color w:val="373A3C"/>
        </w:rPr>
        <w:t xml:space="preserve"> </w:t>
      </w:r>
      <w:r>
        <w:rPr>
          <w:rFonts w:ascii="Arial" w:hAnsi="Arial" w:cs="Arial"/>
          <w:color w:val="373A3C"/>
        </w:rPr>
        <w:t>당선될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주한미군의</w:t>
      </w:r>
      <w:r>
        <w:rPr>
          <w:rFonts w:ascii="Arial" w:hAnsi="Arial" w:cs="Arial"/>
          <w:color w:val="373A3C"/>
        </w:rPr>
        <w:t xml:space="preserve"> </w:t>
      </w:r>
      <w:r>
        <w:rPr>
          <w:rFonts w:ascii="Arial" w:hAnsi="Arial" w:cs="Arial"/>
          <w:color w:val="373A3C"/>
        </w:rPr>
        <w:t>주둔비용</w:t>
      </w:r>
      <w:r>
        <w:rPr>
          <w:rFonts w:ascii="Arial" w:hAnsi="Arial" w:cs="Arial"/>
          <w:color w:val="373A3C"/>
        </w:rPr>
        <w:t xml:space="preserve"> </w:t>
      </w:r>
      <w:r>
        <w:rPr>
          <w:rFonts w:ascii="Arial" w:hAnsi="Arial" w:cs="Arial"/>
          <w:color w:val="373A3C"/>
        </w:rPr>
        <w:t>전액을</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부담시키겠으며</w:t>
      </w:r>
      <w:r>
        <w:rPr>
          <w:rFonts w:ascii="Arial" w:hAnsi="Arial" w:cs="Arial"/>
          <w:color w:val="373A3C"/>
        </w:rPr>
        <w:t xml:space="preserve"> </w:t>
      </w:r>
      <w:r>
        <w:rPr>
          <w:rFonts w:ascii="Arial" w:hAnsi="Arial" w:cs="Arial"/>
          <w:color w:val="373A3C"/>
        </w:rPr>
        <w:t>이를</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r>
        <w:rPr>
          <w:rFonts w:ascii="Arial" w:hAnsi="Arial" w:cs="Arial"/>
          <w:color w:val="373A3C"/>
        </w:rPr>
        <w:t>거부할</w:t>
      </w:r>
      <w:r>
        <w:rPr>
          <w:rFonts w:ascii="Arial" w:hAnsi="Arial" w:cs="Arial"/>
          <w:color w:val="373A3C"/>
        </w:rPr>
        <w:t xml:space="preserve"> </w:t>
      </w:r>
      <w:r>
        <w:rPr>
          <w:rFonts w:ascii="Arial" w:hAnsi="Arial" w:cs="Arial"/>
          <w:color w:val="373A3C"/>
        </w:rPr>
        <w:t>경우</w:t>
      </w:r>
      <w:r>
        <w:rPr>
          <w:rFonts w:ascii="Arial" w:hAnsi="Arial" w:cs="Arial"/>
          <w:color w:val="373A3C"/>
        </w:rPr>
        <w:t xml:space="preserve"> </w:t>
      </w:r>
      <w:r>
        <w:rPr>
          <w:rFonts w:ascii="Arial" w:hAnsi="Arial" w:cs="Arial"/>
          <w:color w:val="373A3C"/>
        </w:rPr>
        <w:t>주한미군을</w:t>
      </w:r>
      <w:r>
        <w:rPr>
          <w:rFonts w:ascii="Arial" w:hAnsi="Arial" w:cs="Arial"/>
          <w:color w:val="373A3C"/>
        </w:rPr>
        <w:t xml:space="preserve"> </w:t>
      </w:r>
      <w:r>
        <w:rPr>
          <w:rFonts w:ascii="Arial" w:hAnsi="Arial" w:cs="Arial"/>
          <w:color w:val="373A3C"/>
        </w:rPr>
        <w:t>철수하겠다고</w:t>
      </w:r>
      <w:r>
        <w:rPr>
          <w:rFonts w:ascii="Arial" w:hAnsi="Arial" w:cs="Arial"/>
          <w:color w:val="373A3C"/>
        </w:rPr>
        <w:t xml:space="preserve"> </w:t>
      </w:r>
      <w:r>
        <w:rPr>
          <w:rFonts w:ascii="Arial" w:hAnsi="Arial" w:cs="Arial"/>
          <w:color w:val="373A3C"/>
        </w:rPr>
        <w:t>공약한</w:t>
      </w:r>
      <w:r>
        <w:rPr>
          <w:rFonts w:ascii="Arial" w:hAnsi="Arial" w:cs="Arial"/>
          <w:color w:val="373A3C"/>
        </w:rPr>
        <w:t xml:space="preserve"> </w:t>
      </w:r>
      <w:r>
        <w:rPr>
          <w:rFonts w:ascii="Arial" w:hAnsi="Arial" w:cs="Arial"/>
          <w:color w:val="373A3C"/>
        </w:rPr>
        <w:t>것도</w:t>
      </w:r>
      <w:r>
        <w:rPr>
          <w:rFonts w:ascii="Arial" w:hAnsi="Arial" w:cs="Arial"/>
          <w:color w:val="373A3C"/>
        </w:rPr>
        <w:t xml:space="preserve"> </w:t>
      </w:r>
      <w:r>
        <w:rPr>
          <w:rFonts w:ascii="Arial" w:hAnsi="Arial" w:cs="Arial"/>
          <w:color w:val="373A3C"/>
        </w:rPr>
        <w:t>고려해야</w:t>
      </w:r>
      <w:r>
        <w:rPr>
          <w:rFonts w:ascii="Arial" w:hAnsi="Arial" w:cs="Arial"/>
          <w:color w:val="373A3C"/>
        </w:rPr>
        <w:t xml:space="preserve"> </w:t>
      </w:r>
      <w:r>
        <w:rPr>
          <w:rFonts w:ascii="Arial" w:hAnsi="Arial" w:cs="Arial"/>
          <w:color w:val="373A3C"/>
        </w:rPr>
        <w:t>한다</w:t>
      </w:r>
      <w:r>
        <w:rPr>
          <w:rFonts w:ascii="Arial" w:hAnsi="Arial" w:cs="Arial"/>
          <w:color w:val="373A3C"/>
        </w:rPr>
        <w:t xml:space="preserve">. </w:t>
      </w:r>
      <w:r>
        <w:rPr>
          <w:rFonts w:ascii="Arial" w:hAnsi="Arial" w:cs="Arial"/>
          <w:color w:val="373A3C"/>
        </w:rPr>
        <w:t>트럼프</w:t>
      </w:r>
      <w:r>
        <w:rPr>
          <w:rFonts w:ascii="Arial" w:hAnsi="Arial" w:cs="Arial"/>
          <w:color w:val="373A3C"/>
        </w:rPr>
        <w:t xml:space="preserve"> </w:t>
      </w:r>
      <w:r>
        <w:rPr>
          <w:rFonts w:ascii="Arial" w:hAnsi="Arial" w:cs="Arial"/>
          <w:color w:val="373A3C"/>
        </w:rPr>
        <w:t>정권</w:t>
      </w:r>
      <w:r>
        <w:rPr>
          <w:rFonts w:ascii="Arial" w:hAnsi="Arial" w:cs="Arial"/>
          <w:color w:val="373A3C"/>
        </w:rPr>
        <w:t xml:space="preserve"> </w:t>
      </w:r>
      <w:r>
        <w:rPr>
          <w:rFonts w:ascii="Arial" w:hAnsi="Arial" w:cs="Arial"/>
          <w:color w:val="373A3C"/>
        </w:rPr>
        <w:t>수립</w:t>
      </w:r>
      <w:r>
        <w:rPr>
          <w:rFonts w:ascii="Arial" w:hAnsi="Arial" w:cs="Arial"/>
          <w:color w:val="373A3C"/>
        </w:rPr>
        <w:t xml:space="preserve"> </w:t>
      </w:r>
      <w:r>
        <w:rPr>
          <w:rFonts w:ascii="Arial" w:hAnsi="Arial" w:cs="Arial"/>
          <w:color w:val="373A3C"/>
        </w:rPr>
        <w:t>시</w:t>
      </w:r>
      <w:r>
        <w:rPr>
          <w:rFonts w:ascii="Arial" w:hAnsi="Arial" w:cs="Arial"/>
          <w:color w:val="373A3C"/>
        </w:rPr>
        <w:t xml:space="preserve"> </w:t>
      </w:r>
      <w:proofErr w:type="spellStart"/>
      <w:r>
        <w:rPr>
          <w:rFonts w:ascii="Arial" w:hAnsi="Arial" w:cs="Arial"/>
          <w:color w:val="373A3C"/>
        </w:rPr>
        <w:t>사드에</w:t>
      </w:r>
      <w:proofErr w:type="spellEnd"/>
      <w:r>
        <w:rPr>
          <w:rFonts w:ascii="Arial" w:hAnsi="Arial" w:cs="Arial"/>
          <w:color w:val="373A3C"/>
        </w:rPr>
        <w:t xml:space="preserve"> </w:t>
      </w:r>
      <w:r>
        <w:rPr>
          <w:rFonts w:ascii="Arial" w:hAnsi="Arial" w:cs="Arial"/>
          <w:color w:val="373A3C"/>
        </w:rPr>
        <w:t>소요되는</w:t>
      </w:r>
      <w:r>
        <w:rPr>
          <w:rFonts w:ascii="Arial" w:hAnsi="Arial" w:cs="Arial"/>
          <w:color w:val="373A3C"/>
        </w:rPr>
        <w:t xml:space="preserve"> </w:t>
      </w:r>
      <w:r>
        <w:rPr>
          <w:rFonts w:ascii="Arial" w:hAnsi="Arial" w:cs="Arial"/>
          <w:color w:val="373A3C"/>
        </w:rPr>
        <w:t>모든</w:t>
      </w:r>
      <w:r>
        <w:rPr>
          <w:rFonts w:ascii="Arial" w:hAnsi="Arial" w:cs="Arial"/>
          <w:color w:val="373A3C"/>
        </w:rPr>
        <w:t xml:space="preserve"> </w:t>
      </w:r>
      <w:r>
        <w:rPr>
          <w:rFonts w:ascii="Arial" w:hAnsi="Arial" w:cs="Arial"/>
          <w:color w:val="373A3C"/>
        </w:rPr>
        <w:t>비용을</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청구할</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높다</w:t>
      </w:r>
      <w:r>
        <w:rPr>
          <w:rFonts w:ascii="Arial" w:hAnsi="Arial" w:cs="Arial"/>
          <w:color w:val="373A3C"/>
        </w:rPr>
        <w:t>.</w:t>
      </w:r>
    </w:p>
    <w:p w:rsidR="002B0B10" w:rsidRDefault="00055762" w:rsidP="002B0B10">
      <w:pPr>
        <w:pStyle w:val="3"/>
        <w:pBdr>
          <w:bottom w:val="single" w:sz="6" w:space="4" w:color="CCCCCC"/>
        </w:pBdr>
        <w:shd w:val="clear" w:color="auto" w:fill="FFFFFF"/>
        <w:spacing w:before="288" w:beforeAutospacing="0" w:after="192" w:afterAutospacing="0"/>
        <w:rPr>
          <w:rFonts w:ascii="Arial" w:hAnsi="Arial" w:cs="Arial"/>
          <w:color w:val="373A3C"/>
          <w:sz w:val="38"/>
          <w:szCs w:val="38"/>
        </w:rPr>
      </w:pPr>
      <w:hyperlink r:id="rId155" w:anchor="toc" w:history="1">
        <w:r w:rsidR="002B0B10">
          <w:rPr>
            <w:rStyle w:val="a3"/>
            <w:rFonts w:ascii="Arial" w:hAnsi="Arial" w:cs="Arial"/>
            <w:color w:val="0275D8"/>
            <w:sz w:val="38"/>
            <w:szCs w:val="38"/>
          </w:rPr>
          <w:t>3.6.</w:t>
        </w:r>
      </w:hyperlink>
      <w:r w:rsidR="002B0B10">
        <w:rPr>
          <w:rStyle w:val="apple-converted-space"/>
          <w:rFonts w:ascii="Arial" w:hAnsi="Arial" w:cs="Arial"/>
          <w:color w:val="373A3C"/>
          <w:sz w:val="38"/>
          <w:szCs w:val="38"/>
        </w:rPr>
        <w:t> </w:t>
      </w:r>
      <w:r w:rsidR="002B0B10">
        <w:rPr>
          <w:rFonts w:ascii="Arial" w:hAnsi="Arial" w:cs="Arial"/>
          <w:color w:val="373A3C"/>
          <w:sz w:val="38"/>
          <w:szCs w:val="38"/>
        </w:rPr>
        <w:t>오히려</w:t>
      </w:r>
      <w:r w:rsidR="002B0B10">
        <w:rPr>
          <w:rFonts w:ascii="Arial" w:hAnsi="Arial" w:cs="Arial"/>
          <w:color w:val="373A3C"/>
          <w:sz w:val="38"/>
          <w:szCs w:val="38"/>
        </w:rPr>
        <w:t xml:space="preserve"> </w:t>
      </w:r>
      <w:r w:rsidR="002B0B10">
        <w:rPr>
          <w:rFonts w:ascii="Arial" w:hAnsi="Arial" w:cs="Arial"/>
          <w:color w:val="373A3C"/>
          <w:sz w:val="38"/>
          <w:szCs w:val="38"/>
        </w:rPr>
        <w:t>북한에게</w:t>
      </w:r>
      <w:r w:rsidR="002B0B10">
        <w:rPr>
          <w:rFonts w:ascii="Arial" w:hAnsi="Arial" w:cs="Arial"/>
          <w:color w:val="373A3C"/>
          <w:sz w:val="38"/>
          <w:szCs w:val="38"/>
        </w:rPr>
        <w:t xml:space="preserve"> </w:t>
      </w:r>
      <w:r w:rsidR="002B0B10">
        <w:rPr>
          <w:rFonts w:ascii="Arial" w:hAnsi="Arial" w:cs="Arial"/>
          <w:color w:val="373A3C"/>
          <w:sz w:val="38"/>
          <w:szCs w:val="38"/>
        </w:rPr>
        <w:t>이로울</w:t>
      </w:r>
      <w:r w:rsidR="002B0B10">
        <w:rPr>
          <w:rFonts w:ascii="Arial" w:hAnsi="Arial" w:cs="Arial"/>
          <w:color w:val="373A3C"/>
          <w:sz w:val="38"/>
          <w:szCs w:val="38"/>
        </w:rPr>
        <w:t xml:space="preserve"> </w:t>
      </w:r>
      <w:r w:rsidR="002B0B10">
        <w:rPr>
          <w:rFonts w:ascii="Arial" w:hAnsi="Arial" w:cs="Arial"/>
          <w:color w:val="373A3C"/>
          <w:sz w:val="38"/>
          <w:szCs w:val="38"/>
        </w:rPr>
        <w:t>가능성</w:t>
      </w:r>
      <w:hyperlink r:id="rId156" w:history="1">
        <w:r w:rsidR="002B0B10">
          <w:rPr>
            <w:rStyle w:val="a3"/>
            <w:rFonts w:ascii="Arial" w:hAnsi="Arial" w:cs="Arial"/>
            <w:color w:val="0275D8"/>
            <w:sz w:val="38"/>
            <w:szCs w:val="38"/>
          </w:rPr>
          <w:t>[</w:t>
        </w:r>
        <w:r w:rsidR="002B0B10">
          <w:rPr>
            <w:rStyle w:val="a3"/>
            <w:rFonts w:ascii="Arial" w:hAnsi="Arial" w:cs="Arial"/>
            <w:color w:val="0275D8"/>
            <w:sz w:val="38"/>
            <w:szCs w:val="38"/>
          </w:rPr>
          <w:t>편집</w:t>
        </w:r>
        <w:r w:rsidR="002B0B10">
          <w:rPr>
            <w:rStyle w:val="a3"/>
            <w:rFonts w:ascii="Arial" w:hAnsi="Arial" w:cs="Arial"/>
            <w:color w:val="0275D8"/>
            <w:sz w:val="38"/>
            <w:szCs w:val="38"/>
          </w:rPr>
          <w:t>]</w:t>
        </w:r>
      </w:hyperlink>
    </w:p>
    <w:p w:rsidR="002B0B10" w:rsidRDefault="002B0B10" w:rsidP="002B0B10">
      <w:pPr>
        <w:pStyle w:val="a6"/>
        <w:shd w:val="clear" w:color="auto" w:fill="FFFFFF"/>
        <w:spacing w:before="0" w:beforeAutospacing="0"/>
        <w:rPr>
          <w:rFonts w:ascii="Arial" w:hAnsi="Arial" w:cs="Arial"/>
          <w:color w:val="373A3C"/>
        </w:rPr>
      </w:pP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배치는</w:t>
      </w:r>
      <w:r>
        <w:rPr>
          <w:rFonts w:ascii="Arial" w:hAnsi="Arial" w:cs="Arial"/>
          <w:color w:val="373A3C"/>
        </w:rPr>
        <w:t xml:space="preserve"> </w:t>
      </w:r>
      <w:r>
        <w:rPr>
          <w:rFonts w:ascii="Arial" w:hAnsi="Arial" w:cs="Arial"/>
          <w:color w:val="373A3C"/>
        </w:rPr>
        <w:t>북한에</w:t>
      </w:r>
      <w:r>
        <w:rPr>
          <w:rFonts w:ascii="Arial" w:hAnsi="Arial" w:cs="Arial"/>
          <w:color w:val="373A3C"/>
        </w:rPr>
        <w:t xml:space="preserve"> </w:t>
      </w:r>
      <w:r>
        <w:rPr>
          <w:rFonts w:ascii="Arial" w:hAnsi="Arial" w:cs="Arial"/>
          <w:color w:val="373A3C"/>
        </w:rPr>
        <w:t>호재로</w:t>
      </w:r>
      <w:r>
        <w:rPr>
          <w:rFonts w:ascii="Arial" w:hAnsi="Arial" w:cs="Arial"/>
          <w:color w:val="373A3C"/>
        </w:rPr>
        <w:t xml:space="preserve"> </w:t>
      </w:r>
      <w:r>
        <w:rPr>
          <w:rFonts w:ascii="Arial" w:hAnsi="Arial" w:cs="Arial"/>
          <w:color w:val="373A3C"/>
        </w:rPr>
        <w:t>작용할</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여럿</w:t>
      </w:r>
      <w:r>
        <w:rPr>
          <w:rFonts w:ascii="Arial" w:hAnsi="Arial" w:cs="Arial"/>
          <w:color w:val="373A3C"/>
        </w:rPr>
        <w:t xml:space="preserve"> </w:t>
      </w:r>
      <w:r>
        <w:rPr>
          <w:rFonts w:ascii="Arial" w:hAnsi="Arial" w:cs="Arial"/>
          <w:color w:val="373A3C"/>
        </w:rPr>
        <w:t>있다</w:t>
      </w:r>
      <w:r>
        <w:rPr>
          <w:rFonts w:ascii="Arial" w:hAnsi="Arial" w:cs="Arial"/>
          <w:color w:val="373A3C"/>
        </w:rPr>
        <w:t>.</w:t>
      </w:r>
    </w:p>
    <w:p w:rsidR="002B0B10" w:rsidRDefault="00055762" w:rsidP="002A5A0A">
      <w:pPr>
        <w:pStyle w:val="4"/>
        <w:pBdr>
          <w:bottom w:val="single" w:sz="6" w:space="4" w:color="CCCCCC"/>
        </w:pBdr>
        <w:shd w:val="clear" w:color="auto" w:fill="FFFFFF"/>
        <w:spacing w:before="288" w:after="192"/>
        <w:ind w:left="1200" w:hanging="400"/>
        <w:rPr>
          <w:rFonts w:ascii="Arial" w:hAnsi="Arial" w:cs="Arial"/>
          <w:color w:val="373A3C"/>
          <w:sz w:val="34"/>
          <w:szCs w:val="34"/>
        </w:rPr>
      </w:pPr>
      <w:hyperlink r:id="rId157" w:anchor="toc" w:history="1">
        <w:r w:rsidR="002B0B10">
          <w:rPr>
            <w:rStyle w:val="a3"/>
            <w:rFonts w:ascii="Arial" w:hAnsi="Arial" w:cs="Arial"/>
            <w:color w:val="0275D8"/>
            <w:sz w:val="34"/>
            <w:szCs w:val="34"/>
          </w:rPr>
          <w:t>3.6.1.</w:t>
        </w:r>
      </w:hyperlink>
      <w:r w:rsidR="002B0B10">
        <w:rPr>
          <w:rStyle w:val="apple-converted-space"/>
          <w:rFonts w:ascii="Arial" w:hAnsi="Arial" w:cs="Arial"/>
          <w:color w:val="373A3C"/>
          <w:sz w:val="34"/>
          <w:szCs w:val="34"/>
        </w:rPr>
        <w:t> </w:t>
      </w:r>
      <w:r w:rsidR="002B0B10">
        <w:rPr>
          <w:rFonts w:ascii="Arial" w:hAnsi="Arial" w:cs="Arial"/>
          <w:color w:val="373A3C"/>
          <w:sz w:val="34"/>
          <w:szCs w:val="34"/>
        </w:rPr>
        <w:t>북중러</w:t>
      </w:r>
      <w:r w:rsidR="002B0B10">
        <w:rPr>
          <w:rFonts w:ascii="Arial" w:hAnsi="Arial" w:cs="Arial"/>
          <w:color w:val="373A3C"/>
          <w:sz w:val="34"/>
          <w:szCs w:val="34"/>
        </w:rPr>
        <w:t xml:space="preserve"> </w:t>
      </w:r>
      <w:r w:rsidR="002B0B10">
        <w:rPr>
          <w:rFonts w:ascii="Arial" w:hAnsi="Arial" w:cs="Arial"/>
          <w:color w:val="373A3C"/>
          <w:sz w:val="34"/>
          <w:szCs w:val="34"/>
        </w:rPr>
        <w:t>상호지원</w:t>
      </w:r>
      <w:r w:rsidR="002B0B10">
        <w:rPr>
          <w:rFonts w:ascii="Arial" w:hAnsi="Arial" w:cs="Arial"/>
          <w:color w:val="373A3C"/>
          <w:sz w:val="34"/>
          <w:szCs w:val="34"/>
        </w:rPr>
        <w:t xml:space="preserve"> </w:t>
      </w:r>
      <w:r w:rsidR="002B0B10">
        <w:rPr>
          <w:rFonts w:ascii="Arial" w:hAnsi="Arial" w:cs="Arial"/>
          <w:color w:val="373A3C"/>
          <w:sz w:val="34"/>
          <w:szCs w:val="34"/>
        </w:rPr>
        <w:t>가능성</w:t>
      </w:r>
      <w:hyperlink r:id="rId158" w:history="1">
        <w:r w:rsidR="002B0B10">
          <w:rPr>
            <w:rStyle w:val="a3"/>
            <w:rFonts w:ascii="Arial" w:hAnsi="Arial" w:cs="Arial"/>
            <w:color w:val="0275D8"/>
            <w:sz w:val="34"/>
            <w:szCs w:val="34"/>
          </w:rPr>
          <w:t>[</w:t>
        </w:r>
        <w:r w:rsidR="002B0B10">
          <w:rPr>
            <w:rStyle w:val="a3"/>
            <w:rFonts w:ascii="Arial" w:hAnsi="Arial" w:cs="Arial"/>
            <w:color w:val="0275D8"/>
            <w:sz w:val="34"/>
            <w:szCs w:val="34"/>
          </w:rPr>
          <w:t>편집</w:t>
        </w:r>
        <w:r w:rsidR="002B0B10">
          <w:rPr>
            <w:rStyle w:val="a3"/>
            <w:rFonts w:ascii="Arial" w:hAnsi="Arial" w:cs="Arial"/>
            <w:color w:val="0275D8"/>
            <w:sz w:val="34"/>
            <w:szCs w:val="34"/>
          </w:rPr>
          <w:t>]</w:t>
        </w:r>
      </w:hyperlink>
    </w:p>
    <w:p w:rsidR="002B0B10" w:rsidRDefault="002B0B10" w:rsidP="002B0B10">
      <w:pPr>
        <w:pStyle w:val="a6"/>
        <w:shd w:val="clear" w:color="auto" w:fill="FFFFFF"/>
        <w:spacing w:before="0" w:beforeAutospacing="0"/>
        <w:rPr>
          <w:rFonts w:ascii="Arial" w:hAnsi="Arial" w:cs="Arial"/>
          <w:color w:val="373A3C"/>
        </w:rPr>
      </w:pPr>
      <w:r>
        <w:rPr>
          <w:rStyle w:val="a9"/>
          <w:rFonts w:ascii="Arial" w:hAnsi="Arial" w:cs="Arial"/>
          <w:color w:val="373A3C"/>
        </w:rPr>
        <w:t>북한</w:t>
      </w:r>
      <w:r>
        <w:rPr>
          <w:rStyle w:val="a9"/>
          <w:rFonts w:ascii="Arial" w:hAnsi="Arial" w:cs="Arial"/>
          <w:color w:val="373A3C"/>
        </w:rPr>
        <w:t>-</w:t>
      </w:r>
      <w:r>
        <w:rPr>
          <w:rStyle w:val="a9"/>
          <w:rFonts w:ascii="Arial" w:hAnsi="Arial" w:cs="Arial"/>
          <w:color w:val="373A3C"/>
        </w:rPr>
        <w:t>중국</w:t>
      </w:r>
      <w:r>
        <w:rPr>
          <w:rStyle w:val="a9"/>
          <w:rFonts w:ascii="Arial" w:hAnsi="Arial" w:cs="Arial"/>
          <w:color w:val="373A3C"/>
        </w:rPr>
        <w:t>-</w:t>
      </w:r>
      <w:r>
        <w:rPr>
          <w:rStyle w:val="a9"/>
          <w:rFonts w:ascii="Arial" w:hAnsi="Arial" w:cs="Arial"/>
          <w:color w:val="373A3C"/>
        </w:rPr>
        <w:t>러시아</w:t>
      </w:r>
      <w:r>
        <w:rPr>
          <w:rStyle w:val="a9"/>
          <w:rFonts w:ascii="Arial" w:hAnsi="Arial" w:cs="Arial"/>
          <w:color w:val="373A3C"/>
        </w:rPr>
        <w:t xml:space="preserve"> </w:t>
      </w:r>
      <w:proofErr w:type="spellStart"/>
      <w:r>
        <w:rPr>
          <w:rStyle w:val="a9"/>
          <w:rFonts w:ascii="Arial" w:hAnsi="Arial" w:cs="Arial"/>
          <w:color w:val="373A3C"/>
        </w:rPr>
        <w:t>vs</w:t>
      </w:r>
      <w:proofErr w:type="spellEnd"/>
      <w:r>
        <w:rPr>
          <w:rStyle w:val="a9"/>
          <w:rFonts w:ascii="Arial" w:hAnsi="Arial" w:cs="Arial"/>
          <w:color w:val="373A3C"/>
        </w:rPr>
        <w:t xml:space="preserve"> </w:t>
      </w:r>
      <w:r>
        <w:rPr>
          <w:rStyle w:val="a9"/>
          <w:rFonts w:ascii="Arial" w:hAnsi="Arial" w:cs="Arial"/>
          <w:color w:val="373A3C"/>
        </w:rPr>
        <w:t>한국</w:t>
      </w:r>
      <w:r>
        <w:rPr>
          <w:rStyle w:val="a9"/>
          <w:rFonts w:ascii="Arial" w:hAnsi="Arial" w:cs="Arial"/>
          <w:color w:val="373A3C"/>
        </w:rPr>
        <w:t>-</w:t>
      </w:r>
      <w:r>
        <w:rPr>
          <w:rStyle w:val="a9"/>
          <w:rFonts w:ascii="Arial" w:hAnsi="Arial" w:cs="Arial"/>
          <w:color w:val="373A3C"/>
        </w:rPr>
        <w:t>미국</w:t>
      </w:r>
      <w:r>
        <w:rPr>
          <w:rStyle w:val="a9"/>
          <w:rFonts w:ascii="Arial" w:hAnsi="Arial" w:cs="Arial"/>
          <w:color w:val="373A3C"/>
        </w:rPr>
        <w:t>-</w:t>
      </w:r>
      <w:r>
        <w:rPr>
          <w:rStyle w:val="a9"/>
          <w:rFonts w:ascii="Arial" w:hAnsi="Arial" w:cs="Arial"/>
          <w:color w:val="373A3C"/>
        </w:rPr>
        <w:t>일본이</w:t>
      </w:r>
      <w:r>
        <w:rPr>
          <w:rStyle w:val="a9"/>
          <w:rFonts w:ascii="Arial" w:hAnsi="Arial" w:cs="Arial"/>
          <w:color w:val="373A3C"/>
        </w:rPr>
        <w:t xml:space="preserve"> </w:t>
      </w:r>
      <w:r>
        <w:rPr>
          <w:rStyle w:val="a9"/>
          <w:rFonts w:ascii="Arial" w:hAnsi="Arial" w:cs="Arial"/>
          <w:color w:val="373A3C"/>
        </w:rPr>
        <w:t>대립하는</w:t>
      </w:r>
      <w:r>
        <w:rPr>
          <w:rStyle w:val="a9"/>
          <w:rFonts w:ascii="Arial" w:hAnsi="Arial" w:cs="Arial"/>
          <w:color w:val="373A3C"/>
        </w:rPr>
        <w:t xml:space="preserve"> </w:t>
      </w:r>
      <w:r>
        <w:rPr>
          <w:rStyle w:val="a9"/>
          <w:rFonts w:ascii="Arial" w:hAnsi="Arial" w:cs="Arial"/>
          <w:color w:val="373A3C"/>
        </w:rPr>
        <w:t>신</w:t>
      </w:r>
      <w:r>
        <w:rPr>
          <w:rStyle w:val="a9"/>
          <w:rFonts w:ascii="Arial" w:hAnsi="Arial" w:cs="Arial"/>
          <w:color w:val="373A3C"/>
        </w:rPr>
        <w:t xml:space="preserve"> </w:t>
      </w:r>
      <w:r>
        <w:rPr>
          <w:rStyle w:val="a9"/>
          <w:rFonts w:ascii="Arial" w:hAnsi="Arial" w:cs="Arial"/>
          <w:color w:val="373A3C"/>
        </w:rPr>
        <w:t>냉전</w:t>
      </w:r>
      <w:r>
        <w:rPr>
          <w:rStyle w:val="a9"/>
          <w:rFonts w:ascii="Arial" w:hAnsi="Arial" w:cs="Arial"/>
          <w:color w:val="373A3C"/>
        </w:rPr>
        <w:t xml:space="preserve"> </w:t>
      </w:r>
      <w:r>
        <w:rPr>
          <w:rStyle w:val="a9"/>
          <w:rFonts w:ascii="Arial" w:hAnsi="Arial" w:cs="Arial"/>
          <w:color w:val="373A3C"/>
        </w:rPr>
        <w:t>구도가</w:t>
      </w:r>
      <w:r>
        <w:rPr>
          <w:rStyle w:val="a9"/>
          <w:rFonts w:ascii="Arial" w:hAnsi="Arial" w:cs="Arial"/>
          <w:color w:val="373A3C"/>
        </w:rPr>
        <w:t xml:space="preserve"> </w:t>
      </w:r>
      <w:r>
        <w:rPr>
          <w:rStyle w:val="a9"/>
          <w:rFonts w:ascii="Arial" w:hAnsi="Arial" w:cs="Arial"/>
          <w:color w:val="373A3C"/>
        </w:rPr>
        <w:t>형성되면</w:t>
      </w:r>
      <w:r>
        <w:rPr>
          <w:rStyle w:val="a9"/>
          <w:rFonts w:ascii="Arial" w:hAnsi="Arial" w:cs="Arial"/>
          <w:color w:val="373A3C"/>
        </w:rPr>
        <w:t xml:space="preserve">, </w:t>
      </w:r>
      <w:r>
        <w:rPr>
          <w:rStyle w:val="a9"/>
          <w:rFonts w:ascii="Arial" w:hAnsi="Arial" w:cs="Arial"/>
          <w:color w:val="373A3C"/>
        </w:rPr>
        <w:t>북한은</w:t>
      </w:r>
      <w:r>
        <w:rPr>
          <w:rStyle w:val="a9"/>
          <w:rFonts w:ascii="Arial" w:hAnsi="Arial" w:cs="Arial"/>
          <w:color w:val="373A3C"/>
        </w:rPr>
        <w:t xml:space="preserve"> </w:t>
      </w:r>
      <w:r>
        <w:rPr>
          <w:rStyle w:val="a9"/>
          <w:rFonts w:ascii="Arial" w:hAnsi="Arial" w:cs="Arial"/>
          <w:color w:val="373A3C"/>
        </w:rPr>
        <w:t>과거처럼</w:t>
      </w:r>
      <w:r>
        <w:rPr>
          <w:rStyle w:val="a9"/>
          <w:rFonts w:ascii="Arial" w:hAnsi="Arial" w:cs="Arial"/>
          <w:color w:val="373A3C"/>
        </w:rPr>
        <w:t xml:space="preserve"> </w:t>
      </w:r>
      <w:r>
        <w:rPr>
          <w:rStyle w:val="a9"/>
          <w:rFonts w:ascii="Arial" w:hAnsi="Arial" w:cs="Arial"/>
          <w:color w:val="373A3C"/>
        </w:rPr>
        <w:t>러시아와</w:t>
      </w:r>
      <w:r>
        <w:rPr>
          <w:rStyle w:val="a9"/>
          <w:rFonts w:ascii="Arial" w:hAnsi="Arial" w:cs="Arial"/>
          <w:color w:val="373A3C"/>
        </w:rPr>
        <w:t xml:space="preserve"> </w:t>
      </w:r>
      <w:r>
        <w:rPr>
          <w:rStyle w:val="a9"/>
          <w:rFonts w:ascii="Arial" w:hAnsi="Arial" w:cs="Arial"/>
          <w:color w:val="373A3C"/>
        </w:rPr>
        <w:t>중국에게</w:t>
      </w:r>
      <w:r>
        <w:rPr>
          <w:rStyle w:val="a9"/>
          <w:rFonts w:ascii="Arial" w:hAnsi="Arial" w:cs="Arial"/>
          <w:color w:val="373A3C"/>
        </w:rPr>
        <w:t xml:space="preserve"> </w:t>
      </w:r>
      <w:r>
        <w:rPr>
          <w:rStyle w:val="a9"/>
          <w:rFonts w:ascii="Arial" w:hAnsi="Arial" w:cs="Arial"/>
          <w:color w:val="373A3C"/>
        </w:rPr>
        <w:t>지원을</w:t>
      </w:r>
      <w:r>
        <w:rPr>
          <w:rStyle w:val="a9"/>
          <w:rFonts w:ascii="Arial" w:hAnsi="Arial" w:cs="Arial"/>
          <w:color w:val="373A3C"/>
        </w:rPr>
        <w:t xml:space="preserve"> </w:t>
      </w:r>
      <w:r>
        <w:rPr>
          <w:rStyle w:val="a9"/>
          <w:rFonts w:ascii="Arial" w:hAnsi="Arial" w:cs="Arial"/>
          <w:color w:val="373A3C"/>
        </w:rPr>
        <w:t>얻어낼</w:t>
      </w:r>
      <w:r>
        <w:rPr>
          <w:rStyle w:val="a9"/>
          <w:rFonts w:ascii="Arial" w:hAnsi="Arial" w:cs="Arial"/>
          <w:color w:val="373A3C"/>
        </w:rPr>
        <w:t xml:space="preserve"> </w:t>
      </w:r>
      <w:r>
        <w:rPr>
          <w:rStyle w:val="a9"/>
          <w:rFonts w:ascii="Arial" w:hAnsi="Arial" w:cs="Arial"/>
          <w:color w:val="373A3C"/>
        </w:rPr>
        <w:t>수</w:t>
      </w:r>
      <w:r>
        <w:rPr>
          <w:rStyle w:val="a9"/>
          <w:rFonts w:ascii="Arial" w:hAnsi="Arial" w:cs="Arial"/>
          <w:color w:val="373A3C"/>
        </w:rPr>
        <w:t xml:space="preserve"> </w:t>
      </w:r>
      <w:r>
        <w:rPr>
          <w:rStyle w:val="a9"/>
          <w:rFonts w:ascii="Arial" w:hAnsi="Arial" w:cs="Arial"/>
          <w:color w:val="373A3C"/>
        </w:rPr>
        <w:t>있다</w:t>
      </w:r>
      <w:r>
        <w:rPr>
          <w:rStyle w:val="a9"/>
          <w:rFonts w:ascii="Arial" w:hAnsi="Arial" w:cs="Arial"/>
          <w:color w:val="373A3C"/>
        </w:rPr>
        <w:t>.</w:t>
      </w:r>
      <w:r>
        <w:rPr>
          <w:rFonts w:ascii="Arial" w:hAnsi="Arial" w:cs="Arial"/>
          <w:color w:val="373A3C"/>
        </w:rPr>
        <w:br/>
      </w:r>
      <w:r>
        <w:rPr>
          <w:rFonts w:ascii="Arial" w:hAnsi="Arial" w:cs="Arial"/>
          <w:color w:val="373A3C"/>
        </w:rPr>
        <w:br/>
      </w:r>
      <w:r>
        <w:rPr>
          <w:rFonts w:ascii="Arial" w:hAnsi="Arial" w:cs="Arial"/>
          <w:color w:val="373A3C"/>
        </w:rPr>
        <w:t>중국과</w:t>
      </w:r>
      <w:r>
        <w:rPr>
          <w:rFonts w:ascii="Arial" w:hAnsi="Arial" w:cs="Arial"/>
          <w:color w:val="373A3C"/>
        </w:rPr>
        <w:t xml:space="preserve"> </w:t>
      </w:r>
      <w:r>
        <w:rPr>
          <w:rFonts w:ascii="Arial" w:hAnsi="Arial" w:cs="Arial"/>
          <w:color w:val="373A3C"/>
        </w:rPr>
        <w:t>러시아</w:t>
      </w:r>
      <w:r>
        <w:rPr>
          <w:rFonts w:ascii="Arial" w:hAnsi="Arial" w:cs="Arial"/>
          <w:color w:val="373A3C"/>
        </w:rPr>
        <w:t xml:space="preserve"> </w:t>
      </w:r>
      <w:r>
        <w:rPr>
          <w:rFonts w:ascii="Arial" w:hAnsi="Arial" w:cs="Arial"/>
          <w:color w:val="373A3C"/>
        </w:rPr>
        <w:t>입장에서는</w:t>
      </w:r>
      <w:r>
        <w:rPr>
          <w:rFonts w:ascii="Arial" w:hAnsi="Arial" w:cs="Arial"/>
          <w:color w:val="373A3C"/>
        </w:rPr>
        <w:t xml:space="preserve"> </w:t>
      </w:r>
      <w:r>
        <w:rPr>
          <w:rFonts w:ascii="Arial" w:hAnsi="Arial" w:cs="Arial"/>
          <w:color w:val="373A3C"/>
        </w:rPr>
        <w:t>영토에서</w:t>
      </w:r>
      <w:r>
        <w:rPr>
          <w:rFonts w:ascii="Arial" w:hAnsi="Arial" w:cs="Arial"/>
          <w:color w:val="373A3C"/>
        </w:rPr>
        <w:t xml:space="preserve"> </w:t>
      </w:r>
      <w:r>
        <w:rPr>
          <w:rFonts w:ascii="Arial" w:hAnsi="Arial" w:cs="Arial"/>
          <w:color w:val="373A3C"/>
        </w:rPr>
        <w:t>가장</w:t>
      </w:r>
      <w:r>
        <w:rPr>
          <w:rFonts w:ascii="Arial" w:hAnsi="Arial" w:cs="Arial"/>
          <w:color w:val="373A3C"/>
        </w:rPr>
        <w:t xml:space="preserve"> </w:t>
      </w:r>
      <w:r>
        <w:rPr>
          <w:rFonts w:ascii="Arial" w:hAnsi="Arial" w:cs="Arial"/>
          <w:color w:val="373A3C"/>
        </w:rPr>
        <w:t>가까운</w:t>
      </w:r>
      <w:r>
        <w:rPr>
          <w:rFonts w:ascii="Arial" w:hAnsi="Arial" w:cs="Arial"/>
          <w:color w:val="373A3C"/>
        </w:rPr>
        <w:t xml:space="preserve"> </w:t>
      </w:r>
      <w:r>
        <w:rPr>
          <w:rFonts w:ascii="Arial" w:hAnsi="Arial" w:cs="Arial"/>
          <w:color w:val="373A3C"/>
        </w:rPr>
        <w:t>대규모</w:t>
      </w:r>
      <w:r>
        <w:rPr>
          <w:rFonts w:ascii="Arial" w:hAnsi="Arial" w:cs="Arial"/>
          <w:color w:val="373A3C"/>
        </w:rPr>
        <w:t xml:space="preserve"> </w:t>
      </w:r>
      <w:r>
        <w:rPr>
          <w:rFonts w:ascii="Arial" w:hAnsi="Arial" w:cs="Arial"/>
          <w:color w:val="373A3C"/>
        </w:rPr>
        <w:t>미군기지가</w:t>
      </w:r>
      <w:r>
        <w:rPr>
          <w:rFonts w:ascii="Arial" w:hAnsi="Arial" w:cs="Arial"/>
          <w:color w:val="373A3C"/>
        </w:rPr>
        <w:t xml:space="preserve"> </w:t>
      </w:r>
      <w:r>
        <w:rPr>
          <w:rFonts w:ascii="Arial" w:hAnsi="Arial" w:cs="Arial"/>
          <w:color w:val="373A3C"/>
        </w:rPr>
        <w:t>한국에</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게다가</w:t>
      </w:r>
      <w:r>
        <w:rPr>
          <w:rFonts w:ascii="Arial" w:hAnsi="Arial" w:cs="Arial"/>
          <w:color w:val="373A3C"/>
        </w:rPr>
        <w:t xml:space="preserve"> </w:t>
      </w:r>
      <w:r>
        <w:rPr>
          <w:rFonts w:ascii="Arial" w:hAnsi="Arial" w:cs="Arial"/>
          <w:color w:val="373A3C"/>
        </w:rPr>
        <w:t>미국의</w:t>
      </w:r>
      <w:r>
        <w:rPr>
          <w:rFonts w:ascii="Arial" w:hAnsi="Arial" w:cs="Arial"/>
          <w:color w:val="373A3C"/>
        </w:rPr>
        <w:t xml:space="preserve"> </w:t>
      </w:r>
      <w:r>
        <w:rPr>
          <w:rFonts w:ascii="Arial" w:hAnsi="Arial" w:cs="Arial"/>
          <w:color w:val="373A3C"/>
        </w:rPr>
        <w:t>중요한</w:t>
      </w:r>
      <w:r>
        <w:rPr>
          <w:rFonts w:ascii="Arial" w:hAnsi="Arial" w:cs="Arial"/>
          <w:color w:val="373A3C"/>
        </w:rPr>
        <w:t xml:space="preserve"> </w:t>
      </w:r>
      <w:r>
        <w:rPr>
          <w:rFonts w:ascii="Arial" w:hAnsi="Arial" w:cs="Arial"/>
          <w:color w:val="373A3C"/>
        </w:rPr>
        <w:t>군사</w:t>
      </w:r>
      <w:r>
        <w:rPr>
          <w:rFonts w:ascii="Arial" w:hAnsi="Arial" w:cs="Arial"/>
          <w:color w:val="373A3C"/>
        </w:rPr>
        <w:t xml:space="preserve"> </w:t>
      </w:r>
      <w:r>
        <w:rPr>
          <w:rFonts w:ascii="Arial" w:hAnsi="Arial" w:cs="Arial"/>
          <w:color w:val="373A3C"/>
        </w:rPr>
        <w:t>자산이</w:t>
      </w:r>
      <w:r>
        <w:rPr>
          <w:rFonts w:ascii="Arial" w:hAnsi="Arial" w:cs="Arial"/>
          <w:color w:val="373A3C"/>
        </w:rPr>
        <w:t xml:space="preserve"> </w:t>
      </w:r>
      <w:r>
        <w:rPr>
          <w:rFonts w:ascii="Arial" w:hAnsi="Arial" w:cs="Arial"/>
          <w:color w:val="373A3C"/>
        </w:rPr>
        <w:t>들어와</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그들</w:t>
      </w:r>
      <w:r>
        <w:rPr>
          <w:rFonts w:ascii="Arial" w:hAnsi="Arial" w:cs="Arial"/>
          <w:color w:val="373A3C"/>
        </w:rPr>
        <w:t xml:space="preserve"> </w:t>
      </w:r>
      <w:r>
        <w:rPr>
          <w:rFonts w:ascii="Arial" w:hAnsi="Arial" w:cs="Arial"/>
          <w:color w:val="373A3C"/>
        </w:rPr>
        <w:t>입장에서는</w:t>
      </w:r>
      <w:r>
        <w:rPr>
          <w:rFonts w:ascii="Arial" w:hAnsi="Arial" w:cs="Arial"/>
          <w:color w:val="373A3C"/>
        </w:rPr>
        <w:t xml:space="preserve"> </w:t>
      </w:r>
      <w:r>
        <w:rPr>
          <w:rFonts w:ascii="Arial" w:hAnsi="Arial" w:cs="Arial"/>
          <w:color w:val="373A3C"/>
        </w:rPr>
        <w:t>자국</w:t>
      </w:r>
      <w:r>
        <w:rPr>
          <w:rFonts w:ascii="Arial" w:hAnsi="Arial" w:cs="Arial"/>
          <w:color w:val="373A3C"/>
        </w:rPr>
        <w:t xml:space="preserve"> </w:t>
      </w:r>
      <w:r>
        <w:rPr>
          <w:rFonts w:ascii="Arial" w:hAnsi="Arial" w:cs="Arial"/>
          <w:color w:val="373A3C"/>
        </w:rPr>
        <w:t>방위의</w:t>
      </w:r>
      <w:r>
        <w:rPr>
          <w:rFonts w:ascii="Arial" w:hAnsi="Arial" w:cs="Arial"/>
          <w:color w:val="373A3C"/>
        </w:rPr>
        <w:t xml:space="preserve"> </w:t>
      </w:r>
      <w:r>
        <w:rPr>
          <w:rFonts w:ascii="Arial" w:hAnsi="Arial" w:cs="Arial"/>
          <w:color w:val="373A3C"/>
        </w:rPr>
        <w:t>최전선으로</w:t>
      </w:r>
      <w:r>
        <w:rPr>
          <w:rFonts w:ascii="Arial" w:hAnsi="Arial" w:cs="Arial"/>
          <w:color w:val="373A3C"/>
        </w:rPr>
        <w:t xml:space="preserve"> </w:t>
      </w:r>
      <w:r>
        <w:rPr>
          <w:rFonts w:ascii="Arial" w:hAnsi="Arial" w:cs="Arial"/>
          <w:color w:val="373A3C"/>
        </w:rPr>
        <w:t>휴전선을</w:t>
      </w:r>
      <w:r>
        <w:rPr>
          <w:rFonts w:ascii="Arial" w:hAnsi="Arial" w:cs="Arial"/>
          <w:color w:val="373A3C"/>
        </w:rPr>
        <w:t xml:space="preserve"> </w:t>
      </w:r>
      <w:r>
        <w:rPr>
          <w:rFonts w:ascii="Arial" w:hAnsi="Arial" w:cs="Arial"/>
          <w:color w:val="373A3C"/>
        </w:rPr>
        <w:t>고려치</w:t>
      </w:r>
      <w:r>
        <w:rPr>
          <w:rFonts w:ascii="Arial" w:hAnsi="Arial" w:cs="Arial"/>
          <w:color w:val="373A3C"/>
        </w:rPr>
        <w:t xml:space="preserve"> </w:t>
      </w:r>
      <w:r>
        <w:rPr>
          <w:rFonts w:ascii="Arial" w:hAnsi="Arial" w:cs="Arial"/>
          <w:color w:val="373A3C"/>
        </w:rPr>
        <w:t>않을</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없다</w:t>
      </w:r>
      <w:r>
        <w:rPr>
          <w:rFonts w:ascii="Arial" w:hAnsi="Arial" w:cs="Arial"/>
          <w:color w:val="373A3C"/>
        </w:rPr>
        <w:t xml:space="preserve">. </w:t>
      </w:r>
      <w:r>
        <w:rPr>
          <w:rFonts w:ascii="Arial" w:hAnsi="Arial" w:cs="Arial"/>
          <w:color w:val="373A3C"/>
        </w:rPr>
        <w:t>자연히</w:t>
      </w:r>
      <w:r>
        <w:rPr>
          <w:rFonts w:ascii="Arial" w:hAnsi="Arial" w:cs="Arial"/>
          <w:color w:val="373A3C"/>
        </w:rPr>
        <w:t xml:space="preserve"> </w:t>
      </w:r>
      <w:r>
        <w:rPr>
          <w:rFonts w:ascii="Arial" w:hAnsi="Arial" w:cs="Arial"/>
          <w:color w:val="373A3C"/>
        </w:rPr>
        <w:t>필요에</w:t>
      </w:r>
      <w:r>
        <w:rPr>
          <w:rFonts w:ascii="Arial" w:hAnsi="Arial" w:cs="Arial"/>
          <w:color w:val="373A3C"/>
        </w:rPr>
        <w:t xml:space="preserve"> </w:t>
      </w:r>
      <w:r>
        <w:rPr>
          <w:rFonts w:ascii="Arial" w:hAnsi="Arial" w:cs="Arial"/>
          <w:color w:val="373A3C"/>
        </w:rPr>
        <w:t>의해서</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정권을</w:t>
      </w:r>
      <w:r>
        <w:rPr>
          <w:rFonts w:ascii="Arial" w:hAnsi="Arial" w:cs="Arial"/>
          <w:color w:val="373A3C"/>
        </w:rPr>
        <w:t xml:space="preserve"> </w:t>
      </w:r>
      <w:r>
        <w:rPr>
          <w:rFonts w:ascii="Arial" w:hAnsi="Arial" w:cs="Arial"/>
          <w:color w:val="373A3C"/>
        </w:rPr>
        <w:t>지원하게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것인데</w:t>
      </w:r>
      <w:r>
        <w:rPr>
          <w:rFonts w:ascii="Arial" w:hAnsi="Arial" w:cs="Arial"/>
          <w:color w:val="373A3C"/>
        </w:rPr>
        <w:t xml:space="preserve"> </w:t>
      </w:r>
      <w:r>
        <w:rPr>
          <w:rFonts w:ascii="Arial" w:hAnsi="Arial" w:cs="Arial"/>
          <w:color w:val="373A3C"/>
        </w:rPr>
        <w:t>이것은</w:t>
      </w:r>
      <w:r>
        <w:rPr>
          <w:rFonts w:ascii="Arial" w:hAnsi="Arial" w:cs="Arial"/>
          <w:color w:val="373A3C"/>
        </w:rPr>
        <w:t xml:space="preserve"> </w:t>
      </w:r>
      <w:r>
        <w:rPr>
          <w:rFonts w:ascii="Arial" w:hAnsi="Arial" w:cs="Arial"/>
          <w:color w:val="373A3C"/>
        </w:rPr>
        <w:t>과거</w:t>
      </w:r>
      <w:r>
        <w:rPr>
          <w:rFonts w:ascii="Arial" w:hAnsi="Arial" w:cs="Arial"/>
          <w:color w:val="373A3C"/>
        </w:rPr>
        <w:t xml:space="preserve"> </w:t>
      </w:r>
      <w:r>
        <w:rPr>
          <w:rFonts w:ascii="Arial" w:hAnsi="Arial" w:cs="Arial"/>
          <w:color w:val="373A3C"/>
        </w:rPr>
        <w:t>냉전시대</w:t>
      </w:r>
      <w:r>
        <w:rPr>
          <w:rFonts w:ascii="Arial" w:hAnsi="Arial" w:cs="Arial"/>
          <w:color w:val="373A3C"/>
        </w:rPr>
        <w:t xml:space="preserve"> </w:t>
      </w:r>
      <w:r>
        <w:rPr>
          <w:rFonts w:ascii="Arial" w:hAnsi="Arial" w:cs="Arial"/>
          <w:color w:val="373A3C"/>
        </w:rPr>
        <w:t>중</w:t>
      </w:r>
      <w:r>
        <w:rPr>
          <w:rFonts w:ascii="Arial" w:hAnsi="Arial" w:cs="Arial"/>
          <w:color w:val="373A3C"/>
        </w:rPr>
        <w:t xml:space="preserve">, </w:t>
      </w:r>
      <w:proofErr w:type="spellStart"/>
      <w:r>
        <w:rPr>
          <w:rFonts w:ascii="Arial" w:hAnsi="Arial" w:cs="Arial"/>
          <w:color w:val="373A3C"/>
        </w:rPr>
        <w:t>러의</w:t>
      </w:r>
      <w:proofErr w:type="spellEnd"/>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떠올리게</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것이다</w:t>
      </w:r>
      <w:r>
        <w:rPr>
          <w:rFonts w:ascii="Arial" w:hAnsi="Arial" w:cs="Arial"/>
          <w:color w:val="373A3C"/>
        </w:rPr>
        <w:t xml:space="preserve">. </w:t>
      </w:r>
      <w:r>
        <w:rPr>
          <w:rFonts w:ascii="Arial" w:hAnsi="Arial" w:cs="Arial"/>
          <w:color w:val="373A3C"/>
        </w:rPr>
        <w:t>결과적으로</w:t>
      </w:r>
      <w:r>
        <w:rPr>
          <w:rStyle w:val="apple-converted-space"/>
          <w:rFonts w:ascii="Arial" w:hAnsi="Arial" w:cs="Arial"/>
          <w:color w:val="373A3C"/>
        </w:rPr>
        <w:t> </w:t>
      </w:r>
      <w:r>
        <w:rPr>
          <w:rStyle w:val="a9"/>
          <w:rFonts w:ascii="Arial" w:hAnsi="Arial" w:cs="Arial"/>
          <w:color w:val="373A3C"/>
        </w:rPr>
        <w:t>북한</w:t>
      </w:r>
      <w:r>
        <w:rPr>
          <w:rStyle w:val="a9"/>
          <w:rFonts w:ascii="Arial" w:hAnsi="Arial" w:cs="Arial"/>
          <w:color w:val="373A3C"/>
        </w:rPr>
        <w:t xml:space="preserve"> </w:t>
      </w:r>
      <w:r>
        <w:rPr>
          <w:rStyle w:val="a9"/>
          <w:rFonts w:ascii="Arial" w:hAnsi="Arial" w:cs="Arial"/>
          <w:color w:val="373A3C"/>
        </w:rPr>
        <w:t>정권의</w:t>
      </w:r>
      <w:r>
        <w:rPr>
          <w:rStyle w:val="a9"/>
          <w:rFonts w:ascii="Arial" w:hAnsi="Arial" w:cs="Arial"/>
          <w:color w:val="373A3C"/>
        </w:rPr>
        <w:t xml:space="preserve"> </w:t>
      </w:r>
      <w:r>
        <w:rPr>
          <w:rStyle w:val="a9"/>
          <w:rFonts w:ascii="Arial" w:hAnsi="Arial" w:cs="Arial"/>
          <w:color w:val="373A3C"/>
        </w:rPr>
        <w:t>연명만</w:t>
      </w:r>
      <w:r>
        <w:rPr>
          <w:rStyle w:val="a9"/>
          <w:rFonts w:ascii="Arial" w:hAnsi="Arial" w:cs="Arial"/>
          <w:color w:val="373A3C"/>
        </w:rPr>
        <w:t xml:space="preserve"> </w:t>
      </w:r>
      <w:r>
        <w:rPr>
          <w:rStyle w:val="a9"/>
          <w:rFonts w:ascii="Arial" w:hAnsi="Arial" w:cs="Arial"/>
          <w:color w:val="373A3C"/>
        </w:rPr>
        <w:t>도와주는</w:t>
      </w:r>
      <w:r>
        <w:rPr>
          <w:rStyle w:val="a9"/>
          <w:rFonts w:ascii="Arial" w:hAnsi="Arial" w:cs="Arial"/>
          <w:color w:val="373A3C"/>
        </w:rPr>
        <w:t xml:space="preserve"> </w:t>
      </w:r>
      <w:r>
        <w:rPr>
          <w:rStyle w:val="a9"/>
          <w:rFonts w:ascii="Arial" w:hAnsi="Arial" w:cs="Arial"/>
          <w:color w:val="373A3C"/>
        </w:rPr>
        <w:t>꼴</w:t>
      </w:r>
      <w:r>
        <w:rPr>
          <w:rFonts w:ascii="Arial" w:hAnsi="Arial" w:cs="Arial"/>
          <w:color w:val="373A3C"/>
        </w:rPr>
        <w:t>이</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수</w:t>
      </w:r>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특히</w:t>
      </w:r>
      <w:r>
        <w:rPr>
          <w:rFonts w:ascii="Arial" w:hAnsi="Arial" w:cs="Arial"/>
          <w:color w:val="373A3C"/>
        </w:rPr>
        <w:t xml:space="preserve"> </w:t>
      </w:r>
      <w:r>
        <w:rPr>
          <w:rFonts w:ascii="Arial" w:hAnsi="Arial" w:cs="Arial"/>
          <w:color w:val="373A3C"/>
        </w:rPr>
        <w:t>중국은</w:t>
      </w:r>
      <w:r>
        <w:rPr>
          <w:rFonts w:ascii="Arial" w:hAnsi="Arial" w:cs="Arial"/>
          <w:color w:val="373A3C"/>
        </w:rPr>
        <w:t xml:space="preserve"> </w:t>
      </w:r>
      <w:proofErr w:type="spellStart"/>
      <w:r>
        <w:rPr>
          <w:rFonts w:ascii="Arial" w:hAnsi="Arial" w:cs="Arial"/>
          <w:color w:val="373A3C"/>
        </w:rPr>
        <w:t>그동안</w:t>
      </w:r>
      <w:proofErr w:type="spellEnd"/>
      <w:r>
        <w:rPr>
          <w:rFonts w:ascii="Arial" w:hAnsi="Arial" w:cs="Arial"/>
          <w:color w:val="373A3C"/>
        </w:rPr>
        <w:t xml:space="preserve"> </w:t>
      </w:r>
      <w:r>
        <w:rPr>
          <w:rFonts w:ascii="Arial" w:hAnsi="Arial" w:cs="Arial"/>
          <w:color w:val="373A3C"/>
        </w:rPr>
        <w:t>북한군의</w:t>
      </w:r>
      <w:r>
        <w:rPr>
          <w:rFonts w:ascii="Arial" w:hAnsi="Arial" w:cs="Arial"/>
          <w:color w:val="373A3C"/>
        </w:rPr>
        <w:t xml:space="preserve"> </w:t>
      </w:r>
      <w:r>
        <w:rPr>
          <w:rFonts w:ascii="Arial" w:hAnsi="Arial" w:cs="Arial"/>
          <w:color w:val="373A3C"/>
        </w:rPr>
        <w:t>무기체계</w:t>
      </w:r>
      <w:r>
        <w:rPr>
          <w:rFonts w:ascii="Arial" w:hAnsi="Arial" w:cs="Arial"/>
          <w:color w:val="373A3C"/>
        </w:rPr>
        <w:t xml:space="preserve"> </w:t>
      </w:r>
      <w:r>
        <w:rPr>
          <w:rFonts w:ascii="Arial" w:hAnsi="Arial" w:cs="Arial"/>
          <w:color w:val="373A3C"/>
        </w:rPr>
        <w:t>현대화를</w:t>
      </w:r>
      <w:r>
        <w:rPr>
          <w:rFonts w:ascii="Arial" w:hAnsi="Arial" w:cs="Arial"/>
          <w:color w:val="373A3C"/>
        </w:rPr>
        <w:t xml:space="preserve"> </w:t>
      </w:r>
      <w:r>
        <w:rPr>
          <w:rFonts w:ascii="Arial" w:hAnsi="Arial" w:cs="Arial"/>
          <w:color w:val="373A3C"/>
        </w:rPr>
        <w:t>기술지원</w:t>
      </w:r>
      <w:r>
        <w:rPr>
          <w:rFonts w:ascii="Arial" w:hAnsi="Arial" w:cs="Arial"/>
          <w:color w:val="373A3C"/>
        </w:rPr>
        <w:t xml:space="preserve">, </w:t>
      </w:r>
      <w:r>
        <w:rPr>
          <w:rFonts w:ascii="Arial" w:hAnsi="Arial" w:cs="Arial"/>
          <w:color w:val="373A3C"/>
        </w:rPr>
        <w:t>플랫폼</w:t>
      </w:r>
      <w:r>
        <w:rPr>
          <w:rFonts w:ascii="Arial" w:hAnsi="Arial" w:cs="Arial"/>
          <w:color w:val="373A3C"/>
        </w:rPr>
        <w:t xml:space="preserve"> </w:t>
      </w:r>
      <w:r>
        <w:rPr>
          <w:rFonts w:ascii="Arial" w:hAnsi="Arial" w:cs="Arial"/>
          <w:color w:val="373A3C"/>
        </w:rPr>
        <w:t>지원</w:t>
      </w:r>
      <w:r>
        <w:rPr>
          <w:rFonts w:ascii="Arial" w:hAnsi="Arial" w:cs="Arial"/>
          <w:color w:val="373A3C"/>
        </w:rPr>
        <w:t xml:space="preserve"> </w:t>
      </w:r>
      <w:r>
        <w:rPr>
          <w:rFonts w:ascii="Arial" w:hAnsi="Arial" w:cs="Arial"/>
          <w:color w:val="373A3C"/>
        </w:rPr>
        <w:t>등의</w:t>
      </w:r>
      <w:r>
        <w:rPr>
          <w:rFonts w:ascii="Arial" w:hAnsi="Arial" w:cs="Arial"/>
          <w:color w:val="373A3C"/>
        </w:rPr>
        <w:t xml:space="preserve"> </w:t>
      </w:r>
      <w:r>
        <w:rPr>
          <w:rFonts w:ascii="Arial" w:hAnsi="Arial" w:cs="Arial"/>
          <w:color w:val="373A3C"/>
        </w:rPr>
        <w:t>간접적인</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통해서만</w:t>
      </w:r>
      <w:r>
        <w:rPr>
          <w:rFonts w:ascii="Arial" w:hAnsi="Arial" w:cs="Arial"/>
          <w:color w:val="373A3C"/>
        </w:rPr>
        <w:t xml:space="preserve"> </w:t>
      </w:r>
      <w:r>
        <w:rPr>
          <w:rFonts w:ascii="Arial" w:hAnsi="Arial" w:cs="Arial"/>
          <w:color w:val="373A3C"/>
        </w:rPr>
        <w:t>해왔는데</w:t>
      </w:r>
      <w:r>
        <w:rPr>
          <w:rFonts w:ascii="Arial" w:hAnsi="Arial" w:cs="Arial"/>
          <w:color w:val="373A3C"/>
        </w:rPr>
        <w:t xml:space="preserve">, </w:t>
      </w:r>
      <w:r>
        <w:rPr>
          <w:rFonts w:ascii="Arial" w:hAnsi="Arial" w:cs="Arial"/>
          <w:color w:val="373A3C"/>
        </w:rPr>
        <w:t>현재와</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분위기라면</w:t>
      </w:r>
      <w:r>
        <w:rPr>
          <w:rFonts w:ascii="Arial" w:hAnsi="Arial" w:cs="Arial"/>
          <w:color w:val="373A3C"/>
        </w:rPr>
        <w:t xml:space="preserve"> </w:t>
      </w:r>
      <w:r>
        <w:rPr>
          <w:rFonts w:ascii="Arial" w:hAnsi="Arial" w:cs="Arial"/>
          <w:color w:val="373A3C"/>
        </w:rPr>
        <w:t>아예</w:t>
      </w:r>
      <w:r>
        <w:rPr>
          <w:rFonts w:ascii="Arial" w:hAnsi="Arial" w:cs="Arial"/>
          <w:color w:val="373A3C"/>
        </w:rPr>
        <w:t xml:space="preserve"> </w:t>
      </w:r>
      <w:proofErr w:type="spellStart"/>
      <w:r>
        <w:rPr>
          <w:rFonts w:ascii="Arial" w:hAnsi="Arial" w:cs="Arial"/>
          <w:color w:val="373A3C"/>
        </w:rPr>
        <w:t>그동안</w:t>
      </w:r>
      <w:proofErr w:type="spellEnd"/>
      <w:r>
        <w:rPr>
          <w:rFonts w:ascii="Arial" w:hAnsi="Arial" w:cs="Arial"/>
          <w:color w:val="373A3C"/>
        </w:rPr>
        <w:t xml:space="preserve"> </w:t>
      </w:r>
      <w:r>
        <w:rPr>
          <w:rFonts w:ascii="Arial" w:hAnsi="Arial" w:cs="Arial"/>
          <w:color w:val="373A3C"/>
        </w:rPr>
        <w:t>북한군이</w:t>
      </w:r>
      <w:r>
        <w:rPr>
          <w:rFonts w:ascii="Arial" w:hAnsi="Arial" w:cs="Arial"/>
          <w:color w:val="373A3C"/>
        </w:rPr>
        <w:t xml:space="preserve"> </w:t>
      </w:r>
      <w:r>
        <w:rPr>
          <w:rFonts w:ascii="Arial" w:hAnsi="Arial" w:cs="Arial"/>
          <w:color w:val="373A3C"/>
        </w:rPr>
        <w:t>간절히</w:t>
      </w:r>
      <w:r>
        <w:rPr>
          <w:rFonts w:ascii="Arial" w:hAnsi="Arial" w:cs="Arial"/>
          <w:color w:val="373A3C"/>
        </w:rPr>
        <w:t xml:space="preserve"> </w:t>
      </w:r>
      <w:r>
        <w:rPr>
          <w:rFonts w:ascii="Arial" w:hAnsi="Arial" w:cs="Arial"/>
          <w:color w:val="373A3C"/>
        </w:rPr>
        <w:t>원했던</w:t>
      </w:r>
      <w:r>
        <w:rPr>
          <w:rStyle w:val="apple-converted-space"/>
          <w:rFonts w:ascii="Arial" w:hAnsi="Arial" w:cs="Arial"/>
          <w:color w:val="373A3C"/>
        </w:rPr>
        <w:t> </w:t>
      </w:r>
      <w:hyperlink r:id="rId159" w:tooltip="99식 전차" w:history="1">
        <w:r>
          <w:rPr>
            <w:rStyle w:val="a3"/>
            <w:rFonts w:ascii="Arial" w:hAnsi="Arial" w:cs="Arial"/>
            <w:color w:val="0275D8"/>
          </w:rPr>
          <w:t>99</w:t>
        </w:r>
        <w:r>
          <w:rPr>
            <w:rStyle w:val="a3"/>
            <w:rFonts w:ascii="Arial" w:hAnsi="Arial" w:cs="Arial"/>
            <w:color w:val="0275D8"/>
          </w:rPr>
          <w:t>식</w:t>
        </w:r>
        <w:r>
          <w:rPr>
            <w:rStyle w:val="a3"/>
            <w:rFonts w:ascii="Arial" w:hAnsi="Arial" w:cs="Arial"/>
            <w:color w:val="0275D8"/>
          </w:rPr>
          <w:t xml:space="preserve"> </w:t>
        </w:r>
        <w:r>
          <w:rPr>
            <w:rStyle w:val="a3"/>
            <w:rFonts w:ascii="Arial" w:hAnsi="Arial" w:cs="Arial"/>
            <w:color w:val="0275D8"/>
          </w:rPr>
          <w:t>전차</w:t>
        </w:r>
      </w:hyperlink>
      <w:r>
        <w:rPr>
          <w:rFonts w:ascii="Arial" w:hAnsi="Arial" w:cs="Arial"/>
          <w:color w:val="373A3C"/>
        </w:rPr>
        <w:t>,</w:t>
      </w:r>
      <w:r>
        <w:rPr>
          <w:rStyle w:val="apple-converted-space"/>
          <w:rFonts w:ascii="Arial" w:hAnsi="Arial" w:cs="Arial"/>
          <w:color w:val="373A3C"/>
        </w:rPr>
        <w:t> </w:t>
      </w:r>
      <w:hyperlink r:id="rId160" w:tooltip="후베이급" w:history="1">
        <w:r>
          <w:rPr>
            <w:rStyle w:val="a3"/>
            <w:rFonts w:ascii="Arial" w:hAnsi="Arial" w:cs="Arial"/>
            <w:color w:val="0275D8"/>
          </w:rPr>
          <w:t>후베이급</w:t>
        </w:r>
      </w:hyperlink>
      <w:r>
        <w:rPr>
          <w:rStyle w:val="apple-converted-space"/>
          <w:rFonts w:ascii="Arial" w:hAnsi="Arial" w:cs="Arial"/>
          <w:color w:val="373A3C"/>
        </w:rPr>
        <w:t> </w:t>
      </w:r>
      <w:r>
        <w:rPr>
          <w:rFonts w:ascii="Arial" w:hAnsi="Arial" w:cs="Arial"/>
          <w:color w:val="373A3C"/>
        </w:rPr>
        <w:t>미사일고속정</w:t>
      </w:r>
      <w:r>
        <w:rPr>
          <w:rFonts w:ascii="Arial" w:hAnsi="Arial" w:cs="Arial"/>
          <w:color w:val="373A3C"/>
        </w:rPr>
        <w:t>,</w:t>
      </w:r>
      <w:r>
        <w:rPr>
          <w:rStyle w:val="apple-converted-space"/>
          <w:rFonts w:ascii="Arial" w:hAnsi="Arial" w:cs="Arial"/>
          <w:color w:val="373A3C"/>
        </w:rPr>
        <w:t> </w:t>
      </w:r>
      <w:hyperlink r:id="rId161" w:tooltip="J-10" w:history="1">
        <w:r>
          <w:rPr>
            <w:rStyle w:val="a3"/>
            <w:rFonts w:ascii="Arial" w:hAnsi="Arial" w:cs="Arial"/>
            <w:color w:val="0275D8"/>
          </w:rPr>
          <w:t>J-10</w:t>
        </w:r>
      </w:hyperlink>
      <w:r>
        <w:rPr>
          <w:rStyle w:val="apple-converted-space"/>
          <w:rFonts w:ascii="Arial" w:hAnsi="Arial" w:cs="Arial"/>
          <w:color w:val="373A3C"/>
        </w:rPr>
        <w:t> </w:t>
      </w:r>
      <w:r>
        <w:rPr>
          <w:rFonts w:ascii="Arial" w:hAnsi="Arial" w:cs="Arial"/>
          <w:color w:val="373A3C"/>
        </w:rPr>
        <w:t>전투기</w:t>
      </w:r>
      <w:r>
        <w:rPr>
          <w:rFonts w:ascii="Arial" w:hAnsi="Arial" w:cs="Arial"/>
          <w:color w:val="373A3C"/>
        </w:rPr>
        <w:t>,</w:t>
      </w:r>
      <w:r>
        <w:rPr>
          <w:rStyle w:val="apple-converted-space"/>
          <w:rFonts w:ascii="Arial" w:hAnsi="Arial" w:cs="Arial"/>
          <w:color w:val="373A3C"/>
        </w:rPr>
        <w:t> </w:t>
      </w:r>
      <w:hyperlink r:id="rId162" w:tooltip="JH-7" w:history="1">
        <w:r>
          <w:rPr>
            <w:rStyle w:val="a3"/>
            <w:rFonts w:ascii="Arial" w:hAnsi="Arial" w:cs="Arial"/>
            <w:color w:val="0275D8"/>
          </w:rPr>
          <w:t>JH-7</w:t>
        </w:r>
      </w:hyperlink>
      <w:r>
        <w:rPr>
          <w:rStyle w:val="apple-converted-space"/>
          <w:rFonts w:ascii="Arial" w:hAnsi="Arial" w:cs="Arial"/>
          <w:color w:val="373A3C"/>
        </w:rPr>
        <w:t> </w:t>
      </w:r>
      <w:r>
        <w:rPr>
          <w:rFonts w:ascii="Arial" w:hAnsi="Arial" w:cs="Arial"/>
          <w:color w:val="373A3C"/>
        </w:rPr>
        <w:t>공격기</w:t>
      </w:r>
      <w:r>
        <w:rPr>
          <w:rFonts w:ascii="Arial" w:hAnsi="Arial" w:cs="Arial"/>
          <w:color w:val="373A3C"/>
        </w:rPr>
        <w:t xml:space="preserve"> </w:t>
      </w:r>
      <w:r>
        <w:rPr>
          <w:rFonts w:ascii="Arial" w:hAnsi="Arial" w:cs="Arial"/>
          <w:color w:val="373A3C"/>
        </w:rPr>
        <w:t>등</w:t>
      </w:r>
      <w:r>
        <w:rPr>
          <w:rFonts w:ascii="Arial" w:hAnsi="Arial" w:cs="Arial"/>
          <w:color w:val="373A3C"/>
        </w:rPr>
        <w:t xml:space="preserve"> </w:t>
      </w:r>
      <w:r>
        <w:rPr>
          <w:rFonts w:ascii="Arial" w:hAnsi="Arial" w:cs="Arial"/>
          <w:color w:val="373A3C"/>
        </w:rPr>
        <w:t>현대화된</w:t>
      </w:r>
      <w:r>
        <w:rPr>
          <w:rFonts w:ascii="Arial" w:hAnsi="Arial" w:cs="Arial"/>
          <w:color w:val="373A3C"/>
        </w:rPr>
        <w:t xml:space="preserve"> </w:t>
      </w:r>
      <w:r>
        <w:rPr>
          <w:rFonts w:ascii="Arial" w:hAnsi="Arial" w:cs="Arial"/>
          <w:color w:val="373A3C"/>
        </w:rPr>
        <w:t>무기</w:t>
      </w:r>
      <w:r>
        <w:rPr>
          <w:rFonts w:ascii="Arial" w:hAnsi="Arial" w:cs="Arial"/>
          <w:color w:val="373A3C"/>
        </w:rPr>
        <w:t xml:space="preserve"> </w:t>
      </w:r>
      <w:r>
        <w:rPr>
          <w:rFonts w:ascii="Arial" w:hAnsi="Arial" w:cs="Arial"/>
          <w:color w:val="373A3C"/>
        </w:rPr>
        <w:t>완제품의</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r>
        <w:rPr>
          <w:rFonts w:ascii="Arial" w:hAnsi="Arial" w:cs="Arial"/>
          <w:color w:val="373A3C"/>
        </w:rPr>
        <w:t>행해</w:t>
      </w:r>
      <w:r>
        <w:rPr>
          <w:rFonts w:ascii="Arial" w:hAnsi="Arial" w:cs="Arial"/>
          <w:color w:val="373A3C"/>
        </w:rPr>
        <w:t xml:space="preserve"> </w:t>
      </w:r>
      <w:proofErr w:type="spellStart"/>
      <w:r>
        <w:rPr>
          <w:rFonts w:ascii="Arial" w:hAnsi="Arial" w:cs="Arial"/>
          <w:color w:val="373A3C"/>
        </w:rPr>
        <w:t>그동안</w:t>
      </w:r>
      <w:proofErr w:type="spellEnd"/>
      <w:r>
        <w:rPr>
          <w:rFonts w:ascii="Arial" w:hAnsi="Arial" w:cs="Arial"/>
          <w:color w:val="373A3C"/>
        </w:rPr>
        <w:t xml:space="preserve"> </w:t>
      </w:r>
      <w:r>
        <w:rPr>
          <w:rFonts w:ascii="Arial" w:hAnsi="Arial" w:cs="Arial"/>
          <w:color w:val="373A3C"/>
        </w:rPr>
        <w:t>북한군이</w:t>
      </w:r>
      <w:r>
        <w:rPr>
          <w:rFonts w:ascii="Arial" w:hAnsi="Arial" w:cs="Arial"/>
          <w:color w:val="373A3C"/>
        </w:rPr>
        <w:t xml:space="preserve"> </w:t>
      </w:r>
      <w:r>
        <w:rPr>
          <w:rFonts w:ascii="Arial" w:hAnsi="Arial" w:cs="Arial"/>
          <w:color w:val="373A3C"/>
        </w:rPr>
        <w:t>갖고</w:t>
      </w:r>
      <w:r>
        <w:rPr>
          <w:rFonts w:ascii="Arial" w:hAnsi="Arial" w:cs="Arial"/>
          <w:color w:val="373A3C"/>
        </w:rPr>
        <w:t xml:space="preserve"> </w:t>
      </w:r>
      <w:r>
        <w:rPr>
          <w:rFonts w:ascii="Arial" w:hAnsi="Arial" w:cs="Arial"/>
          <w:color w:val="373A3C"/>
        </w:rPr>
        <w:t>있던</w:t>
      </w:r>
      <w:r>
        <w:rPr>
          <w:rFonts w:ascii="Arial" w:hAnsi="Arial" w:cs="Arial"/>
          <w:color w:val="373A3C"/>
        </w:rPr>
        <w:t xml:space="preserve"> </w:t>
      </w:r>
      <w:r>
        <w:rPr>
          <w:rFonts w:ascii="Arial" w:hAnsi="Arial" w:cs="Arial"/>
          <w:color w:val="373A3C"/>
        </w:rPr>
        <w:t>재래식</w:t>
      </w:r>
      <w:r>
        <w:rPr>
          <w:rFonts w:ascii="Arial" w:hAnsi="Arial" w:cs="Arial"/>
          <w:color w:val="373A3C"/>
        </w:rPr>
        <w:t xml:space="preserve"> </w:t>
      </w:r>
      <w:r>
        <w:rPr>
          <w:rFonts w:ascii="Arial" w:hAnsi="Arial" w:cs="Arial"/>
          <w:color w:val="373A3C"/>
        </w:rPr>
        <w:t>무기</w:t>
      </w:r>
      <w:r>
        <w:rPr>
          <w:rFonts w:ascii="Arial" w:hAnsi="Arial" w:cs="Arial"/>
          <w:color w:val="373A3C"/>
        </w:rPr>
        <w:t xml:space="preserve"> </w:t>
      </w:r>
      <w:r>
        <w:rPr>
          <w:rFonts w:ascii="Arial" w:hAnsi="Arial" w:cs="Arial"/>
          <w:color w:val="373A3C"/>
        </w:rPr>
        <w:t>면에서의</w:t>
      </w:r>
      <w:r>
        <w:rPr>
          <w:rFonts w:ascii="Arial" w:hAnsi="Arial" w:cs="Arial"/>
          <w:color w:val="373A3C"/>
        </w:rPr>
        <w:t xml:space="preserve"> </w:t>
      </w:r>
      <w:r>
        <w:rPr>
          <w:rFonts w:ascii="Arial" w:hAnsi="Arial" w:cs="Arial"/>
          <w:color w:val="373A3C"/>
        </w:rPr>
        <w:t>열세를</w:t>
      </w:r>
      <w:r>
        <w:rPr>
          <w:rFonts w:ascii="Arial" w:hAnsi="Arial" w:cs="Arial"/>
          <w:color w:val="373A3C"/>
        </w:rPr>
        <w:t xml:space="preserve"> </w:t>
      </w:r>
      <w:r>
        <w:rPr>
          <w:rFonts w:ascii="Arial" w:hAnsi="Arial" w:cs="Arial"/>
          <w:color w:val="373A3C"/>
        </w:rPr>
        <w:t>만회하게</w:t>
      </w:r>
      <w:r>
        <w:rPr>
          <w:rFonts w:ascii="Arial" w:hAnsi="Arial" w:cs="Arial"/>
          <w:color w:val="373A3C"/>
        </w:rPr>
        <w:t xml:space="preserve"> </w:t>
      </w:r>
      <w:r>
        <w:rPr>
          <w:rFonts w:ascii="Arial" w:hAnsi="Arial" w:cs="Arial"/>
          <w:color w:val="373A3C"/>
        </w:rPr>
        <w:t>도와줄</w:t>
      </w:r>
      <w:r>
        <w:rPr>
          <w:rFonts w:ascii="Arial" w:hAnsi="Arial" w:cs="Arial"/>
          <w:color w:val="373A3C"/>
        </w:rPr>
        <w:t xml:space="preserve"> </w:t>
      </w:r>
      <w:r>
        <w:rPr>
          <w:rFonts w:ascii="Arial" w:hAnsi="Arial" w:cs="Arial"/>
          <w:color w:val="373A3C"/>
        </w:rPr>
        <w:t>가능성도</w:t>
      </w:r>
      <w:r>
        <w:rPr>
          <w:rFonts w:ascii="Arial" w:hAnsi="Arial" w:cs="Arial"/>
          <w:color w:val="373A3C"/>
        </w:rPr>
        <w:t xml:space="preserve"> </w:t>
      </w:r>
      <w:r>
        <w:rPr>
          <w:rFonts w:ascii="Arial" w:hAnsi="Arial" w:cs="Arial"/>
          <w:color w:val="373A3C"/>
        </w:rPr>
        <w:t>높다</w:t>
      </w:r>
      <w:r>
        <w:rPr>
          <w:rFonts w:ascii="Arial" w:hAnsi="Arial" w:cs="Arial"/>
          <w:color w:val="373A3C"/>
        </w:rPr>
        <w:t xml:space="preserve">. </w:t>
      </w:r>
      <w:r>
        <w:rPr>
          <w:rFonts w:ascii="Arial" w:hAnsi="Arial" w:cs="Arial"/>
          <w:color w:val="373A3C"/>
        </w:rPr>
        <w:t>러시아도</w:t>
      </w:r>
      <w:r>
        <w:rPr>
          <w:rFonts w:ascii="Arial" w:hAnsi="Arial" w:cs="Arial"/>
          <w:color w:val="373A3C"/>
        </w:rPr>
        <w:t xml:space="preserve"> </w:t>
      </w:r>
      <w:r>
        <w:rPr>
          <w:rFonts w:ascii="Arial" w:hAnsi="Arial" w:cs="Arial"/>
          <w:color w:val="373A3C"/>
        </w:rPr>
        <w:t>중국보다는</w:t>
      </w:r>
      <w:r>
        <w:rPr>
          <w:rFonts w:ascii="Arial" w:hAnsi="Arial" w:cs="Arial"/>
          <w:color w:val="373A3C"/>
        </w:rPr>
        <w:t xml:space="preserve"> </w:t>
      </w:r>
      <w:r>
        <w:rPr>
          <w:rFonts w:ascii="Arial" w:hAnsi="Arial" w:cs="Arial"/>
          <w:color w:val="373A3C"/>
        </w:rPr>
        <w:t>덜하겠지만</w:t>
      </w:r>
      <w:hyperlink r:id="rId163" w:tooltip="S-300" w:history="1">
        <w:r>
          <w:rPr>
            <w:rStyle w:val="a3"/>
            <w:rFonts w:ascii="Arial" w:hAnsi="Arial" w:cs="Arial"/>
            <w:color w:val="0275D8"/>
          </w:rPr>
          <w:t>S-300</w:t>
        </w:r>
      </w:hyperlink>
      <w:r>
        <w:rPr>
          <w:rStyle w:val="apple-converted-space"/>
          <w:rFonts w:ascii="Arial" w:hAnsi="Arial" w:cs="Arial"/>
          <w:color w:val="373A3C"/>
        </w:rPr>
        <w:t> </w:t>
      </w:r>
      <w:r>
        <w:rPr>
          <w:rFonts w:ascii="Arial" w:hAnsi="Arial" w:cs="Arial"/>
          <w:color w:val="373A3C"/>
        </w:rPr>
        <w:t>완제품</w:t>
      </w:r>
      <w:r>
        <w:rPr>
          <w:rFonts w:ascii="Arial" w:hAnsi="Arial" w:cs="Arial"/>
          <w:color w:val="373A3C"/>
        </w:rPr>
        <w:t>,</w:t>
      </w:r>
      <w:r>
        <w:rPr>
          <w:rStyle w:val="apple-converted-space"/>
          <w:rFonts w:ascii="Arial" w:hAnsi="Arial" w:cs="Arial"/>
          <w:color w:val="373A3C"/>
        </w:rPr>
        <w:t> </w:t>
      </w:r>
      <w:hyperlink r:id="rId164" w:tooltip="T-90" w:history="1">
        <w:r>
          <w:rPr>
            <w:rStyle w:val="a3"/>
            <w:rFonts w:ascii="Arial" w:hAnsi="Arial" w:cs="Arial"/>
            <w:color w:val="0275D8"/>
          </w:rPr>
          <w:t>T-90</w:t>
        </w:r>
      </w:hyperlink>
      <w:r>
        <w:rPr>
          <w:rStyle w:val="apple-converted-space"/>
          <w:rFonts w:ascii="Arial" w:hAnsi="Arial" w:cs="Arial"/>
          <w:color w:val="373A3C"/>
        </w:rPr>
        <w:t> </w:t>
      </w:r>
      <w:r>
        <w:rPr>
          <w:rFonts w:ascii="Arial" w:hAnsi="Arial" w:cs="Arial"/>
          <w:color w:val="373A3C"/>
        </w:rPr>
        <w:t>또는</w:t>
      </w:r>
      <w:r>
        <w:rPr>
          <w:rStyle w:val="apple-converted-space"/>
          <w:rFonts w:ascii="Arial" w:hAnsi="Arial" w:cs="Arial"/>
          <w:color w:val="373A3C"/>
        </w:rPr>
        <w:t> </w:t>
      </w:r>
      <w:hyperlink r:id="rId165" w:tooltip="T-72" w:history="1">
        <w:r>
          <w:rPr>
            <w:rStyle w:val="a3"/>
            <w:rFonts w:ascii="Arial" w:hAnsi="Arial" w:cs="Arial"/>
            <w:color w:val="0275D8"/>
          </w:rPr>
          <w:t>T-72</w:t>
        </w:r>
      </w:hyperlink>
      <w:r>
        <w:rPr>
          <w:rStyle w:val="apple-converted-space"/>
          <w:rFonts w:ascii="Arial" w:hAnsi="Arial" w:cs="Arial"/>
          <w:color w:val="373A3C"/>
        </w:rPr>
        <w:t> </w:t>
      </w:r>
      <w:r>
        <w:rPr>
          <w:rFonts w:ascii="Arial" w:hAnsi="Arial" w:cs="Arial"/>
          <w:color w:val="373A3C"/>
        </w:rPr>
        <w:t>현대화형</w:t>
      </w:r>
      <w:r>
        <w:rPr>
          <w:rFonts w:ascii="Arial" w:hAnsi="Arial" w:cs="Arial"/>
          <w:color w:val="373A3C"/>
        </w:rPr>
        <w:t xml:space="preserve"> </w:t>
      </w:r>
      <w:r>
        <w:rPr>
          <w:rFonts w:ascii="Arial" w:hAnsi="Arial" w:cs="Arial"/>
          <w:color w:val="373A3C"/>
        </w:rPr>
        <w:t>전차</w:t>
      </w:r>
      <w:r>
        <w:rPr>
          <w:rFonts w:ascii="Arial" w:hAnsi="Arial" w:cs="Arial"/>
          <w:color w:val="373A3C"/>
        </w:rPr>
        <w:t>,</w:t>
      </w:r>
      <w:r>
        <w:rPr>
          <w:rStyle w:val="apple-converted-space"/>
          <w:rFonts w:ascii="Arial" w:hAnsi="Arial" w:cs="Arial"/>
          <w:color w:val="373A3C"/>
        </w:rPr>
        <w:t> </w:t>
      </w:r>
      <w:hyperlink r:id="rId166" w:tooltip="킬로급" w:history="1">
        <w:r>
          <w:rPr>
            <w:rStyle w:val="a3"/>
            <w:rFonts w:ascii="Arial" w:hAnsi="Arial" w:cs="Arial"/>
            <w:color w:val="0275D8"/>
          </w:rPr>
          <w:t>킬로급</w:t>
        </w:r>
      </w:hyperlink>
      <w:r>
        <w:rPr>
          <w:rStyle w:val="apple-converted-space"/>
          <w:rFonts w:ascii="Arial" w:hAnsi="Arial" w:cs="Arial"/>
          <w:color w:val="373A3C"/>
        </w:rPr>
        <w:t> </w:t>
      </w:r>
      <w:r>
        <w:rPr>
          <w:rFonts w:ascii="Arial" w:hAnsi="Arial" w:cs="Arial"/>
          <w:color w:val="373A3C"/>
        </w:rPr>
        <w:t>잠수함</w:t>
      </w:r>
      <w:r>
        <w:rPr>
          <w:rFonts w:ascii="Arial" w:hAnsi="Arial" w:cs="Arial"/>
          <w:color w:val="373A3C"/>
        </w:rPr>
        <w:t>,</w:t>
      </w:r>
      <w:r>
        <w:rPr>
          <w:rStyle w:val="apple-converted-space"/>
          <w:rFonts w:ascii="Arial" w:hAnsi="Arial" w:cs="Arial"/>
          <w:color w:val="373A3C"/>
        </w:rPr>
        <w:t> </w:t>
      </w:r>
      <w:hyperlink r:id="rId167" w:tooltip="MiG-29" w:history="1">
        <w:r>
          <w:rPr>
            <w:rStyle w:val="a3"/>
            <w:rFonts w:ascii="Arial" w:hAnsi="Arial" w:cs="Arial"/>
            <w:color w:val="0275D8"/>
          </w:rPr>
          <w:t>MiG-29</w:t>
        </w:r>
      </w:hyperlink>
      <w:r>
        <w:rPr>
          <w:rStyle w:val="apple-converted-space"/>
          <w:rFonts w:ascii="Arial" w:hAnsi="Arial" w:cs="Arial"/>
          <w:color w:val="373A3C"/>
        </w:rPr>
        <w:t> </w:t>
      </w:r>
      <w:r>
        <w:rPr>
          <w:rFonts w:ascii="Arial" w:hAnsi="Arial" w:cs="Arial"/>
          <w:color w:val="373A3C"/>
        </w:rPr>
        <w:t>개량</w:t>
      </w:r>
      <w:r>
        <w:rPr>
          <w:rFonts w:ascii="Arial" w:hAnsi="Arial" w:cs="Arial"/>
          <w:color w:val="373A3C"/>
        </w:rPr>
        <w:t xml:space="preserve"> </w:t>
      </w:r>
      <w:r>
        <w:rPr>
          <w:rFonts w:ascii="Arial" w:hAnsi="Arial" w:cs="Arial"/>
          <w:color w:val="373A3C"/>
        </w:rPr>
        <w:t>사업</w:t>
      </w:r>
      <w:r>
        <w:rPr>
          <w:rFonts w:ascii="Arial" w:hAnsi="Arial" w:cs="Arial"/>
          <w:color w:val="373A3C"/>
        </w:rPr>
        <w:t xml:space="preserve"> </w:t>
      </w:r>
      <w:r>
        <w:rPr>
          <w:rFonts w:ascii="Arial" w:hAnsi="Arial" w:cs="Arial"/>
          <w:color w:val="373A3C"/>
        </w:rPr>
        <w:t>등을</w:t>
      </w:r>
      <w:r>
        <w:rPr>
          <w:rFonts w:ascii="Arial" w:hAnsi="Arial" w:cs="Arial"/>
          <w:color w:val="373A3C"/>
        </w:rPr>
        <w:t xml:space="preserve"> </w:t>
      </w:r>
      <w:r>
        <w:rPr>
          <w:rFonts w:ascii="Arial" w:hAnsi="Arial" w:cs="Arial"/>
          <w:color w:val="373A3C"/>
        </w:rPr>
        <w:t>북한의</w:t>
      </w:r>
      <w:r>
        <w:rPr>
          <w:rFonts w:ascii="Arial" w:hAnsi="Arial" w:cs="Arial"/>
          <w:color w:val="373A3C"/>
        </w:rPr>
        <w:t xml:space="preserve"> </w:t>
      </w:r>
      <w:r>
        <w:rPr>
          <w:rFonts w:ascii="Arial" w:hAnsi="Arial" w:cs="Arial"/>
          <w:color w:val="373A3C"/>
        </w:rPr>
        <w:t>요구대로</w:t>
      </w:r>
      <w:r>
        <w:rPr>
          <w:rFonts w:ascii="Arial" w:hAnsi="Arial" w:cs="Arial"/>
          <w:color w:val="373A3C"/>
        </w:rPr>
        <w:t xml:space="preserve"> </w:t>
      </w:r>
      <w:r>
        <w:rPr>
          <w:rFonts w:ascii="Arial" w:hAnsi="Arial" w:cs="Arial"/>
          <w:color w:val="373A3C"/>
        </w:rPr>
        <w:t>시행해줄</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높다</w:t>
      </w:r>
      <w:r>
        <w:rPr>
          <w:rFonts w:ascii="Arial" w:hAnsi="Arial" w:cs="Arial"/>
          <w:color w:val="373A3C"/>
        </w:rPr>
        <w:t xml:space="preserve">. </w:t>
      </w:r>
      <w:r>
        <w:rPr>
          <w:rFonts w:ascii="Arial" w:hAnsi="Arial" w:cs="Arial"/>
          <w:color w:val="373A3C"/>
        </w:rPr>
        <w:t>따라서</w:t>
      </w:r>
      <w:r>
        <w:rPr>
          <w:rFonts w:ascii="Arial" w:hAnsi="Arial" w:cs="Arial"/>
          <w:color w:val="373A3C"/>
        </w:rPr>
        <w:t xml:space="preserve"> </w:t>
      </w:r>
      <w:r>
        <w:rPr>
          <w:rFonts w:ascii="Arial" w:hAnsi="Arial" w:cs="Arial"/>
          <w:color w:val="373A3C"/>
        </w:rPr>
        <w:t>대한민국</w:t>
      </w:r>
      <w:r>
        <w:rPr>
          <w:rFonts w:ascii="Arial" w:hAnsi="Arial" w:cs="Arial"/>
          <w:color w:val="373A3C"/>
        </w:rPr>
        <w:t xml:space="preserve"> </w:t>
      </w:r>
      <w:r>
        <w:rPr>
          <w:rFonts w:ascii="Arial" w:hAnsi="Arial" w:cs="Arial"/>
          <w:color w:val="373A3C"/>
        </w:rPr>
        <w:t>국군이</w:t>
      </w:r>
      <w:r>
        <w:rPr>
          <w:rFonts w:ascii="Arial" w:hAnsi="Arial" w:cs="Arial"/>
          <w:color w:val="373A3C"/>
        </w:rPr>
        <w:t xml:space="preserve"> 2000</w:t>
      </w:r>
      <w:r>
        <w:rPr>
          <w:rFonts w:ascii="Arial" w:hAnsi="Arial" w:cs="Arial"/>
          <w:color w:val="373A3C"/>
        </w:rPr>
        <w:t>년대</w:t>
      </w:r>
      <w:r>
        <w:rPr>
          <w:rFonts w:ascii="Arial" w:hAnsi="Arial" w:cs="Arial"/>
          <w:color w:val="373A3C"/>
        </w:rPr>
        <w:t xml:space="preserve"> </w:t>
      </w:r>
      <w:r>
        <w:rPr>
          <w:rFonts w:ascii="Arial" w:hAnsi="Arial" w:cs="Arial"/>
          <w:color w:val="373A3C"/>
        </w:rPr>
        <w:t>이후</w:t>
      </w:r>
      <w:r>
        <w:rPr>
          <w:rFonts w:ascii="Arial" w:hAnsi="Arial" w:cs="Arial"/>
          <w:color w:val="373A3C"/>
        </w:rPr>
        <w:t xml:space="preserve"> </w:t>
      </w:r>
      <w:r>
        <w:rPr>
          <w:rFonts w:ascii="Arial" w:hAnsi="Arial" w:cs="Arial"/>
          <w:color w:val="373A3C"/>
        </w:rPr>
        <w:t>겨우</w:t>
      </w:r>
      <w:r>
        <w:rPr>
          <w:rFonts w:ascii="Arial" w:hAnsi="Arial" w:cs="Arial"/>
          <w:color w:val="373A3C"/>
        </w:rPr>
        <w:t xml:space="preserve"> </w:t>
      </w:r>
      <w:r>
        <w:rPr>
          <w:rFonts w:ascii="Arial" w:hAnsi="Arial" w:cs="Arial"/>
          <w:color w:val="373A3C"/>
        </w:rPr>
        <w:t>달성한</w:t>
      </w:r>
      <w:r>
        <w:rPr>
          <w:rFonts w:ascii="Arial" w:hAnsi="Arial" w:cs="Arial"/>
          <w:color w:val="373A3C"/>
        </w:rPr>
        <w:t xml:space="preserve"> </w:t>
      </w:r>
      <w:r>
        <w:rPr>
          <w:rFonts w:ascii="Arial" w:hAnsi="Arial" w:cs="Arial"/>
          <w:color w:val="373A3C"/>
        </w:rPr>
        <w:t>재래식</w:t>
      </w:r>
      <w:r>
        <w:rPr>
          <w:rFonts w:ascii="Arial" w:hAnsi="Arial" w:cs="Arial"/>
          <w:color w:val="373A3C"/>
        </w:rPr>
        <w:t xml:space="preserve"> </w:t>
      </w:r>
      <w:r>
        <w:rPr>
          <w:rFonts w:ascii="Arial" w:hAnsi="Arial" w:cs="Arial"/>
          <w:color w:val="373A3C"/>
        </w:rPr>
        <w:t>전력</w:t>
      </w:r>
      <w:r>
        <w:rPr>
          <w:rFonts w:ascii="Arial" w:hAnsi="Arial" w:cs="Arial"/>
          <w:color w:val="373A3C"/>
        </w:rPr>
        <w:t xml:space="preserve"> </w:t>
      </w:r>
      <w:r>
        <w:rPr>
          <w:rFonts w:ascii="Arial" w:hAnsi="Arial" w:cs="Arial"/>
          <w:color w:val="373A3C"/>
        </w:rPr>
        <w:t>면의</w:t>
      </w:r>
      <w:r>
        <w:rPr>
          <w:rFonts w:ascii="Arial" w:hAnsi="Arial" w:cs="Arial"/>
          <w:color w:val="373A3C"/>
        </w:rPr>
        <w:t xml:space="preserve"> </w:t>
      </w:r>
      <w:r>
        <w:rPr>
          <w:rFonts w:ascii="Arial" w:hAnsi="Arial" w:cs="Arial"/>
          <w:color w:val="373A3C"/>
        </w:rPr>
        <w:t>우위가</w:t>
      </w:r>
      <w:r>
        <w:rPr>
          <w:rFonts w:ascii="Arial" w:hAnsi="Arial" w:cs="Arial"/>
          <w:color w:val="373A3C"/>
        </w:rPr>
        <w:t xml:space="preserve"> </w:t>
      </w:r>
      <w:r>
        <w:rPr>
          <w:rFonts w:ascii="Arial" w:hAnsi="Arial" w:cs="Arial"/>
          <w:color w:val="373A3C"/>
        </w:rPr>
        <w:t>다시</w:t>
      </w:r>
      <w:r>
        <w:rPr>
          <w:rFonts w:ascii="Arial" w:hAnsi="Arial" w:cs="Arial"/>
          <w:color w:val="373A3C"/>
        </w:rPr>
        <w:t xml:space="preserve"> </w:t>
      </w:r>
      <w:r>
        <w:rPr>
          <w:rFonts w:ascii="Arial" w:hAnsi="Arial" w:cs="Arial"/>
          <w:color w:val="373A3C"/>
        </w:rPr>
        <w:t>원점으로</w:t>
      </w:r>
      <w:r>
        <w:rPr>
          <w:rFonts w:ascii="Arial" w:hAnsi="Arial" w:cs="Arial"/>
          <w:color w:val="373A3C"/>
        </w:rPr>
        <w:t xml:space="preserve"> </w:t>
      </w:r>
      <w:r>
        <w:rPr>
          <w:rFonts w:ascii="Arial" w:hAnsi="Arial" w:cs="Arial"/>
          <w:color w:val="373A3C"/>
        </w:rPr>
        <w:t>돌아가버릴</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높다</w:t>
      </w:r>
      <w:r>
        <w:rPr>
          <w:rFonts w:ascii="Arial" w:hAnsi="Arial" w:cs="Arial"/>
          <w:color w:val="373A3C"/>
        </w:rPr>
        <w:t>.</w:t>
      </w:r>
    </w:p>
    <w:p w:rsidR="002B0B10" w:rsidRDefault="00055762" w:rsidP="002A5A0A">
      <w:pPr>
        <w:pStyle w:val="4"/>
        <w:pBdr>
          <w:bottom w:val="single" w:sz="6" w:space="4" w:color="CCCCCC"/>
        </w:pBdr>
        <w:shd w:val="clear" w:color="auto" w:fill="FFFFFF"/>
        <w:spacing w:before="288" w:after="192"/>
        <w:ind w:left="1200" w:hanging="400"/>
        <w:rPr>
          <w:rFonts w:ascii="Arial" w:hAnsi="Arial" w:cs="Arial"/>
          <w:color w:val="373A3C"/>
          <w:sz w:val="34"/>
          <w:szCs w:val="34"/>
        </w:rPr>
      </w:pPr>
      <w:hyperlink r:id="rId168" w:anchor="toc" w:history="1">
        <w:r w:rsidR="002B0B10">
          <w:rPr>
            <w:rStyle w:val="a3"/>
            <w:rFonts w:ascii="Arial" w:hAnsi="Arial" w:cs="Arial"/>
            <w:color w:val="0275D8"/>
            <w:sz w:val="34"/>
            <w:szCs w:val="34"/>
          </w:rPr>
          <w:t>3.6.2.</w:t>
        </w:r>
      </w:hyperlink>
      <w:r w:rsidR="002B0B10">
        <w:rPr>
          <w:rStyle w:val="apple-converted-space"/>
          <w:rFonts w:ascii="Arial" w:hAnsi="Arial" w:cs="Arial"/>
          <w:color w:val="373A3C"/>
          <w:sz w:val="34"/>
          <w:szCs w:val="34"/>
        </w:rPr>
        <w:t> </w:t>
      </w:r>
      <w:r w:rsidR="002B0B10">
        <w:rPr>
          <w:rFonts w:ascii="Arial" w:hAnsi="Arial" w:cs="Arial"/>
          <w:color w:val="373A3C"/>
          <w:sz w:val="34"/>
          <w:szCs w:val="34"/>
        </w:rPr>
        <w:t>북한</w:t>
      </w:r>
      <w:r w:rsidR="002B0B10">
        <w:rPr>
          <w:rFonts w:ascii="Arial" w:hAnsi="Arial" w:cs="Arial"/>
          <w:color w:val="373A3C"/>
          <w:sz w:val="34"/>
          <w:szCs w:val="34"/>
        </w:rPr>
        <w:t xml:space="preserve"> </w:t>
      </w:r>
      <w:r w:rsidR="002B0B10">
        <w:rPr>
          <w:rFonts w:ascii="Arial" w:hAnsi="Arial" w:cs="Arial"/>
          <w:color w:val="373A3C"/>
          <w:sz w:val="34"/>
          <w:szCs w:val="34"/>
        </w:rPr>
        <w:t>정권</w:t>
      </w:r>
      <w:r w:rsidR="002B0B10">
        <w:rPr>
          <w:rFonts w:ascii="Arial" w:hAnsi="Arial" w:cs="Arial"/>
          <w:color w:val="373A3C"/>
          <w:sz w:val="34"/>
          <w:szCs w:val="34"/>
        </w:rPr>
        <w:t xml:space="preserve"> </w:t>
      </w:r>
      <w:r w:rsidR="002B0B10">
        <w:rPr>
          <w:rFonts w:ascii="Arial" w:hAnsi="Arial" w:cs="Arial"/>
          <w:color w:val="373A3C"/>
          <w:sz w:val="34"/>
          <w:szCs w:val="34"/>
        </w:rPr>
        <w:t>유지에</w:t>
      </w:r>
      <w:r w:rsidR="002B0B10">
        <w:rPr>
          <w:rFonts w:ascii="Arial" w:hAnsi="Arial" w:cs="Arial"/>
          <w:color w:val="373A3C"/>
          <w:sz w:val="34"/>
          <w:szCs w:val="34"/>
        </w:rPr>
        <w:t xml:space="preserve"> </w:t>
      </w:r>
      <w:r w:rsidR="002B0B10">
        <w:rPr>
          <w:rFonts w:ascii="Arial" w:hAnsi="Arial" w:cs="Arial"/>
          <w:color w:val="373A3C"/>
          <w:sz w:val="34"/>
          <w:szCs w:val="34"/>
        </w:rPr>
        <w:t>도움될</w:t>
      </w:r>
      <w:r w:rsidR="002B0B10">
        <w:rPr>
          <w:rFonts w:ascii="Arial" w:hAnsi="Arial" w:cs="Arial"/>
          <w:color w:val="373A3C"/>
          <w:sz w:val="34"/>
          <w:szCs w:val="34"/>
        </w:rPr>
        <w:t xml:space="preserve"> </w:t>
      </w:r>
      <w:r w:rsidR="002B0B10">
        <w:rPr>
          <w:rFonts w:ascii="Arial" w:hAnsi="Arial" w:cs="Arial"/>
          <w:color w:val="373A3C"/>
          <w:sz w:val="34"/>
          <w:szCs w:val="34"/>
        </w:rPr>
        <w:t>가능성</w:t>
      </w:r>
      <w:hyperlink r:id="rId169" w:history="1">
        <w:r w:rsidR="002B0B10">
          <w:rPr>
            <w:rStyle w:val="a3"/>
            <w:rFonts w:ascii="Arial" w:hAnsi="Arial" w:cs="Arial"/>
            <w:color w:val="0275D8"/>
            <w:sz w:val="34"/>
            <w:szCs w:val="34"/>
          </w:rPr>
          <w:t>[</w:t>
        </w:r>
        <w:r w:rsidR="002B0B10">
          <w:rPr>
            <w:rStyle w:val="a3"/>
            <w:rFonts w:ascii="Arial" w:hAnsi="Arial" w:cs="Arial"/>
            <w:color w:val="0275D8"/>
            <w:sz w:val="34"/>
            <w:szCs w:val="34"/>
          </w:rPr>
          <w:t>편집</w:t>
        </w:r>
        <w:r w:rsidR="002B0B10">
          <w:rPr>
            <w:rStyle w:val="a3"/>
            <w:rFonts w:ascii="Arial" w:hAnsi="Arial" w:cs="Arial"/>
            <w:color w:val="0275D8"/>
            <w:sz w:val="34"/>
            <w:szCs w:val="34"/>
          </w:rPr>
          <w:t>]</w:t>
        </w:r>
      </w:hyperlink>
    </w:p>
    <w:p w:rsidR="002B3721" w:rsidRDefault="002B0B10" w:rsidP="00EC2253">
      <w:pPr>
        <w:pStyle w:val="a6"/>
        <w:shd w:val="clear" w:color="auto" w:fill="FFFFFF"/>
        <w:spacing w:before="0" w:beforeAutospacing="0"/>
      </w:pPr>
      <w:proofErr w:type="spellStart"/>
      <w:r>
        <w:rPr>
          <w:rFonts w:ascii="Arial" w:hAnsi="Arial" w:cs="Arial"/>
          <w:color w:val="373A3C"/>
        </w:rPr>
        <w:t>사드배치로</w:t>
      </w:r>
      <w:proofErr w:type="spellEnd"/>
      <w:r>
        <w:rPr>
          <w:rFonts w:ascii="Arial" w:hAnsi="Arial" w:cs="Arial"/>
          <w:color w:val="373A3C"/>
        </w:rPr>
        <w:t xml:space="preserve"> </w:t>
      </w:r>
      <w:r>
        <w:rPr>
          <w:rFonts w:ascii="Arial" w:hAnsi="Arial" w:cs="Arial"/>
          <w:color w:val="373A3C"/>
        </w:rPr>
        <w:t>인하여</w:t>
      </w:r>
      <w:r>
        <w:rPr>
          <w:rFonts w:ascii="Arial" w:hAnsi="Arial" w:cs="Arial"/>
          <w:color w:val="373A3C"/>
        </w:rPr>
        <w:t xml:space="preserve"> </w:t>
      </w:r>
      <w:r>
        <w:rPr>
          <w:rFonts w:ascii="Arial" w:hAnsi="Arial" w:cs="Arial"/>
          <w:color w:val="373A3C"/>
        </w:rPr>
        <w:t>동북아</w:t>
      </w:r>
      <w:r>
        <w:rPr>
          <w:rFonts w:ascii="Arial" w:hAnsi="Arial" w:cs="Arial"/>
          <w:color w:val="373A3C"/>
        </w:rPr>
        <w:t xml:space="preserve"> </w:t>
      </w:r>
      <w:proofErr w:type="spellStart"/>
      <w:r>
        <w:rPr>
          <w:rFonts w:ascii="Arial" w:hAnsi="Arial" w:cs="Arial"/>
          <w:color w:val="373A3C"/>
        </w:rPr>
        <w:t>신냉전이</w:t>
      </w:r>
      <w:proofErr w:type="spellEnd"/>
      <w:r>
        <w:rPr>
          <w:rFonts w:ascii="Arial" w:hAnsi="Arial" w:cs="Arial"/>
          <w:color w:val="373A3C"/>
        </w:rPr>
        <w:t xml:space="preserve"> </w:t>
      </w:r>
      <w:r>
        <w:rPr>
          <w:rFonts w:ascii="Arial" w:hAnsi="Arial" w:cs="Arial"/>
          <w:color w:val="373A3C"/>
        </w:rPr>
        <w:t>형성되어</w:t>
      </w:r>
      <w:r>
        <w:rPr>
          <w:rFonts w:ascii="Arial" w:hAnsi="Arial" w:cs="Arial"/>
          <w:color w:val="373A3C"/>
        </w:rPr>
        <w:t xml:space="preserve"> </w:t>
      </w:r>
      <w:r>
        <w:rPr>
          <w:rFonts w:ascii="Arial" w:hAnsi="Arial" w:cs="Arial"/>
          <w:color w:val="373A3C"/>
        </w:rPr>
        <w:t>한미일</w:t>
      </w:r>
      <w:r>
        <w:rPr>
          <w:rFonts w:ascii="Arial" w:hAnsi="Arial" w:cs="Arial"/>
          <w:color w:val="373A3C"/>
        </w:rPr>
        <w:t xml:space="preserve"> </w:t>
      </w:r>
      <w:proofErr w:type="spellStart"/>
      <w:r>
        <w:rPr>
          <w:rFonts w:ascii="Arial" w:hAnsi="Arial" w:cs="Arial"/>
          <w:color w:val="373A3C"/>
        </w:rPr>
        <w:t>vs</w:t>
      </w:r>
      <w:proofErr w:type="spellEnd"/>
      <w:r>
        <w:rPr>
          <w:rFonts w:ascii="Arial" w:hAnsi="Arial" w:cs="Arial"/>
          <w:color w:val="373A3C"/>
        </w:rPr>
        <w:t xml:space="preserve"> </w:t>
      </w:r>
      <w:proofErr w:type="spellStart"/>
      <w:r>
        <w:rPr>
          <w:rFonts w:ascii="Arial" w:hAnsi="Arial" w:cs="Arial"/>
          <w:color w:val="373A3C"/>
        </w:rPr>
        <w:t>북중러</w:t>
      </w:r>
      <w:proofErr w:type="spellEnd"/>
      <w:r>
        <w:rPr>
          <w:rFonts w:ascii="Arial" w:hAnsi="Arial" w:cs="Arial"/>
          <w:color w:val="373A3C"/>
        </w:rPr>
        <w:t xml:space="preserve"> </w:t>
      </w:r>
      <w:r>
        <w:rPr>
          <w:rFonts w:ascii="Arial" w:hAnsi="Arial" w:cs="Arial"/>
          <w:color w:val="373A3C"/>
        </w:rPr>
        <w:t>구도로</w:t>
      </w:r>
      <w:r>
        <w:rPr>
          <w:rFonts w:ascii="Arial" w:hAnsi="Arial" w:cs="Arial"/>
          <w:color w:val="373A3C"/>
        </w:rPr>
        <w:t xml:space="preserve"> </w:t>
      </w:r>
      <w:r>
        <w:rPr>
          <w:rFonts w:ascii="Arial" w:hAnsi="Arial" w:cs="Arial"/>
          <w:color w:val="373A3C"/>
        </w:rPr>
        <w:t>고착되면</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과거</w:t>
      </w:r>
      <w:r>
        <w:rPr>
          <w:rFonts w:ascii="Arial" w:hAnsi="Arial" w:cs="Arial"/>
          <w:color w:val="373A3C"/>
        </w:rPr>
        <w:t xml:space="preserve"> </w:t>
      </w:r>
      <w:r>
        <w:rPr>
          <w:rFonts w:ascii="Arial" w:hAnsi="Arial" w:cs="Arial"/>
          <w:color w:val="373A3C"/>
        </w:rPr>
        <w:t>냉전시대</w:t>
      </w:r>
      <w:r>
        <w:rPr>
          <w:rFonts w:ascii="Arial" w:hAnsi="Arial" w:cs="Arial"/>
          <w:color w:val="373A3C"/>
        </w:rPr>
        <w:t xml:space="preserve"> </w:t>
      </w:r>
      <w:r>
        <w:rPr>
          <w:rFonts w:ascii="Arial" w:hAnsi="Arial" w:cs="Arial"/>
          <w:color w:val="373A3C"/>
        </w:rPr>
        <w:t>그러하였던</w:t>
      </w:r>
      <w:r>
        <w:rPr>
          <w:rFonts w:ascii="Arial" w:hAnsi="Arial" w:cs="Arial"/>
          <w:color w:val="373A3C"/>
        </w:rPr>
        <w:t xml:space="preserve"> </w:t>
      </w:r>
      <w:r>
        <w:rPr>
          <w:rFonts w:ascii="Arial" w:hAnsi="Arial" w:cs="Arial"/>
          <w:color w:val="373A3C"/>
        </w:rPr>
        <w:t>것처럼</w:t>
      </w:r>
      <w:r>
        <w:rPr>
          <w:rFonts w:ascii="Arial" w:hAnsi="Arial" w:cs="Arial"/>
          <w:color w:val="373A3C"/>
        </w:rPr>
        <w:t xml:space="preserve"> </w:t>
      </w:r>
      <w:r>
        <w:rPr>
          <w:rFonts w:ascii="Arial" w:hAnsi="Arial" w:cs="Arial"/>
          <w:color w:val="373A3C"/>
        </w:rPr>
        <w:t>전쟁을</w:t>
      </w:r>
      <w:r>
        <w:rPr>
          <w:rFonts w:ascii="Arial" w:hAnsi="Arial" w:cs="Arial"/>
          <w:color w:val="373A3C"/>
        </w:rPr>
        <w:t xml:space="preserve"> </w:t>
      </w:r>
      <w:r>
        <w:rPr>
          <w:rFonts w:ascii="Arial" w:hAnsi="Arial" w:cs="Arial"/>
          <w:color w:val="373A3C"/>
        </w:rPr>
        <w:t>명분으로</w:t>
      </w:r>
      <w:r>
        <w:rPr>
          <w:rFonts w:ascii="Arial" w:hAnsi="Arial" w:cs="Arial"/>
          <w:color w:val="373A3C"/>
        </w:rPr>
        <w:t xml:space="preserve"> </w:t>
      </w:r>
      <w:r>
        <w:rPr>
          <w:rFonts w:ascii="Arial" w:hAnsi="Arial" w:cs="Arial"/>
          <w:color w:val="373A3C"/>
        </w:rPr>
        <w:t>중국과</w:t>
      </w:r>
      <w:r>
        <w:rPr>
          <w:rFonts w:ascii="Arial" w:hAnsi="Arial" w:cs="Arial"/>
          <w:color w:val="373A3C"/>
        </w:rPr>
        <w:t xml:space="preserve"> </w:t>
      </w:r>
      <w:r>
        <w:rPr>
          <w:rFonts w:ascii="Arial" w:hAnsi="Arial" w:cs="Arial"/>
          <w:color w:val="373A3C"/>
        </w:rPr>
        <w:t>러시아의</w:t>
      </w:r>
      <w:r>
        <w:rPr>
          <w:rFonts w:ascii="Arial" w:hAnsi="Arial" w:cs="Arial"/>
          <w:color w:val="373A3C"/>
        </w:rPr>
        <w:t xml:space="preserve"> </w:t>
      </w:r>
      <w:r>
        <w:rPr>
          <w:rFonts w:ascii="Arial" w:hAnsi="Arial" w:cs="Arial"/>
          <w:color w:val="373A3C"/>
        </w:rPr>
        <w:t>대규모</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proofErr w:type="spellStart"/>
      <w:r>
        <w:rPr>
          <w:rFonts w:ascii="Arial" w:hAnsi="Arial" w:cs="Arial"/>
          <w:color w:val="373A3C"/>
        </w:rPr>
        <w:t>끌어낼수</w:t>
      </w:r>
      <w:proofErr w:type="spellEnd"/>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50-60</w:t>
      </w:r>
      <w:r>
        <w:rPr>
          <w:rFonts w:ascii="Arial" w:hAnsi="Arial" w:cs="Arial"/>
          <w:color w:val="373A3C"/>
        </w:rPr>
        <w:t>년대</w:t>
      </w:r>
      <w:r>
        <w:rPr>
          <w:rFonts w:ascii="Arial" w:hAnsi="Arial" w:cs="Arial"/>
          <w:color w:val="373A3C"/>
        </w:rPr>
        <w:t xml:space="preserve"> </w:t>
      </w:r>
      <w:r>
        <w:rPr>
          <w:rFonts w:ascii="Arial" w:hAnsi="Arial" w:cs="Arial"/>
          <w:color w:val="373A3C"/>
        </w:rPr>
        <w:t>중국에서</w:t>
      </w:r>
      <w:r>
        <w:rPr>
          <w:rFonts w:ascii="Arial" w:hAnsi="Arial" w:cs="Arial"/>
          <w:color w:val="373A3C"/>
        </w:rPr>
        <w:t>, 80</w:t>
      </w:r>
      <w:r>
        <w:rPr>
          <w:rFonts w:ascii="Arial" w:hAnsi="Arial" w:cs="Arial"/>
          <w:color w:val="373A3C"/>
        </w:rPr>
        <w:t>년대</w:t>
      </w:r>
      <w:r>
        <w:rPr>
          <w:rFonts w:ascii="Arial" w:hAnsi="Arial" w:cs="Arial"/>
          <w:color w:val="373A3C"/>
        </w:rPr>
        <w:t xml:space="preserve"> </w:t>
      </w:r>
      <w:proofErr w:type="spellStart"/>
      <w:r>
        <w:rPr>
          <w:rFonts w:ascii="Arial" w:hAnsi="Arial" w:cs="Arial"/>
          <w:color w:val="373A3C"/>
        </w:rPr>
        <w:t>구소련에서</w:t>
      </w:r>
      <w:proofErr w:type="spellEnd"/>
      <w:r>
        <w:rPr>
          <w:rFonts w:ascii="Arial" w:hAnsi="Arial" w:cs="Arial"/>
          <w:color w:val="373A3C"/>
        </w:rPr>
        <w:t xml:space="preserve"> </w:t>
      </w:r>
      <w:r>
        <w:rPr>
          <w:rFonts w:ascii="Arial" w:hAnsi="Arial" w:cs="Arial"/>
          <w:color w:val="373A3C"/>
        </w:rPr>
        <w:t>오로지</w:t>
      </w:r>
      <w:r>
        <w:rPr>
          <w:rFonts w:ascii="Arial" w:hAnsi="Arial" w:cs="Arial"/>
          <w:color w:val="373A3C"/>
        </w:rPr>
        <w:t xml:space="preserve"> </w:t>
      </w:r>
      <w:r>
        <w:rPr>
          <w:rFonts w:ascii="Arial" w:hAnsi="Arial" w:cs="Arial"/>
          <w:color w:val="373A3C"/>
        </w:rPr>
        <w:t>북한군이</w:t>
      </w:r>
      <w:r>
        <w:rPr>
          <w:rFonts w:ascii="Arial" w:hAnsi="Arial" w:cs="Arial"/>
          <w:color w:val="373A3C"/>
        </w:rPr>
        <w:t xml:space="preserve"> </w:t>
      </w:r>
      <w:r>
        <w:rPr>
          <w:rFonts w:ascii="Arial" w:hAnsi="Arial" w:cs="Arial"/>
          <w:color w:val="373A3C"/>
        </w:rPr>
        <w:t>한반도</w:t>
      </w:r>
      <w:r>
        <w:rPr>
          <w:rFonts w:ascii="Arial" w:hAnsi="Arial" w:cs="Arial"/>
          <w:color w:val="373A3C"/>
        </w:rPr>
        <w:t xml:space="preserve"> </w:t>
      </w:r>
      <w:r>
        <w:rPr>
          <w:rFonts w:ascii="Arial" w:hAnsi="Arial" w:cs="Arial"/>
          <w:color w:val="373A3C"/>
        </w:rPr>
        <w:t>미군과</w:t>
      </w:r>
      <w:r>
        <w:rPr>
          <w:rFonts w:ascii="Arial" w:hAnsi="Arial" w:cs="Arial"/>
          <w:color w:val="373A3C"/>
        </w:rPr>
        <w:t xml:space="preserve"> </w:t>
      </w:r>
      <w:r>
        <w:rPr>
          <w:rFonts w:ascii="Arial" w:hAnsi="Arial" w:cs="Arial"/>
          <w:color w:val="373A3C"/>
        </w:rPr>
        <w:t>대치한다는</w:t>
      </w:r>
      <w:r>
        <w:rPr>
          <w:rFonts w:ascii="Arial" w:hAnsi="Arial" w:cs="Arial"/>
          <w:color w:val="373A3C"/>
        </w:rPr>
        <w:t xml:space="preserve"> </w:t>
      </w:r>
      <w:r>
        <w:rPr>
          <w:rFonts w:ascii="Arial" w:hAnsi="Arial" w:cs="Arial"/>
          <w:color w:val="373A3C"/>
        </w:rPr>
        <w:t>이유만으로</w:t>
      </w:r>
      <w:r>
        <w:rPr>
          <w:rFonts w:ascii="Arial" w:hAnsi="Arial" w:cs="Arial"/>
          <w:color w:val="373A3C"/>
        </w:rPr>
        <w:t xml:space="preserve"> </w:t>
      </w:r>
      <w:r>
        <w:rPr>
          <w:rFonts w:ascii="Arial" w:hAnsi="Arial" w:cs="Arial"/>
          <w:color w:val="373A3C"/>
        </w:rPr>
        <w:t>커다란</w:t>
      </w:r>
      <w:r>
        <w:rPr>
          <w:rFonts w:ascii="Arial" w:hAnsi="Arial" w:cs="Arial"/>
          <w:color w:val="373A3C"/>
        </w:rPr>
        <w:t xml:space="preserve"> </w:t>
      </w:r>
      <w:r>
        <w:rPr>
          <w:rFonts w:ascii="Arial" w:hAnsi="Arial" w:cs="Arial"/>
          <w:color w:val="373A3C"/>
        </w:rPr>
        <w:t>지원을</w:t>
      </w:r>
      <w:r>
        <w:rPr>
          <w:rFonts w:ascii="Arial" w:hAnsi="Arial" w:cs="Arial"/>
          <w:color w:val="373A3C"/>
        </w:rPr>
        <w:t xml:space="preserve"> </w:t>
      </w:r>
      <w:proofErr w:type="spellStart"/>
      <w:r>
        <w:rPr>
          <w:rFonts w:ascii="Arial" w:hAnsi="Arial" w:cs="Arial"/>
          <w:color w:val="373A3C"/>
        </w:rPr>
        <w:t>이끌어낸적이</w:t>
      </w:r>
      <w:proofErr w:type="spellEnd"/>
      <w:r>
        <w:rPr>
          <w:rFonts w:ascii="Arial" w:hAnsi="Arial" w:cs="Arial"/>
          <w:color w:val="373A3C"/>
        </w:rPr>
        <w:t xml:space="preserve"> </w:t>
      </w:r>
      <w:r>
        <w:rPr>
          <w:rFonts w:ascii="Arial" w:hAnsi="Arial" w:cs="Arial"/>
          <w:color w:val="373A3C"/>
        </w:rPr>
        <w:t>있다</w:t>
      </w:r>
      <w:r>
        <w:rPr>
          <w:rFonts w:ascii="Arial" w:hAnsi="Arial" w:cs="Arial"/>
          <w:color w:val="373A3C"/>
        </w:rPr>
        <w:t xml:space="preserve">. </w:t>
      </w:r>
      <w:r>
        <w:rPr>
          <w:rFonts w:ascii="Arial" w:hAnsi="Arial" w:cs="Arial"/>
          <w:color w:val="373A3C"/>
        </w:rPr>
        <w:t>같은</w:t>
      </w:r>
      <w:r>
        <w:rPr>
          <w:rFonts w:ascii="Arial" w:hAnsi="Arial" w:cs="Arial"/>
          <w:color w:val="373A3C"/>
        </w:rPr>
        <w:t xml:space="preserve"> </w:t>
      </w:r>
      <w:r>
        <w:rPr>
          <w:rFonts w:ascii="Arial" w:hAnsi="Arial" w:cs="Arial"/>
          <w:color w:val="373A3C"/>
        </w:rPr>
        <w:t>일이</w:t>
      </w:r>
      <w:r>
        <w:rPr>
          <w:rFonts w:ascii="Arial" w:hAnsi="Arial" w:cs="Arial"/>
          <w:color w:val="373A3C"/>
        </w:rPr>
        <w:t xml:space="preserve"> </w:t>
      </w:r>
      <w:r>
        <w:rPr>
          <w:rFonts w:ascii="Arial" w:hAnsi="Arial" w:cs="Arial"/>
          <w:color w:val="373A3C"/>
        </w:rPr>
        <w:t>일어날</w:t>
      </w:r>
      <w:r>
        <w:rPr>
          <w:rFonts w:ascii="Arial" w:hAnsi="Arial" w:cs="Arial"/>
          <w:color w:val="373A3C"/>
        </w:rPr>
        <w:t xml:space="preserve"> </w:t>
      </w:r>
      <w:r>
        <w:rPr>
          <w:rFonts w:ascii="Arial" w:hAnsi="Arial" w:cs="Arial"/>
          <w:color w:val="373A3C"/>
        </w:rPr>
        <w:t>가능성이</w:t>
      </w:r>
      <w:r>
        <w:rPr>
          <w:rFonts w:ascii="Arial" w:hAnsi="Arial" w:cs="Arial"/>
          <w:color w:val="373A3C"/>
        </w:rPr>
        <w:t xml:space="preserve"> </w:t>
      </w:r>
      <w:r>
        <w:rPr>
          <w:rFonts w:ascii="Arial" w:hAnsi="Arial" w:cs="Arial"/>
          <w:color w:val="373A3C"/>
        </w:rPr>
        <w:t>매우</w:t>
      </w:r>
      <w:r>
        <w:rPr>
          <w:rFonts w:ascii="Arial" w:hAnsi="Arial" w:cs="Arial"/>
          <w:color w:val="373A3C"/>
        </w:rPr>
        <w:t xml:space="preserve"> </w:t>
      </w:r>
      <w:r>
        <w:rPr>
          <w:rFonts w:ascii="Arial" w:hAnsi="Arial" w:cs="Arial"/>
          <w:color w:val="373A3C"/>
        </w:rPr>
        <w:t>높고</w:t>
      </w:r>
      <w:r>
        <w:rPr>
          <w:rFonts w:ascii="Arial" w:hAnsi="Arial" w:cs="Arial"/>
          <w:color w:val="373A3C"/>
        </w:rPr>
        <w:t xml:space="preserve"> </w:t>
      </w:r>
      <w:r>
        <w:rPr>
          <w:rFonts w:ascii="Arial" w:hAnsi="Arial" w:cs="Arial"/>
          <w:color w:val="373A3C"/>
        </w:rPr>
        <w:t>이것은</w:t>
      </w:r>
      <w:r>
        <w:rPr>
          <w:rFonts w:ascii="Arial" w:hAnsi="Arial" w:cs="Arial"/>
          <w:color w:val="373A3C"/>
        </w:rPr>
        <w:t xml:space="preserve"> </w:t>
      </w:r>
      <w:r>
        <w:rPr>
          <w:rFonts w:ascii="Arial" w:hAnsi="Arial" w:cs="Arial"/>
          <w:color w:val="373A3C"/>
        </w:rPr>
        <w:t>현재</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정부</w:t>
      </w:r>
      <w:r>
        <w:rPr>
          <w:rFonts w:ascii="Arial" w:hAnsi="Arial" w:cs="Arial"/>
          <w:color w:val="373A3C"/>
        </w:rPr>
        <w:t xml:space="preserve"> </w:t>
      </w:r>
      <w:r>
        <w:rPr>
          <w:rFonts w:ascii="Arial" w:hAnsi="Arial" w:cs="Arial"/>
          <w:color w:val="373A3C"/>
        </w:rPr>
        <w:t>연명에</w:t>
      </w:r>
      <w:r>
        <w:rPr>
          <w:rFonts w:ascii="Arial" w:hAnsi="Arial" w:cs="Arial"/>
          <w:color w:val="373A3C"/>
        </w:rPr>
        <w:t xml:space="preserve"> </w:t>
      </w:r>
      <w:r>
        <w:rPr>
          <w:rFonts w:ascii="Arial" w:hAnsi="Arial" w:cs="Arial"/>
          <w:color w:val="373A3C"/>
        </w:rPr>
        <w:t>큰</w:t>
      </w:r>
      <w:r>
        <w:rPr>
          <w:rFonts w:ascii="Arial" w:hAnsi="Arial" w:cs="Arial"/>
          <w:color w:val="373A3C"/>
        </w:rPr>
        <w:t xml:space="preserve"> </w:t>
      </w:r>
      <w:r>
        <w:rPr>
          <w:rFonts w:ascii="Arial" w:hAnsi="Arial" w:cs="Arial"/>
          <w:color w:val="373A3C"/>
        </w:rPr>
        <w:t>도움이</w:t>
      </w:r>
      <w:r>
        <w:rPr>
          <w:rFonts w:ascii="Arial" w:hAnsi="Arial" w:cs="Arial"/>
          <w:color w:val="373A3C"/>
        </w:rPr>
        <w:t xml:space="preserve"> </w:t>
      </w:r>
      <w:r>
        <w:rPr>
          <w:rFonts w:ascii="Arial" w:hAnsi="Arial" w:cs="Arial"/>
          <w:color w:val="373A3C"/>
        </w:rPr>
        <w:t>될</w:t>
      </w:r>
      <w:r>
        <w:rPr>
          <w:rFonts w:ascii="Arial" w:hAnsi="Arial" w:cs="Arial"/>
          <w:color w:val="373A3C"/>
        </w:rPr>
        <w:t xml:space="preserve"> </w:t>
      </w:r>
      <w:r>
        <w:rPr>
          <w:rFonts w:ascii="Arial" w:hAnsi="Arial" w:cs="Arial"/>
          <w:color w:val="373A3C"/>
        </w:rPr>
        <w:t>것이다</w:t>
      </w:r>
      <w:r>
        <w:rPr>
          <w:rFonts w:ascii="Arial" w:hAnsi="Arial" w:cs="Arial"/>
          <w:color w:val="373A3C"/>
        </w:rPr>
        <w:t>.</w:t>
      </w:r>
      <w:r>
        <w:rPr>
          <w:rStyle w:val="apple-converted-space"/>
          <w:rFonts w:ascii="Arial" w:hAnsi="Arial" w:cs="Arial"/>
          <w:color w:val="373A3C"/>
        </w:rPr>
        <w:t> </w:t>
      </w:r>
      <w:r>
        <w:rPr>
          <w:rFonts w:ascii="Arial" w:hAnsi="Arial" w:cs="Arial"/>
          <w:color w:val="373A3C"/>
        </w:rPr>
        <w:br/>
      </w:r>
      <w:r>
        <w:rPr>
          <w:rFonts w:ascii="Arial" w:hAnsi="Arial" w:cs="Arial"/>
          <w:color w:val="373A3C"/>
        </w:rPr>
        <w:br/>
      </w:r>
      <w:r>
        <w:rPr>
          <w:rFonts w:ascii="Arial" w:hAnsi="Arial" w:cs="Arial"/>
          <w:color w:val="373A3C"/>
        </w:rPr>
        <w:t>또한</w:t>
      </w:r>
      <w:r>
        <w:rPr>
          <w:rFonts w:ascii="Arial" w:hAnsi="Arial" w:cs="Arial"/>
          <w:color w:val="373A3C"/>
        </w:rPr>
        <w:t xml:space="preserve">, </w:t>
      </w:r>
      <w:r>
        <w:rPr>
          <w:rFonts w:ascii="Arial" w:hAnsi="Arial" w:cs="Arial"/>
          <w:color w:val="373A3C"/>
        </w:rPr>
        <w:t>모든</w:t>
      </w:r>
      <w:r>
        <w:rPr>
          <w:rFonts w:ascii="Arial" w:hAnsi="Arial" w:cs="Arial"/>
          <w:color w:val="373A3C"/>
        </w:rPr>
        <w:t xml:space="preserve"> </w:t>
      </w:r>
      <w:r>
        <w:rPr>
          <w:rFonts w:ascii="Arial" w:hAnsi="Arial" w:cs="Arial"/>
          <w:color w:val="373A3C"/>
        </w:rPr>
        <w:t>것을</w:t>
      </w:r>
      <w:r>
        <w:rPr>
          <w:rFonts w:ascii="Arial" w:hAnsi="Arial" w:cs="Arial"/>
          <w:color w:val="373A3C"/>
        </w:rPr>
        <w:t xml:space="preserve"> </w:t>
      </w:r>
      <w:proofErr w:type="spellStart"/>
      <w:r>
        <w:rPr>
          <w:rFonts w:ascii="Arial" w:hAnsi="Arial" w:cs="Arial"/>
          <w:color w:val="373A3C"/>
        </w:rPr>
        <w:t>남탓으로</w:t>
      </w:r>
      <w:proofErr w:type="spellEnd"/>
      <w:r>
        <w:rPr>
          <w:rFonts w:ascii="Arial" w:hAnsi="Arial" w:cs="Arial"/>
          <w:color w:val="373A3C"/>
        </w:rPr>
        <w:t xml:space="preserve"> </w:t>
      </w:r>
      <w:r>
        <w:rPr>
          <w:rFonts w:ascii="Arial" w:hAnsi="Arial" w:cs="Arial"/>
          <w:color w:val="373A3C"/>
        </w:rPr>
        <w:t>여기는</w:t>
      </w:r>
      <w:r>
        <w:rPr>
          <w:rFonts w:ascii="Arial" w:hAnsi="Arial" w:cs="Arial"/>
          <w:color w:val="373A3C"/>
        </w:rPr>
        <w:t xml:space="preserve"> </w:t>
      </w:r>
      <w:r>
        <w:rPr>
          <w:rFonts w:ascii="Arial" w:hAnsi="Arial" w:cs="Arial"/>
          <w:color w:val="373A3C"/>
        </w:rPr>
        <w:t>특성상</w:t>
      </w:r>
      <w:r>
        <w:rPr>
          <w:rFonts w:ascii="Arial" w:hAnsi="Arial" w:cs="Arial"/>
          <w:color w:val="373A3C"/>
        </w:rPr>
        <w:t xml:space="preserve">, </w:t>
      </w:r>
      <w:r>
        <w:rPr>
          <w:rFonts w:ascii="Arial" w:hAnsi="Arial" w:cs="Arial"/>
          <w:color w:val="373A3C"/>
        </w:rPr>
        <w:t>한국이</w:t>
      </w:r>
      <w:r>
        <w:rPr>
          <w:rFonts w:ascii="Arial" w:hAnsi="Arial" w:cs="Arial"/>
          <w:color w:val="373A3C"/>
        </w:rPr>
        <w:t xml:space="preserve"> </w:t>
      </w:r>
      <w:proofErr w:type="spellStart"/>
      <w:r>
        <w:rPr>
          <w:rFonts w:ascii="Arial" w:hAnsi="Arial" w:cs="Arial"/>
          <w:color w:val="373A3C"/>
        </w:rPr>
        <w:t>사드배치를</w:t>
      </w:r>
      <w:proofErr w:type="spellEnd"/>
      <w:r>
        <w:rPr>
          <w:rFonts w:ascii="Arial" w:hAnsi="Arial" w:cs="Arial"/>
          <w:color w:val="373A3C"/>
        </w:rPr>
        <w:t xml:space="preserve"> </w:t>
      </w:r>
      <w:r>
        <w:rPr>
          <w:rFonts w:ascii="Arial" w:hAnsi="Arial" w:cs="Arial"/>
          <w:color w:val="373A3C"/>
        </w:rPr>
        <w:t>강행하면</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입장에서</w:t>
      </w:r>
      <w:r>
        <w:rPr>
          <w:rFonts w:ascii="Arial" w:hAnsi="Arial" w:cs="Arial"/>
          <w:color w:val="373A3C"/>
        </w:rPr>
        <w:t xml:space="preserve"> </w:t>
      </w:r>
      <w:r>
        <w:rPr>
          <w:rFonts w:ascii="Arial" w:hAnsi="Arial" w:cs="Arial"/>
          <w:color w:val="373A3C"/>
        </w:rPr>
        <w:t>본다면</w:t>
      </w:r>
      <w:r>
        <w:rPr>
          <w:rFonts w:ascii="Arial" w:hAnsi="Arial" w:cs="Arial"/>
          <w:color w:val="373A3C"/>
        </w:rPr>
        <w:t xml:space="preserve"> "</w:t>
      </w:r>
      <w:r>
        <w:rPr>
          <w:rFonts w:ascii="Arial" w:hAnsi="Arial" w:cs="Arial"/>
          <w:color w:val="373A3C"/>
        </w:rPr>
        <w:t>대한민국이</w:t>
      </w:r>
      <w:r>
        <w:rPr>
          <w:rFonts w:ascii="Arial" w:hAnsi="Arial" w:cs="Arial"/>
          <w:color w:val="373A3C"/>
        </w:rPr>
        <w:t xml:space="preserve"> "</w:t>
      </w:r>
      <w:r>
        <w:rPr>
          <w:rFonts w:ascii="Arial" w:hAnsi="Arial" w:cs="Arial"/>
          <w:color w:val="373A3C"/>
        </w:rPr>
        <w:t>북</w:t>
      </w:r>
      <w:r>
        <w:rPr>
          <w:rFonts w:ascii="Arial" w:hAnsi="Arial" w:cs="Arial"/>
          <w:color w:val="373A3C"/>
        </w:rPr>
        <w:t>(</w:t>
      </w:r>
      <w:r>
        <w:rPr>
          <w:rFonts w:ascii="Arial" w:hAnsi="Arial" w:cs="Arial"/>
          <w:color w:val="373A3C"/>
        </w:rPr>
        <w:t>한으로</w:t>
      </w:r>
      <w:r>
        <w:rPr>
          <w:rFonts w:ascii="Arial" w:hAnsi="Arial" w:cs="Arial"/>
          <w:color w:val="373A3C"/>
        </w:rPr>
        <w:t xml:space="preserve">) </w:t>
      </w:r>
      <w:r>
        <w:rPr>
          <w:rFonts w:ascii="Arial" w:hAnsi="Arial" w:cs="Arial"/>
          <w:color w:val="373A3C"/>
        </w:rPr>
        <w:t>침략할</w:t>
      </w:r>
      <w:r>
        <w:rPr>
          <w:rFonts w:ascii="Arial" w:hAnsi="Arial" w:cs="Arial"/>
          <w:color w:val="373A3C"/>
        </w:rPr>
        <w:t xml:space="preserve"> </w:t>
      </w:r>
      <w:r>
        <w:rPr>
          <w:rFonts w:ascii="Arial" w:hAnsi="Arial" w:cs="Arial"/>
          <w:color w:val="373A3C"/>
        </w:rPr>
        <w:t>준비를</w:t>
      </w:r>
      <w:r>
        <w:rPr>
          <w:rFonts w:ascii="Arial" w:hAnsi="Arial" w:cs="Arial"/>
          <w:color w:val="373A3C"/>
        </w:rPr>
        <w:t xml:space="preserve"> </w:t>
      </w:r>
      <w:r>
        <w:rPr>
          <w:rFonts w:ascii="Arial" w:hAnsi="Arial" w:cs="Arial"/>
          <w:color w:val="373A3C"/>
        </w:rPr>
        <w:t>하고</w:t>
      </w:r>
      <w:r>
        <w:rPr>
          <w:rFonts w:ascii="Arial" w:hAnsi="Arial" w:cs="Arial"/>
          <w:color w:val="373A3C"/>
        </w:rPr>
        <w:t xml:space="preserve"> </w:t>
      </w:r>
      <w:r>
        <w:rPr>
          <w:rFonts w:ascii="Arial" w:hAnsi="Arial" w:cs="Arial"/>
          <w:color w:val="373A3C"/>
        </w:rPr>
        <w:t>있다</w:t>
      </w:r>
      <w:r>
        <w:rPr>
          <w:rFonts w:ascii="Arial" w:hAnsi="Arial" w:cs="Arial"/>
          <w:color w:val="373A3C"/>
        </w:rPr>
        <w:t>."</w:t>
      </w:r>
      <w:r>
        <w:rPr>
          <w:rFonts w:ascii="Arial" w:hAnsi="Arial" w:cs="Arial"/>
          <w:color w:val="373A3C"/>
        </w:rPr>
        <w:t>고</w:t>
      </w:r>
      <w:r>
        <w:rPr>
          <w:rFonts w:ascii="Arial" w:hAnsi="Arial" w:cs="Arial"/>
          <w:color w:val="373A3C"/>
        </w:rPr>
        <w:t xml:space="preserve"> </w:t>
      </w:r>
      <w:r>
        <w:rPr>
          <w:rFonts w:ascii="Arial" w:hAnsi="Arial" w:cs="Arial"/>
          <w:color w:val="373A3C"/>
        </w:rPr>
        <w:t>북한</w:t>
      </w:r>
      <w:r>
        <w:rPr>
          <w:rFonts w:ascii="Arial" w:hAnsi="Arial" w:cs="Arial"/>
          <w:color w:val="373A3C"/>
        </w:rPr>
        <w:t xml:space="preserve"> </w:t>
      </w:r>
      <w:r>
        <w:rPr>
          <w:rFonts w:ascii="Arial" w:hAnsi="Arial" w:cs="Arial"/>
          <w:color w:val="373A3C"/>
        </w:rPr>
        <w:t>내부에</w:t>
      </w:r>
      <w:r>
        <w:rPr>
          <w:rFonts w:ascii="Arial" w:hAnsi="Arial" w:cs="Arial"/>
          <w:color w:val="373A3C"/>
        </w:rPr>
        <w:t xml:space="preserve"> </w:t>
      </w:r>
      <w:r>
        <w:rPr>
          <w:rFonts w:ascii="Arial" w:hAnsi="Arial" w:cs="Arial"/>
          <w:color w:val="373A3C"/>
        </w:rPr>
        <w:t>선전하여</w:t>
      </w:r>
      <w:r>
        <w:rPr>
          <w:rFonts w:ascii="Arial" w:hAnsi="Arial" w:cs="Arial"/>
          <w:color w:val="373A3C"/>
        </w:rPr>
        <w:t xml:space="preserve"> </w:t>
      </w:r>
      <w:r>
        <w:rPr>
          <w:rFonts w:ascii="Arial" w:hAnsi="Arial" w:cs="Arial"/>
          <w:color w:val="373A3C"/>
        </w:rPr>
        <w:t>내부</w:t>
      </w:r>
      <w:r>
        <w:rPr>
          <w:rFonts w:ascii="Arial" w:hAnsi="Arial" w:cs="Arial"/>
          <w:color w:val="373A3C"/>
        </w:rPr>
        <w:t xml:space="preserve"> </w:t>
      </w:r>
      <w:r>
        <w:rPr>
          <w:rFonts w:ascii="Arial" w:hAnsi="Arial" w:cs="Arial"/>
          <w:color w:val="373A3C"/>
        </w:rPr>
        <w:t>결속을</w:t>
      </w:r>
      <w:r>
        <w:rPr>
          <w:rFonts w:ascii="Arial" w:hAnsi="Arial" w:cs="Arial"/>
          <w:color w:val="373A3C"/>
        </w:rPr>
        <w:t xml:space="preserve"> </w:t>
      </w:r>
      <w:r>
        <w:rPr>
          <w:rFonts w:ascii="Arial" w:hAnsi="Arial" w:cs="Arial"/>
          <w:color w:val="373A3C"/>
        </w:rPr>
        <w:t>다지려</w:t>
      </w:r>
      <w:r>
        <w:rPr>
          <w:rFonts w:ascii="Arial" w:hAnsi="Arial" w:cs="Arial"/>
          <w:color w:val="373A3C"/>
        </w:rPr>
        <w:t xml:space="preserve"> </w:t>
      </w:r>
      <w:proofErr w:type="spellStart"/>
      <w:r>
        <w:rPr>
          <w:rFonts w:ascii="Arial" w:hAnsi="Arial" w:cs="Arial"/>
          <w:color w:val="373A3C"/>
        </w:rPr>
        <w:t>할것이</w:t>
      </w:r>
      <w:proofErr w:type="spellEnd"/>
      <w:r>
        <w:rPr>
          <w:rFonts w:ascii="Arial" w:hAnsi="Arial" w:cs="Arial"/>
          <w:color w:val="373A3C"/>
        </w:rPr>
        <w:t xml:space="preserve"> </w:t>
      </w:r>
      <w:proofErr w:type="spellStart"/>
      <w:r>
        <w:rPr>
          <w:rFonts w:ascii="Arial" w:hAnsi="Arial" w:cs="Arial"/>
          <w:color w:val="373A3C"/>
        </w:rPr>
        <w:t>불보듯</w:t>
      </w:r>
      <w:proofErr w:type="spellEnd"/>
      <w:r>
        <w:rPr>
          <w:rFonts w:ascii="Arial" w:hAnsi="Arial" w:cs="Arial"/>
          <w:color w:val="373A3C"/>
        </w:rPr>
        <w:t xml:space="preserve"> </w:t>
      </w:r>
      <w:r>
        <w:rPr>
          <w:rFonts w:ascii="Arial" w:hAnsi="Arial" w:cs="Arial"/>
          <w:color w:val="373A3C"/>
        </w:rPr>
        <w:t>뻔하다</w:t>
      </w:r>
      <w:r>
        <w:rPr>
          <w:rFonts w:ascii="Arial" w:hAnsi="Arial" w:cs="Arial"/>
          <w:color w:val="373A3C"/>
        </w:rPr>
        <w:t xml:space="preserve">. </w:t>
      </w:r>
      <w:r>
        <w:rPr>
          <w:rFonts w:ascii="Arial" w:hAnsi="Arial" w:cs="Arial"/>
          <w:color w:val="373A3C"/>
        </w:rPr>
        <w:t>이제</w:t>
      </w:r>
      <w:r>
        <w:rPr>
          <w:rFonts w:ascii="Arial" w:hAnsi="Arial" w:cs="Arial"/>
          <w:color w:val="373A3C"/>
        </w:rPr>
        <w:t xml:space="preserve"> </w:t>
      </w:r>
      <w:r>
        <w:rPr>
          <w:rFonts w:ascii="Arial" w:hAnsi="Arial" w:cs="Arial"/>
          <w:color w:val="373A3C"/>
        </w:rPr>
        <w:t>앞으로</w:t>
      </w:r>
      <w:r>
        <w:rPr>
          <w:rFonts w:ascii="Arial" w:hAnsi="Arial" w:cs="Arial"/>
          <w:color w:val="373A3C"/>
        </w:rPr>
        <w:t xml:space="preserve"> </w:t>
      </w:r>
      <w:r>
        <w:rPr>
          <w:rFonts w:ascii="Arial" w:hAnsi="Arial" w:cs="Arial"/>
          <w:color w:val="373A3C"/>
        </w:rPr>
        <w:t>오랫동안</w:t>
      </w:r>
      <w:r>
        <w:rPr>
          <w:rFonts w:ascii="Arial" w:hAnsi="Arial" w:cs="Arial"/>
          <w:color w:val="373A3C"/>
        </w:rPr>
        <w:t xml:space="preserve"> </w:t>
      </w:r>
      <w:proofErr w:type="spellStart"/>
      <w:r>
        <w:rPr>
          <w:rFonts w:ascii="Arial" w:hAnsi="Arial" w:cs="Arial"/>
          <w:color w:val="373A3C"/>
        </w:rPr>
        <w:t>사드</w:t>
      </w:r>
      <w:proofErr w:type="spellEnd"/>
      <w:r>
        <w:rPr>
          <w:rFonts w:ascii="Arial" w:hAnsi="Arial" w:cs="Arial"/>
          <w:color w:val="373A3C"/>
        </w:rPr>
        <w:t xml:space="preserve"> </w:t>
      </w:r>
      <w:r>
        <w:rPr>
          <w:rFonts w:ascii="Arial" w:hAnsi="Arial" w:cs="Arial"/>
          <w:color w:val="373A3C"/>
        </w:rPr>
        <w:t>문제</w:t>
      </w:r>
      <w:r>
        <w:rPr>
          <w:rFonts w:ascii="Arial" w:hAnsi="Arial" w:cs="Arial"/>
          <w:color w:val="373A3C"/>
        </w:rPr>
        <w:t xml:space="preserve"> </w:t>
      </w:r>
      <w:r>
        <w:rPr>
          <w:rFonts w:ascii="Arial" w:hAnsi="Arial" w:cs="Arial"/>
          <w:color w:val="373A3C"/>
        </w:rPr>
        <w:t>하나로</w:t>
      </w:r>
      <w:r>
        <w:rPr>
          <w:rFonts w:ascii="Arial" w:hAnsi="Arial" w:cs="Arial"/>
          <w:color w:val="373A3C"/>
        </w:rPr>
        <w:t xml:space="preserve"> </w:t>
      </w:r>
      <w:r>
        <w:rPr>
          <w:rFonts w:ascii="Arial" w:hAnsi="Arial" w:cs="Arial"/>
          <w:color w:val="373A3C"/>
        </w:rPr>
        <w:t>북한은</w:t>
      </w:r>
      <w:r>
        <w:rPr>
          <w:rFonts w:ascii="Arial" w:hAnsi="Arial" w:cs="Arial"/>
          <w:color w:val="373A3C"/>
        </w:rPr>
        <w:t xml:space="preserve"> </w:t>
      </w:r>
      <w:r>
        <w:rPr>
          <w:rFonts w:ascii="Arial" w:hAnsi="Arial" w:cs="Arial"/>
          <w:color w:val="373A3C"/>
        </w:rPr>
        <w:t>자국의</w:t>
      </w:r>
      <w:r>
        <w:rPr>
          <w:rFonts w:ascii="Arial" w:hAnsi="Arial" w:cs="Arial"/>
          <w:color w:val="373A3C"/>
        </w:rPr>
        <w:t xml:space="preserve"> </w:t>
      </w:r>
      <w:r>
        <w:rPr>
          <w:rFonts w:ascii="Arial" w:hAnsi="Arial" w:cs="Arial"/>
          <w:color w:val="373A3C"/>
        </w:rPr>
        <w:t>존재</w:t>
      </w:r>
      <w:r>
        <w:rPr>
          <w:rFonts w:ascii="Arial" w:hAnsi="Arial" w:cs="Arial"/>
          <w:color w:val="373A3C"/>
        </w:rPr>
        <w:t xml:space="preserve"> </w:t>
      </w:r>
      <w:r>
        <w:rPr>
          <w:rFonts w:ascii="Arial" w:hAnsi="Arial" w:cs="Arial"/>
          <w:color w:val="373A3C"/>
        </w:rPr>
        <w:t>이유를</w:t>
      </w:r>
      <w:r>
        <w:rPr>
          <w:rFonts w:ascii="Arial" w:hAnsi="Arial" w:cs="Arial"/>
          <w:color w:val="373A3C"/>
        </w:rPr>
        <w:t xml:space="preserve"> </w:t>
      </w:r>
      <w:proofErr w:type="spellStart"/>
      <w:r>
        <w:rPr>
          <w:rFonts w:ascii="Arial" w:hAnsi="Arial" w:cs="Arial"/>
          <w:color w:val="373A3C"/>
        </w:rPr>
        <w:t>만들것이다</w:t>
      </w:r>
      <w:proofErr w:type="spellEnd"/>
      <w:r>
        <w:rPr>
          <w:rFonts w:ascii="Arial" w:hAnsi="Arial" w:cs="Arial"/>
          <w:color w:val="373A3C"/>
        </w:rPr>
        <w:t>.</w:t>
      </w:r>
      <w:r>
        <w:rPr>
          <w:rStyle w:val="apple-converted-space"/>
          <w:rFonts w:ascii="Arial" w:hAnsi="Arial" w:cs="Arial"/>
          <w:color w:val="373A3C"/>
        </w:rPr>
        <w:t> </w:t>
      </w:r>
      <w:r>
        <w:rPr>
          <w:rFonts w:ascii="Arial" w:hAnsi="Arial" w:cs="Arial"/>
          <w:color w:val="373A3C"/>
        </w:rPr>
        <w:br/>
      </w:r>
      <w:r w:rsidR="00EC2253">
        <w:rPr>
          <w:rFonts w:ascii="Helvetica" w:hAnsi="Helvetica" w:cs="Helvetica"/>
          <w:noProof/>
          <w:color w:val="2F2F2F"/>
          <w:szCs w:val="20"/>
        </w:rPr>
        <w:drawing>
          <wp:inline distT="0" distB="0" distL="0" distR="0">
            <wp:extent cx="2200940" cy="2200940"/>
            <wp:effectExtent l="19050" t="0" r="8860" b="0"/>
            <wp:docPr id="5" name="그림 5" descr="http://imgnews.naver.net/image/298/2016/07/22/2b56b06aba995c9a6f8a364a42b349ec_99_20160723234730.jpg?type=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news.naver.net/image/298/2016/07/22/2b56b06aba995c9a6f8a364a42b349ec_99_20160723234730.jpg?type=w540"/>
                    <pic:cNvPicPr>
                      <a:picLocks noChangeAspect="1" noChangeArrowheads="1"/>
                    </pic:cNvPicPr>
                  </pic:nvPicPr>
                  <pic:blipFill>
                    <a:blip r:embed="rId170" cstate="print"/>
                    <a:srcRect/>
                    <a:stretch>
                      <a:fillRect/>
                    </a:stretch>
                  </pic:blipFill>
                  <pic:spPr bwMode="auto">
                    <a:xfrm>
                      <a:off x="0" y="0"/>
                      <a:ext cx="2200890" cy="2200890"/>
                    </a:xfrm>
                    <a:prstGeom prst="rect">
                      <a:avLst/>
                    </a:prstGeom>
                    <a:noFill/>
                    <a:ln w="9525">
                      <a:noFill/>
                      <a:miter lim="800000"/>
                      <a:headEnd/>
                      <a:tailEnd/>
                    </a:ln>
                  </pic:spPr>
                </pic:pic>
              </a:graphicData>
            </a:graphic>
          </wp:inline>
        </w:drawing>
      </w:r>
    </w:p>
    <w:p w:rsidR="00EC2253" w:rsidRDefault="00EC2253">
      <w:r>
        <w:rPr>
          <w:rFonts w:ascii="Helvetica" w:hAnsi="Helvetica" w:cs="Helvetica"/>
          <w:noProof/>
          <w:color w:val="2F2F2F"/>
          <w:szCs w:val="20"/>
        </w:rPr>
        <w:drawing>
          <wp:inline distT="0" distB="0" distL="0" distR="0">
            <wp:extent cx="2352010" cy="2352010"/>
            <wp:effectExtent l="19050" t="0" r="0" b="0"/>
            <wp:docPr id="3" name="그림 8" descr="http://imgnews.naver.net/image/298/2016/07/22/c643d31555b606192e8243cb33c2a914_99_20160723234730.jpg?type=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news.naver.net/image/298/2016/07/22/c643d31555b606192e8243cb33c2a914_99_20160723234730.jpg?type=w540"/>
                    <pic:cNvPicPr>
                      <a:picLocks noChangeAspect="1" noChangeArrowheads="1"/>
                    </pic:cNvPicPr>
                  </pic:nvPicPr>
                  <pic:blipFill>
                    <a:blip r:embed="rId171" cstate="print"/>
                    <a:srcRect/>
                    <a:stretch>
                      <a:fillRect/>
                    </a:stretch>
                  </pic:blipFill>
                  <pic:spPr bwMode="auto">
                    <a:xfrm>
                      <a:off x="0" y="0"/>
                      <a:ext cx="2352737" cy="2352737"/>
                    </a:xfrm>
                    <a:prstGeom prst="rect">
                      <a:avLst/>
                    </a:prstGeom>
                    <a:noFill/>
                    <a:ln w="9525">
                      <a:noFill/>
                      <a:miter lim="800000"/>
                      <a:headEnd/>
                      <a:tailEnd/>
                    </a:ln>
                  </pic:spPr>
                </pic:pic>
              </a:graphicData>
            </a:graphic>
          </wp:inline>
        </w:drawing>
      </w:r>
    </w:p>
    <w:p w:rsidR="00EC2253" w:rsidRDefault="00EC2253">
      <w:r>
        <w:rPr>
          <w:rFonts w:ascii="Helvetica" w:hAnsi="Helvetica" w:cs="Helvetica"/>
          <w:noProof/>
          <w:color w:val="2F2F2F"/>
          <w:szCs w:val="20"/>
        </w:rPr>
        <w:drawing>
          <wp:inline distT="0" distB="0" distL="0" distR="0">
            <wp:extent cx="2054299" cy="2054299"/>
            <wp:effectExtent l="19050" t="0" r="3101" b="0"/>
            <wp:docPr id="4" name="그림 11" descr="http://imgnews.naver.net/image/298/2016/07/22/39a581a5958d31a913d235e31826d477_99_20160723234730.jpg?type=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news.naver.net/image/298/2016/07/22/39a581a5958d31a913d235e31826d477_99_20160723234730.jpg?type=w540"/>
                    <pic:cNvPicPr>
                      <a:picLocks noChangeAspect="1" noChangeArrowheads="1"/>
                    </pic:cNvPicPr>
                  </pic:nvPicPr>
                  <pic:blipFill>
                    <a:blip r:embed="rId172" cstate="print"/>
                    <a:srcRect/>
                    <a:stretch>
                      <a:fillRect/>
                    </a:stretch>
                  </pic:blipFill>
                  <pic:spPr bwMode="auto">
                    <a:xfrm>
                      <a:off x="0" y="0"/>
                      <a:ext cx="2054252" cy="2054252"/>
                    </a:xfrm>
                    <a:prstGeom prst="rect">
                      <a:avLst/>
                    </a:prstGeom>
                    <a:noFill/>
                    <a:ln w="9525">
                      <a:noFill/>
                      <a:miter lim="800000"/>
                      <a:headEnd/>
                      <a:tailEnd/>
                    </a:ln>
                  </pic:spPr>
                </pic:pic>
              </a:graphicData>
            </a:graphic>
          </wp:inline>
        </w:drawing>
      </w:r>
    </w:p>
    <w:p w:rsidR="00EC2253" w:rsidRDefault="00EC2253">
      <w:r>
        <w:rPr>
          <w:rFonts w:ascii="Helvetica" w:hAnsi="Helvetica" w:cs="Helvetica"/>
          <w:noProof/>
          <w:color w:val="2F2F2F"/>
          <w:szCs w:val="20"/>
        </w:rPr>
        <w:lastRenderedPageBreak/>
        <w:drawing>
          <wp:inline distT="0" distB="0" distL="0" distR="0">
            <wp:extent cx="2009554" cy="2009554"/>
            <wp:effectExtent l="19050" t="0" r="0" b="0"/>
            <wp:docPr id="6" name="그림 14" descr="http://imgnews.naver.net/image/298/2016/07/22/6b02256d06736faa513819c1f9f11f0b_99_20160723234730.jpg?type=w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news.naver.net/image/298/2016/07/22/6b02256d06736faa513819c1f9f11f0b_99_20160723234730.jpg?type=w540"/>
                    <pic:cNvPicPr>
                      <a:picLocks noChangeAspect="1" noChangeArrowheads="1"/>
                    </pic:cNvPicPr>
                  </pic:nvPicPr>
                  <pic:blipFill>
                    <a:blip r:embed="rId173" cstate="print"/>
                    <a:srcRect/>
                    <a:stretch>
                      <a:fillRect/>
                    </a:stretch>
                  </pic:blipFill>
                  <pic:spPr bwMode="auto">
                    <a:xfrm>
                      <a:off x="0" y="0"/>
                      <a:ext cx="2009508" cy="2009508"/>
                    </a:xfrm>
                    <a:prstGeom prst="rect">
                      <a:avLst/>
                    </a:prstGeom>
                    <a:noFill/>
                    <a:ln w="9525">
                      <a:noFill/>
                      <a:miter lim="800000"/>
                      <a:headEnd/>
                      <a:tailEnd/>
                    </a:ln>
                  </pic:spPr>
                </pic:pic>
              </a:graphicData>
            </a:graphic>
          </wp:inline>
        </w:drawing>
      </w:r>
    </w:p>
    <w:p w:rsidR="00EC2253" w:rsidRPr="002B0B10" w:rsidRDefault="00EC2253"/>
    <w:sectPr w:rsidR="00EC2253" w:rsidRPr="002B0B10" w:rsidSect="002B3721">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5762" w:rsidRDefault="00055762" w:rsidP="00F72627">
      <w:r>
        <w:separator/>
      </w:r>
    </w:p>
  </w:endnote>
  <w:endnote w:type="continuationSeparator" w:id="0">
    <w:p w:rsidR="00055762" w:rsidRDefault="00055762" w:rsidP="00F72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5762" w:rsidRDefault="00055762" w:rsidP="00F72627">
      <w:r>
        <w:separator/>
      </w:r>
    </w:p>
  </w:footnote>
  <w:footnote w:type="continuationSeparator" w:id="0">
    <w:p w:rsidR="00055762" w:rsidRDefault="00055762" w:rsidP="00F726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B3721"/>
    <w:rsid w:val="000112DF"/>
    <w:rsid w:val="00025E1B"/>
    <w:rsid w:val="00055762"/>
    <w:rsid w:val="000611CC"/>
    <w:rsid w:val="00066837"/>
    <w:rsid w:val="00073D54"/>
    <w:rsid w:val="000D4F7C"/>
    <w:rsid w:val="000D7478"/>
    <w:rsid w:val="0014186B"/>
    <w:rsid w:val="002A5A0A"/>
    <w:rsid w:val="002B0B10"/>
    <w:rsid w:val="002B3721"/>
    <w:rsid w:val="00333D4C"/>
    <w:rsid w:val="003F2BC1"/>
    <w:rsid w:val="00416F9D"/>
    <w:rsid w:val="00496573"/>
    <w:rsid w:val="00641CB0"/>
    <w:rsid w:val="006C2E4B"/>
    <w:rsid w:val="0074520D"/>
    <w:rsid w:val="007770F5"/>
    <w:rsid w:val="007773E7"/>
    <w:rsid w:val="007A7537"/>
    <w:rsid w:val="008B4AB7"/>
    <w:rsid w:val="008C5382"/>
    <w:rsid w:val="009A574D"/>
    <w:rsid w:val="009D5198"/>
    <w:rsid w:val="00A14FC6"/>
    <w:rsid w:val="00A212C0"/>
    <w:rsid w:val="00C628F1"/>
    <w:rsid w:val="00CA13F3"/>
    <w:rsid w:val="00D82491"/>
    <w:rsid w:val="00DD2F0C"/>
    <w:rsid w:val="00E05D6A"/>
    <w:rsid w:val="00E10CF8"/>
    <w:rsid w:val="00E22BD2"/>
    <w:rsid w:val="00EB0122"/>
    <w:rsid w:val="00EC2253"/>
    <w:rsid w:val="00F51C96"/>
    <w:rsid w:val="00F72627"/>
    <w:rsid w:val="00FD02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5E1B"/>
    <w:pPr>
      <w:widowControl w:val="0"/>
      <w:wordWrap w:val="0"/>
      <w:autoSpaceDE w:val="0"/>
      <w:autoSpaceDN w:val="0"/>
      <w:jc w:val="both"/>
    </w:pPr>
  </w:style>
  <w:style w:type="paragraph" w:styleId="2">
    <w:name w:val="heading 2"/>
    <w:basedOn w:val="a"/>
    <w:next w:val="a"/>
    <w:link w:val="2Char"/>
    <w:uiPriority w:val="9"/>
    <w:unhideWhenUsed/>
    <w:qFormat/>
    <w:rsid w:val="002B0B10"/>
    <w:pPr>
      <w:keepNext/>
      <w:outlineLvl w:val="1"/>
    </w:pPr>
    <w:rPr>
      <w:rFonts w:asciiTheme="majorHAnsi" w:eastAsiaTheme="majorEastAsia" w:hAnsiTheme="majorHAnsi" w:cstheme="majorBidi"/>
    </w:rPr>
  </w:style>
  <w:style w:type="paragraph" w:styleId="3">
    <w:name w:val="heading 3"/>
    <w:basedOn w:val="a"/>
    <w:link w:val="3Char"/>
    <w:uiPriority w:val="9"/>
    <w:qFormat/>
    <w:rsid w:val="00C628F1"/>
    <w:pPr>
      <w:widowControl/>
      <w:wordWrap/>
      <w:autoSpaceDE/>
      <w:autoSpaceDN/>
      <w:spacing w:before="100" w:beforeAutospacing="1" w:after="100" w:afterAutospacing="1"/>
      <w:jc w:val="left"/>
      <w:outlineLvl w:val="2"/>
    </w:pPr>
    <w:rPr>
      <w:rFonts w:ascii="굴림" w:eastAsia="굴림" w:hAnsi="굴림" w:cs="굴림"/>
      <w:b/>
      <w:bCs/>
      <w:kern w:val="0"/>
      <w:sz w:val="27"/>
      <w:szCs w:val="27"/>
    </w:rPr>
  </w:style>
  <w:style w:type="paragraph" w:styleId="4">
    <w:name w:val="heading 4"/>
    <w:basedOn w:val="a"/>
    <w:next w:val="a"/>
    <w:link w:val="4Char"/>
    <w:uiPriority w:val="9"/>
    <w:unhideWhenUsed/>
    <w:qFormat/>
    <w:rsid w:val="002B0B10"/>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B3721"/>
    <w:rPr>
      <w:strike w:val="0"/>
      <w:dstrike w:val="0"/>
      <w:color w:val="8D8F9A"/>
      <w:u w:val="none"/>
      <w:effect w:val="none"/>
    </w:rPr>
  </w:style>
  <w:style w:type="character" w:styleId="a4">
    <w:name w:val="Emphasis"/>
    <w:basedOn w:val="a0"/>
    <w:uiPriority w:val="20"/>
    <w:qFormat/>
    <w:rsid w:val="002B3721"/>
    <w:rPr>
      <w:i w:val="0"/>
      <w:iCs w:val="0"/>
    </w:rPr>
  </w:style>
  <w:style w:type="paragraph" w:customStyle="1" w:styleId="cap">
    <w:name w:val="cap"/>
    <w:basedOn w:val="a"/>
    <w:rsid w:val="002B3721"/>
    <w:pPr>
      <w:widowControl/>
      <w:autoSpaceDE/>
      <w:autoSpaceDN/>
      <w:spacing w:before="60" w:after="100" w:afterAutospacing="1" w:line="240" w:lineRule="atLeast"/>
      <w:jc w:val="left"/>
    </w:pPr>
    <w:rPr>
      <w:rFonts w:ascii="굴림" w:eastAsia="굴림" w:hAnsi="굴림" w:cs="굴림"/>
      <w:color w:val="727272"/>
      <w:kern w:val="0"/>
      <w:sz w:val="14"/>
      <w:szCs w:val="14"/>
    </w:rPr>
  </w:style>
  <w:style w:type="paragraph" w:customStyle="1" w:styleId="ttxt">
    <w:name w:val="t_txt"/>
    <w:basedOn w:val="a"/>
    <w:rsid w:val="002B3721"/>
    <w:pPr>
      <w:widowControl/>
      <w:wordWrap/>
      <w:autoSpaceDE/>
      <w:autoSpaceDN/>
      <w:spacing w:after="228" w:line="276" w:lineRule="atLeast"/>
      <w:textAlignment w:val="bottom"/>
    </w:pPr>
    <w:rPr>
      <w:rFonts w:ascii="굴림" w:eastAsia="굴림" w:hAnsi="굴림" w:cs="굴림"/>
      <w:color w:val="2F2F2F"/>
      <w:kern w:val="0"/>
      <w:sz w:val="16"/>
      <w:szCs w:val="16"/>
    </w:rPr>
  </w:style>
  <w:style w:type="character" w:customStyle="1" w:styleId="worddic1">
    <w:name w:val="word_dic1"/>
    <w:basedOn w:val="a0"/>
    <w:rsid w:val="002B3721"/>
    <w:rPr>
      <w:strike w:val="0"/>
      <w:dstrike w:val="0"/>
      <w:vanish w:val="0"/>
      <w:webHidden w:val="0"/>
      <w:u w:val="none"/>
      <w:effect w:val="none"/>
      <w:bdr w:val="none" w:sz="0" w:space="0" w:color="auto" w:frame="1"/>
      <w:specVanish w:val="0"/>
    </w:rPr>
  </w:style>
  <w:style w:type="character" w:customStyle="1" w:styleId="imgwrap21">
    <w:name w:val="img_wrap21"/>
    <w:basedOn w:val="a0"/>
    <w:rsid w:val="002B3721"/>
  </w:style>
  <w:style w:type="character" w:customStyle="1" w:styleId="inner10">
    <w:name w:val="inner10"/>
    <w:basedOn w:val="a0"/>
    <w:rsid w:val="002B3721"/>
  </w:style>
  <w:style w:type="paragraph" w:styleId="a5">
    <w:name w:val="Balloon Text"/>
    <w:basedOn w:val="a"/>
    <w:link w:val="Char"/>
    <w:uiPriority w:val="99"/>
    <w:semiHidden/>
    <w:unhideWhenUsed/>
    <w:rsid w:val="002B3721"/>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2B3721"/>
    <w:rPr>
      <w:rFonts w:asciiTheme="majorHAnsi" w:eastAsiaTheme="majorEastAsia" w:hAnsiTheme="majorHAnsi" w:cstheme="majorBidi"/>
      <w:sz w:val="18"/>
      <w:szCs w:val="18"/>
    </w:rPr>
  </w:style>
  <w:style w:type="paragraph" w:customStyle="1" w:styleId="tit19">
    <w:name w:val="tit19"/>
    <w:basedOn w:val="a"/>
    <w:rsid w:val="002B3721"/>
    <w:pPr>
      <w:widowControl/>
      <w:wordWrap/>
      <w:autoSpaceDE/>
      <w:autoSpaceDN/>
      <w:jc w:val="left"/>
    </w:pPr>
    <w:rPr>
      <w:rFonts w:ascii="굴림" w:eastAsia="굴림" w:hAnsi="굴림" w:cs="굴림"/>
      <w:kern w:val="0"/>
      <w:sz w:val="24"/>
      <w:szCs w:val="24"/>
    </w:rPr>
  </w:style>
  <w:style w:type="paragraph" w:styleId="a6">
    <w:name w:val="Normal (Web)"/>
    <w:basedOn w:val="a"/>
    <w:uiPriority w:val="99"/>
    <w:unhideWhenUsed/>
    <w:rsid w:val="002B3721"/>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7">
    <w:name w:val="header"/>
    <w:basedOn w:val="a"/>
    <w:link w:val="Char0"/>
    <w:uiPriority w:val="99"/>
    <w:semiHidden/>
    <w:unhideWhenUsed/>
    <w:rsid w:val="00F72627"/>
    <w:pPr>
      <w:tabs>
        <w:tab w:val="center" w:pos="4513"/>
        <w:tab w:val="right" w:pos="9026"/>
      </w:tabs>
      <w:snapToGrid w:val="0"/>
    </w:pPr>
  </w:style>
  <w:style w:type="character" w:customStyle="1" w:styleId="Char0">
    <w:name w:val="머리글 Char"/>
    <w:basedOn w:val="a0"/>
    <w:link w:val="a7"/>
    <w:uiPriority w:val="99"/>
    <w:semiHidden/>
    <w:rsid w:val="00F72627"/>
  </w:style>
  <w:style w:type="paragraph" w:styleId="a8">
    <w:name w:val="footer"/>
    <w:basedOn w:val="a"/>
    <w:link w:val="Char1"/>
    <w:uiPriority w:val="99"/>
    <w:semiHidden/>
    <w:unhideWhenUsed/>
    <w:rsid w:val="00F72627"/>
    <w:pPr>
      <w:tabs>
        <w:tab w:val="center" w:pos="4513"/>
        <w:tab w:val="right" w:pos="9026"/>
      </w:tabs>
      <w:snapToGrid w:val="0"/>
    </w:pPr>
  </w:style>
  <w:style w:type="character" w:customStyle="1" w:styleId="Char1">
    <w:name w:val="바닥글 Char"/>
    <w:basedOn w:val="a0"/>
    <w:link w:val="a8"/>
    <w:uiPriority w:val="99"/>
    <w:semiHidden/>
    <w:rsid w:val="00F72627"/>
  </w:style>
  <w:style w:type="character" w:customStyle="1" w:styleId="apple-converted-space">
    <w:name w:val="apple-converted-space"/>
    <w:basedOn w:val="a0"/>
    <w:rsid w:val="00333D4C"/>
  </w:style>
  <w:style w:type="character" w:customStyle="1" w:styleId="3Char">
    <w:name w:val="제목 3 Char"/>
    <w:basedOn w:val="a0"/>
    <w:link w:val="3"/>
    <w:uiPriority w:val="9"/>
    <w:rsid w:val="00C628F1"/>
    <w:rPr>
      <w:rFonts w:ascii="굴림" w:eastAsia="굴림" w:hAnsi="굴림" w:cs="굴림"/>
      <w:b/>
      <w:bCs/>
      <w:kern w:val="0"/>
      <w:sz w:val="27"/>
      <w:szCs w:val="27"/>
    </w:rPr>
  </w:style>
  <w:style w:type="character" w:customStyle="1" w:styleId="mw-headline">
    <w:name w:val="mw-headline"/>
    <w:basedOn w:val="a0"/>
    <w:rsid w:val="00C628F1"/>
  </w:style>
  <w:style w:type="character" w:customStyle="1" w:styleId="mw-editsection">
    <w:name w:val="mw-editsection"/>
    <w:basedOn w:val="a0"/>
    <w:rsid w:val="00C628F1"/>
  </w:style>
  <w:style w:type="character" w:customStyle="1" w:styleId="mw-editsection-bracket">
    <w:name w:val="mw-editsection-bracket"/>
    <w:basedOn w:val="a0"/>
    <w:rsid w:val="00C628F1"/>
  </w:style>
  <w:style w:type="character" w:styleId="a9">
    <w:name w:val="Strong"/>
    <w:basedOn w:val="a0"/>
    <w:uiPriority w:val="22"/>
    <w:qFormat/>
    <w:rsid w:val="00C628F1"/>
    <w:rPr>
      <w:b/>
      <w:bCs/>
    </w:rPr>
  </w:style>
  <w:style w:type="character" w:customStyle="1" w:styleId="2Char">
    <w:name w:val="제목 2 Char"/>
    <w:basedOn w:val="a0"/>
    <w:link w:val="2"/>
    <w:uiPriority w:val="9"/>
    <w:rsid w:val="002B0B10"/>
    <w:rPr>
      <w:rFonts w:asciiTheme="majorHAnsi" w:eastAsiaTheme="majorEastAsia" w:hAnsiTheme="majorHAnsi" w:cstheme="majorBidi"/>
    </w:rPr>
  </w:style>
  <w:style w:type="character" w:customStyle="1" w:styleId="4Char">
    <w:name w:val="제목 4 Char"/>
    <w:basedOn w:val="a0"/>
    <w:link w:val="4"/>
    <w:uiPriority w:val="9"/>
    <w:rsid w:val="002B0B10"/>
    <w:rPr>
      <w:b/>
      <w:bCs/>
    </w:rPr>
  </w:style>
  <w:style w:type="character" w:styleId="aa">
    <w:name w:val="FollowedHyperlink"/>
    <w:basedOn w:val="a0"/>
    <w:uiPriority w:val="99"/>
    <w:semiHidden/>
    <w:unhideWhenUsed/>
    <w:rsid w:val="002B0B10"/>
    <w:rPr>
      <w:color w:val="800080"/>
      <w:u w:val="single"/>
    </w:rPr>
  </w:style>
  <w:style w:type="character" w:customStyle="1" w:styleId="wiki-edit-section">
    <w:name w:val="wiki-edit-section"/>
    <w:basedOn w:val="a0"/>
    <w:rsid w:val="002B0B10"/>
  </w:style>
  <w:style w:type="character" w:customStyle="1" w:styleId="target">
    <w:name w:val="target"/>
    <w:basedOn w:val="a0"/>
    <w:rsid w:val="002B0B10"/>
  </w:style>
  <w:style w:type="character" w:customStyle="1" w:styleId="wiki-size">
    <w:name w:val="wiki-size"/>
    <w:basedOn w:val="a0"/>
    <w:rsid w:val="002B0B10"/>
  </w:style>
  <w:style w:type="character" w:customStyle="1" w:styleId="footnote-list">
    <w:name w:val="footnote-list"/>
    <w:basedOn w:val="a0"/>
    <w:rsid w:val="002B0B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378830">
      <w:bodyDiv w:val="1"/>
      <w:marLeft w:val="0"/>
      <w:marRight w:val="0"/>
      <w:marTop w:val="0"/>
      <w:marBottom w:val="0"/>
      <w:divBdr>
        <w:top w:val="none" w:sz="0" w:space="0" w:color="auto"/>
        <w:left w:val="none" w:sz="0" w:space="0" w:color="auto"/>
        <w:bottom w:val="none" w:sz="0" w:space="0" w:color="auto"/>
        <w:right w:val="none" w:sz="0" w:space="0" w:color="auto"/>
      </w:divBdr>
    </w:div>
    <w:div w:id="908687113">
      <w:bodyDiv w:val="1"/>
      <w:marLeft w:val="0"/>
      <w:marRight w:val="0"/>
      <w:marTop w:val="0"/>
      <w:marBottom w:val="0"/>
      <w:divBdr>
        <w:top w:val="none" w:sz="0" w:space="0" w:color="auto"/>
        <w:left w:val="none" w:sz="0" w:space="0" w:color="auto"/>
        <w:bottom w:val="none" w:sz="0" w:space="0" w:color="auto"/>
        <w:right w:val="none" w:sz="0" w:space="0" w:color="auto"/>
      </w:divBdr>
      <w:divsChild>
        <w:div w:id="940455177">
          <w:marLeft w:val="0"/>
          <w:marRight w:val="0"/>
          <w:marTop w:val="0"/>
          <w:marBottom w:val="0"/>
          <w:divBdr>
            <w:top w:val="none" w:sz="0" w:space="0" w:color="auto"/>
            <w:left w:val="none" w:sz="0" w:space="0" w:color="auto"/>
            <w:bottom w:val="none" w:sz="0" w:space="0" w:color="auto"/>
            <w:right w:val="none" w:sz="0" w:space="0" w:color="auto"/>
          </w:divBdr>
          <w:divsChild>
            <w:div w:id="1724140474">
              <w:marLeft w:val="0"/>
              <w:marRight w:val="0"/>
              <w:marTop w:val="0"/>
              <w:marBottom w:val="0"/>
              <w:divBdr>
                <w:top w:val="none" w:sz="0" w:space="0" w:color="auto"/>
                <w:left w:val="none" w:sz="0" w:space="0" w:color="auto"/>
                <w:bottom w:val="none" w:sz="0" w:space="0" w:color="auto"/>
                <w:right w:val="none" w:sz="0" w:space="0" w:color="auto"/>
              </w:divBdr>
              <w:divsChild>
                <w:div w:id="1516379054">
                  <w:marLeft w:val="0"/>
                  <w:marRight w:val="0"/>
                  <w:marTop w:val="0"/>
                  <w:marBottom w:val="0"/>
                  <w:divBdr>
                    <w:top w:val="none" w:sz="0" w:space="0" w:color="auto"/>
                    <w:left w:val="none" w:sz="0" w:space="0" w:color="auto"/>
                    <w:bottom w:val="none" w:sz="0" w:space="0" w:color="auto"/>
                    <w:right w:val="none" w:sz="0" w:space="0" w:color="auto"/>
                  </w:divBdr>
                  <w:divsChild>
                    <w:div w:id="58721049">
                      <w:marLeft w:val="0"/>
                      <w:marRight w:val="0"/>
                      <w:marTop w:val="0"/>
                      <w:marBottom w:val="0"/>
                      <w:divBdr>
                        <w:top w:val="none" w:sz="0" w:space="0" w:color="auto"/>
                        <w:left w:val="none" w:sz="0" w:space="0" w:color="auto"/>
                        <w:bottom w:val="none" w:sz="0" w:space="0" w:color="auto"/>
                        <w:right w:val="none" w:sz="0" w:space="0" w:color="auto"/>
                      </w:divBdr>
                      <w:divsChild>
                        <w:div w:id="282806344">
                          <w:marLeft w:val="0"/>
                          <w:marRight w:val="0"/>
                          <w:marTop w:val="0"/>
                          <w:marBottom w:val="0"/>
                          <w:divBdr>
                            <w:top w:val="none" w:sz="0" w:space="0" w:color="auto"/>
                            <w:left w:val="none" w:sz="0" w:space="0" w:color="auto"/>
                            <w:bottom w:val="none" w:sz="0" w:space="0" w:color="auto"/>
                            <w:right w:val="none" w:sz="0" w:space="0" w:color="auto"/>
                          </w:divBdr>
                          <w:divsChild>
                            <w:div w:id="2022390932">
                              <w:marLeft w:val="0"/>
                              <w:marRight w:val="0"/>
                              <w:marTop w:val="0"/>
                              <w:marBottom w:val="0"/>
                              <w:divBdr>
                                <w:top w:val="none" w:sz="0" w:space="0" w:color="auto"/>
                                <w:left w:val="none" w:sz="0" w:space="0" w:color="auto"/>
                                <w:bottom w:val="none" w:sz="0" w:space="0" w:color="auto"/>
                                <w:right w:val="none" w:sz="0" w:space="0" w:color="auto"/>
                              </w:divBdr>
                              <w:divsChild>
                                <w:div w:id="1308821104">
                                  <w:marLeft w:val="0"/>
                                  <w:marRight w:val="0"/>
                                  <w:marTop w:val="0"/>
                                  <w:marBottom w:val="0"/>
                                  <w:divBdr>
                                    <w:top w:val="none" w:sz="0" w:space="0" w:color="auto"/>
                                    <w:left w:val="none" w:sz="0" w:space="0" w:color="auto"/>
                                    <w:bottom w:val="none" w:sz="0" w:space="0" w:color="auto"/>
                                    <w:right w:val="none" w:sz="0" w:space="0" w:color="auto"/>
                                  </w:divBdr>
                                  <w:divsChild>
                                    <w:div w:id="1399471598">
                                      <w:marLeft w:val="0"/>
                                      <w:marRight w:val="0"/>
                                      <w:marTop w:val="300"/>
                                      <w:marBottom w:val="420"/>
                                      <w:divBdr>
                                        <w:top w:val="none" w:sz="0" w:space="0" w:color="auto"/>
                                        <w:left w:val="none" w:sz="0" w:space="0" w:color="auto"/>
                                        <w:bottom w:val="none" w:sz="0" w:space="0" w:color="auto"/>
                                        <w:right w:val="none" w:sz="0" w:space="0" w:color="auto"/>
                                      </w:divBdr>
                                      <w:divsChild>
                                        <w:div w:id="1205095541">
                                          <w:marLeft w:val="0"/>
                                          <w:marRight w:val="0"/>
                                          <w:marTop w:val="60"/>
                                          <w:marBottom w:val="0"/>
                                          <w:divBdr>
                                            <w:top w:val="none" w:sz="0" w:space="0" w:color="auto"/>
                                            <w:left w:val="none" w:sz="0" w:space="0" w:color="auto"/>
                                            <w:bottom w:val="none" w:sz="0" w:space="0" w:color="auto"/>
                                            <w:right w:val="none" w:sz="0" w:space="0" w:color="auto"/>
                                          </w:divBdr>
                                        </w:div>
                                      </w:divsChild>
                                    </w:div>
                                    <w:div w:id="1780829617">
                                      <w:marLeft w:val="0"/>
                                      <w:marRight w:val="0"/>
                                      <w:marTop w:val="648"/>
                                      <w:marBottom w:val="300"/>
                                      <w:divBdr>
                                        <w:top w:val="single" w:sz="12" w:space="0" w:color="444444"/>
                                        <w:left w:val="single" w:sz="2" w:space="0" w:color="FFFFFF"/>
                                        <w:bottom w:val="single" w:sz="4" w:space="6" w:color="E5E5E5"/>
                                        <w:right w:val="single" w:sz="2" w:space="0" w:color="FFFFFF"/>
                                      </w:divBdr>
                                    </w:div>
                                    <w:div w:id="2047026751">
                                      <w:marLeft w:val="0"/>
                                      <w:marRight w:val="0"/>
                                      <w:marTop w:val="0"/>
                                      <w:marBottom w:val="0"/>
                                      <w:divBdr>
                                        <w:top w:val="none" w:sz="0" w:space="0" w:color="auto"/>
                                        <w:left w:val="none" w:sz="0" w:space="0" w:color="auto"/>
                                        <w:bottom w:val="none" w:sz="0" w:space="0" w:color="auto"/>
                                        <w:right w:val="none" w:sz="0" w:space="0" w:color="auto"/>
                                      </w:divBdr>
                                      <w:divsChild>
                                        <w:div w:id="266428389">
                                          <w:marLeft w:val="0"/>
                                          <w:marRight w:val="0"/>
                                          <w:marTop w:val="0"/>
                                          <w:marBottom w:val="0"/>
                                          <w:divBdr>
                                            <w:top w:val="none" w:sz="0" w:space="0" w:color="auto"/>
                                            <w:left w:val="none" w:sz="0" w:space="0" w:color="auto"/>
                                            <w:bottom w:val="none" w:sz="0" w:space="0" w:color="auto"/>
                                            <w:right w:val="none" w:sz="0" w:space="0" w:color="auto"/>
                                          </w:divBdr>
                                        </w:div>
                                        <w:div w:id="173690746">
                                          <w:marLeft w:val="0"/>
                                          <w:marRight w:val="0"/>
                                          <w:marTop w:val="0"/>
                                          <w:marBottom w:val="0"/>
                                          <w:divBdr>
                                            <w:top w:val="none" w:sz="0" w:space="0" w:color="auto"/>
                                            <w:left w:val="none" w:sz="0" w:space="0" w:color="auto"/>
                                            <w:bottom w:val="none" w:sz="0" w:space="0" w:color="auto"/>
                                            <w:right w:val="none" w:sz="0" w:space="0" w:color="auto"/>
                                          </w:divBdr>
                                        </w:div>
                                        <w:div w:id="280502430">
                                          <w:marLeft w:val="0"/>
                                          <w:marRight w:val="0"/>
                                          <w:marTop w:val="0"/>
                                          <w:marBottom w:val="0"/>
                                          <w:divBdr>
                                            <w:top w:val="none" w:sz="0" w:space="0" w:color="auto"/>
                                            <w:left w:val="none" w:sz="0" w:space="0" w:color="auto"/>
                                            <w:bottom w:val="none" w:sz="0" w:space="0" w:color="auto"/>
                                            <w:right w:val="none" w:sz="0" w:space="0" w:color="auto"/>
                                          </w:divBdr>
                                        </w:div>
                                        <w:div w:id="1714302485">
                                          <w:marLeft w:val="0"/>
                                          <w:marRight w:val="0"/>
                                          <w:marTop w:val="0"/>
                                          <w:marBottom w:val="0"/>
                                          <w:divBdr>
                                            <w:top w:val="none" w:sz="0" w:space="0" w:color="auto"/>
                                            <w:left w:val="none" w:sz="0" w:space="0" w:color="auto"/>
                                            <w:bottom w:val="none" w:sz="0" w:space="0" w:color="auto"/>
                                            <w:right w:val="none" w:sz="0" w:space="0" w:color="auto"/>
                                          </w:divBdr>
                                        </w:div>
                                      </w:divsChild>
                                    </w:div>
                                    <w:div w:id="1547329856">
                                      <w:marLeft w:val="0"/>
                                      <w:marRight w:val="0"/>
                                      <w:marTop w:val="648"/>
                                      <w:marBottom w:val="300"/>
                                      <w:divBdr>
                                        <w:top w:val="single" w:sz="12" w:space="0" w:color="444444"/>
                                        <w:left w:val="single" w:sz="2" w:space="0" w:color="FFFFFF"/>
                                        <w:bottom w:val="single" w:sz="4" w:space="6" w:color="E5E5E5"/>
                                        <w:right w:val="single" w:sz="2" w:space="0" w:color="FFFFFF"/>
                                      </w:divBdr>
                                    </w:div>
                                    <w:div w:id="1994941677">
                                      <w:marLeft w:val="0"/>
                                      <w:marRight w:val="0"/>
                                      <w:marTop w:val="0"/>
                                      <w:marBottom w:val="228"/>
                                      <w:divBdr>
                                        <w:top w:val="none" w:sz="0" w:space="0" w:color="auto"/>
                                        <w:left w:val="none" w:sz="0" w:space="0" w:color="auto"/>
                                        <w:bottom w:val="none" w:sz="0" w:space="0" w:color="auto"/>
                                        <w:right w:val="none" w:sz="0" w:space="0" w:color="auto"/>
                                      </w:divBdr>
                                      <w:divsChild>
                                        <w:div w:id="1757358559">
                                          <w:marLeft w:val="0"/>
                                          <w:marRight w:val="0"/>
                                          <w:marTop w:val="0"/>
                                          <w:marBottom w:val="0"/>
                                          <w:divBdr>
                                            <w:top w:val="none" w:sz="0" w:space="0" w:color="auto"/>
                                            <w:left w:val="none" w:sz="0" w:space="0" w:color="auto"/>
                                            <w:bottom w:val="none" w:sz="0" w:space="0" w:color="auto"/>
                                            <w:right w:val="none" w:sz="0" w:space="0" w:color="auto"/>
                                          </w:divBdr>
                                        </w:div>
                                      </w:divsChild>
                                    </w:div>
                                    <w:div w:id="179318738">
                                      <w:marLeft w:val="0"/>
                                      <w:marRight w:val="0"/>
                                      <w:marTop w:val="0"/>
                                      <w:marBottom w:val="0"/>
                                      <w:divBdr>
                                        <w:top w:val="none" w:sz="0" w:space="0" w:color="auto"/>
                                        <w:left w:val="none" w:sz="0" w:space="0" w:color="auto"/>
                                        <w:bottom w:val="none" w:sz="0" w:space="0" w:color="auto"/>
                                        <w:right w:val="none" w:sz="0" w:space="0" w:color="auto"/>
                                      </w:divBdr>
                                    </w:div>
                                    <w:div w:id="268587869">
                                      <w:marLeft w:val="0"/>
                                      <w:marRight w:val="0"/>
                                      <w:marTop w:val="648"/>
                                      <w:marBottom w:val="300"/>
                                      <w:divBdr>
                                        <w:top w:val="single" w:sz="12" w:space="0" w:color="444444"/>
                                        <w:left w:val="single" w:sz="2" w:space="0" w:color="FFFFFF"/>
                                        <w:bottom w:val="single" w:sz="4" w:space="6" w:color="E5E5E5"/>
                                        <w:right w:val="single" w:sz="2" w:space="0" w:color="FFFFFF"/>
                                      </w:divBdr>
                                    </w:div>
                                    <w:div w:id="1214929855">
                                      <w:marLeft w:val="0"/>
                                      <w:marRight w:val="0"/>
                                      <w:marTop w:val="0"/>
                                      <w:marBottom w:val="0"/>
                                      <w:divBdr>
                                        <w:top w:val="none" w:sz="0" w:space="0" w:color="auto"/>
                                        <w:left w:val="none" w:sz="0" w:space="0" w:color="auto"/>
                                        <w:bottom w:val="none" w:sz="0" w:space="0" w:color="auto"/>
                                        <w:right w:val="none" w:sz="0" w:space="0" w:color="auto"/>
                                      </w:divBdr>
                                      <w:divsChild>
                                        <w:div w:id="924193501">
                                          <w:marLeft w:val="0"/>
                                          <w:marRight w:val="0"/>
                                          <w:marTop w:val="0"/>
                                          <w:marBottom w:val="0"/>
                                          <w:divBdr>
                                            <w:top w:val="none" w:sz="0" w:space="0" w:color="auto"/>
                                            <w:left w:val="none" w:sz="0" w:space="0" w:color="auto"/>
                                            <w:bottom w:val="none" w:sz="0" w:space="0" w:color="auto"/>
                                            <w:right w:val="none" w:sz="0" w:space="0" w:color="auto"/>
                                          </w:divBdr>
                                        </w:div>
                                        <w:div w:id="922883267">
                                          <w:marLeft w:val="0"/>
                                          <w:marRight w:val="0"/>
                                          <w:marTop w:val="0"/>
                                          <w:marBottom w:val="0"/>
                                          <w:divBdr>
                                            <w:top w:val="none" w:sz="0" w:space="0" w:color="auto"/>
                                            <w:left w:val="none" w:sz="0" w:space="0" w:color="auto"/>
                                            <w:bottom w:val="none" w:sz="0" w:space="0" w:color="auto"/>
                                            <w:right w:val="none" w:sz="0" w:space="0" w:color="auto"/>
                                          </w:divBdr>
                                        </w:div>
                                        <w:div w:id="2133355799">
                                          <w:marLeft w:val="0"/>
                                          <w:marRight w:val="0"/>
                                          <w:marTop w:val="0"/>
                                          <w:marBottom w:val="0"/>
                                          <w:divBdr>
                                            <w:top w:val="none" w:sz="0" w:space="0" w:color="auto"/>
                                            <w:left w:val="none" w:sz="0" w:space="0" w:color="auto"/>
                                            <w:bottom w:val="none" w:sz="0" w:space="0" w:color="auto"/>
                                            <w:right w:val="none" w:sz="0" w:space="0" w:color="auto"/>
                                          </w:divBdr>
                                        </w:div>
                                        <w:div w:id="601106463">
                                          <w:marLeft w:val="0"/>
                                          <w:marRight w:val="0"/>
                                          <w:marTop w:val="0"/>
                                          <w:marBottom w:val="0"/>
                                          <w:divBdr>
                                            <w:top w:val="none" w:sz="0" w:space="0" w:color="auto"/>
                                            <w:left w:val="none" w:sz="0" w:space="0" w:color="auto"/>
                                            <w:bottom w:val="none" w:sz="0" w:space="0" w:color="auto"/>
                                            <w:right w:val="none" w:sz="0" w:space="0" w:color="auto"/>
                                          </w:divBdr>
                                        </w:div>
                                      </w:divsChild>
                                    </w:div>
                                    <w:div w:id="1504931379">
                                      <w:marLeft w:val="0"/>
                                      <w:marRight w:val="0"/>
                                      <w:marTop w:val="648"/>
                                      <w:marBottom w:val="300"/>
                                      <w:divBdr>
                                        <w:top w:val="single" w:sz="12" w:space="0" w:color="444444"/>
                                        <w:left w:val="single" w:sz="2" w:space="0" w:color="FFFFFF"/>
                                        <w:bottom w:val="single" w:sz="4" w:space="6" w:color="E5E5E5"/>
                                        <w:right w:val="single" w:sz="2" w:space="0" w:color="FFFFFF"/>
                                      </w:divBdr>
                                    </w:div>
                                    <w:div w:id="993797844">
                                      <w:marLeft w:val="0"/>
                                      <w:marRight w:val="0"/>
                                      <w:marTop w:val="0"/>
                                      <w:marBottom w:val="228"/>
                                      <w:divBdr>
                                        <w:top w:val="none" w:sz="0" w:space="0" w:color="auto"/>
                                        <w:left w:val="none" w:sz="0" w:space="0" w:color="auto"/>
                                        <w:bottom w:val="none" w:sz="0" w:space="0" w:color="auto"/>
                                        <w:right w:val="none" w:sz="0" w:space="0" w:color="auto"/>
                                      </w:divBdr>
                                      <w:divsChild>
                                        <w:div w:id="1046413874">
                                          <w:marLeft w:val="0"/>
                                          <w:marRight w:val="0"/>
                                          <w:marTop w:val="0"/>
                                          <w:marBottom w:val="0"/>
                                          <w:divBdr>
                                            <w:top w:val="none" w:sz="0" w:space="0" w:color="auto"/>
                                            <w:left w:val="none" w:sz="0" w:space="0" w:color="auto"/>
                                            <w:bottom w:val="none" w:sz="0" w:space="0" w:color="auto"/>
                                            <w:right w:val="none" w:sz="0" w:space="0" w:color="auto"/>
                                          </w:divBdr>
                                        </w:div>
                                      </w:divsChild>
                                    </w:div>
                                    <w:div w:id="920406880">
                                      <w:marLeft w:val="0"/>
                                      <w:marRight w:val="0"/>
                                      <w:marTop w:val="648"/>
                                      <w:marBottom w:val="300"/>
                                      <w:divBdr>
                                        <w:top w:val="single" w:sz="12" w:space="0" w:color="444444"/>
                                        <w:left w:val="single" w:sz="2" w:space="0" w:color="FFFFFF"/>
                                        <w:bottom w:val="single" w:sz="4" w:space="6" w:color="E5E5E5"/>
                                        <w:right w:val="single" w:sz="2" w:space="0" w:color="FFFFFF"/>
                                      </w:divBdr>
                                    </w:div>
                                    <w:div w:id="1123184252">
                                      <w:marLeft w:val="0"/>
                                      <w:marRight w:val="0"/>
                                      <w:marTop w:val="0"/>
                                      <w:marBottom w:val="228"/>
                                      <w:divBdr>
                                        <w:top w:val="none" w:sz="0" w:space="0" w:color="auto"/>
                                        <w:left w:val="none" w:sz="0" w:space="0" w:color="auto"/>
                                        <w:bottom w:val="none" w:sz="0" w:space="0" w:color="auto"/>
                                        <w:right w:val="none" w:sz="0" w:space="0" w:color="auto"/>
                                      </w:divBdr>
                                      <w:divsChild>
                                        <w:div w:id="835194919">
                                          <w:marLeft w:val="0"/>
                                          <w:marRight w:val="0"/>
                                          <w:marTop w:val="0"/>
                                          <w:marBottom w:val="0"/>
                                          <w:divBdr>
                                            <w:top w:val="none" w:sz="0" w:space="0" w:color="auto"/>
                                            <w:left w:val="none" w:sz="0" w:space="0" w:color="auto"/>
                                            <w:bottom w:val="none" w:sz="0" w:space="0" w:color="auto"/>
                                            <w:right w:val="none" w:sz="0" w:space="0" w:color="auto"/>
                                          </w:divBdr>
                                        </w:div>
                                      </w:divsChild>
                                    </w:div>
                                    <w:div w:id="937983473">
                                      <w:marLeft w:val="0"/>
                                      <w:marRight w:val="0"/>
                                      <w:marTop w:val="648"/>
                                      <w:marBottom w:val="300"/>
                                      <w:divBdr>
                                        <w:top w:val="single" w:sz="12" w:space="0" w:color="444444"/>
                                        <w:left w:val="single" w:sz="2" w:space="0" w:color="FFFFFF"/>
                                        <w:bottom w:val="single" w:sz="4" w:space="6" w:color="E5E5E5"/>
                                        <w:right w:val="single" w:sz="2" w:space="0" w:color="FFFFFF"/>
                                      </w:divBdr>
                                    </w:div>
                                    <w:div w:id="1814371065">
                                      <w:marLeft w:val="0"/>
                                      <w:marRight w:val="0"/>
                                      <w:marTop w:val="0"/>
                                      <w:marBottom w:val="228"/>
                                      <w:divBdr>
                                        <w:top w:val="none" w:sz="0" w:space="0" w:color="auto"/>
                                        <w:left w:val="none" w:sz="0" w:space="0" w:color="auto"/>
                                        <w:bottom w:val="none" w:sz="0" w:space="0" w:color="auto"/>
                                        <w:right w:val="none" w:sz="0" w:space="0" w:color="auto"/>
                                      </w:divBdr>
                                      <w:divsChild>
                                        <w:div w:id="11740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78202">
      <w:bodyDiv w:val="1"/>
      <w:marLeft w:val="0"/>
      <w:marRight w:val="0"/>
      <w:marTop w:val="0"/>
      <w:marBottom w:val="0"/>
      <w:divBdr>
        <w:top w:val="none" w:sz="0" w:space="0" w:color="auto"/>
        <w:left w:val="none" w:sz="0" w:space="0" w:color="auto"/>
        <w:bottom w:val="none" w:sz="0" w:space="0" w:color="auto"/>
        <w:right w:val="none" w:sz="0" w:space="0" w:color="auto"/>
      </w:divBdr>
      <w:divsChild>
        <w:div w:id="1225142821">
          <w:marLeft w:val="0"/>
          <w:marRight w:val="0"/>
          <w:marTop w:val="0"/>
          <w:marBottom w:val="0"/>
          <w:divBdr>
            <w:top w:val="none" w:sz="0" w:space="0" w:color="auto"/>
            <w:left w:val="none" w:sz="0" w:space="0" w:color="auto"/>
            <w:bottom w:val="none" w:sz="0" w:space="0" w:color="auto"/>
            <w:right w:val="none" w:sz="0" w:space="0" w:color="auto"/>
          </w:divBdr>
          <w:divsChild>
            <w:div w:id="1898709741">
              <w:marLeft w:val="0"/>
              <w:marRight w:val="0"/>
              <w:marTop w:val="0"/>
              <w:marBottom w:val="0"/>
              <w:divBdr>
                <w:top w:val="none" w:sz="0" w:space="0" w:color="auto"/>
                <w:left w:val="none" w:sz="0" w:space="0" w:color="auto"/>
                <w:bottom w:val="none" w:sz="0" w:space="0" w:color="auto"/>
                <w:right w:val="none" w:sz="0" w:space="0" w:color="auto"/>
              </w:divBdr>
              <w:divsChild>
                <w:div w:id="1502155767">
                  <w:marLeft w:val="0"/>
                  <w:marRight w:val="-12"/>
                  <w:marTop w:val="0"/>
                  <w:marBottom w:val="0"/>
                  <w:divBdr>
                    <w:top w:val="none" w:sz="0" w:space="0" w:color="auto"/>
                    <w:left w:val="none" w:sz="0" w:space="0" w:color="auto"/>
                    <w:bottom w:val="none" w:sz="0" w:space="0" w:color="auto"/>
                    <w:right w:val="single" w:sz="4" w:space="12" w:color="DADADA"/>
                  </w:divBdr>
                  <w:divsChild>
                    <w:div w:id="1396582672">
                      <w:marLeft w:val="0"/>
                      <w:marRight w:val="0"/>
                      <w:marTop w:val="0"/>
                      <w:marBottom w:val="0"/>
                      <w:divBdr>
                        <w:top w:val="none" w:sz="0" w:space="0" w:color="auto"/>
                        <w:left w:val="none" w:sz="0" w:space="0" w:color="auto"/>
                        <w:bottom w:val="none" w:sz="0" w:space="0" w:color="auto"/>
                        <w:right w:val="none" w:sz="0" w:space="0" w:color="auto"/>
                      </w:divBdr>
                      <w:divsChild>
                        <w:div w:id="48031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909941">
      <w:bodyDiv w:val="1"/>
      <w:marLeft w:val="0"/>
      <w:marRight w:val="0"/>
      <w:marTop w:val="0"/>
      <w:marBottom w:val="0"/>
      <w:divBdr>
        <w:top w:val="none" w:sz="0" w:space="0" w:color="auto"/>
        <w:left w:val="none" w:sz="0" w:space="0" w:color="auto"/>
        <w:bottom w:val="none" w:sz="0" w:space="0" w:color="auto"/>
        <w:right w:val="none" w:sz="0" w:space="0" w:color="auto"/>
      </w:divBdr>
      <w:divsChild>
        <w:div w:id="1303853146">
          <w:marLeft w:val="0"/>
          <w:marRight w:val="0"/>
          <w:marTop w:val="167"/>
          <w:marBottom w:val="167"/>
          <w:divBdr>
            <w:top w:val="none" w:sz="0" w:space="0" w:color="auto"/>
            <w:left w:val="none" w:sz="0" w:space="0" w:color="auto"/>
            <w:bottom w:val="none" w:sz="0" w:space="0" w:color="auto"/>
            <w:right w:val="none" w:sz="0" w:space="0" w:color="auto"/>
          </w:divBdr>
        </w:div>
        <w:div w:id="1584727976">
          <w:blockQuote w:val="1"/>
          <w:marLeft w:val="0"/>
          <w:marRight w:val="0"/>
          <w:marTop w:val="240"/>
          <w:marBottom w:val="240"/>
          <w:divBdr>
            <w:top w:val="dashed" w:sz="12" w:space="0" w:color="CCCCCC"/>
            <w:left w:val="single" w:sz="36" w:space="0" w:color="71BC6D"/>
            <w:bottom w:val="dashed" w:sz="12" w:space="0" w:color="CCCCCC"/>
            <w:right w:val="dashed" w:sz="12" w:space="0" w:color="CCCCCC"/>
          </w:divBdr>
          <w:divsChild>
            <w:div w:id="2028015703">
              <w:marLeft w:val="0"/>
              <w:marRight w:val="0"/>
              <w:marTop w:val="0"/>
              <w:marBottom w:val="0"/>
              <w:divBdr>
                <w:top w:val="none" w:sz="0" w:space="0" w:color="auto"/>
                <w:left w:val="none" w:sz="0" w:space="0" w:color="auto"/>
                <w:bottom w:val="none" w:sz="0" w:space="0" w:color="auto"/>
                <w:right w:val="none" w:sz="0" w:space="0" w:color="auto"/>
              </w:divBdr>
            </w:div>
          </w:divsChild>
        </w:div>
        <w:div w:id="846990630">
          <w:marLeft w:val="0"/>
          <w:marRight w:val="0"/>
          <w:marTop w:val="0"/>
          <w:marBottom w:val="0"/>
          <w:divBdr>
            <w:top w:val="single" w:sz="36" w:space="6" w:color="808080"/>
            <w:left w:val="single" w:sz="6" w:space="6" w:color="808080"/>
            <w:bottom w:val="single" w:sz="6" w:space="6" w:color="808080"/>
            <w:right w:val="single" w:sz="6" w:space="6" w:color="808080"/>
          </w:divBdr>
        </w:div>
        <w:div w:id="96292958">
          <w:marLeft w:val="0"/>
          <w:marRight w:val="0"/>
          <w:marTop w:val="360"/>
          <w:marBottom w:val="360"/>
          <w:divBdr>
            <w:top w:val="single" w:sz="6" w:space="6" w:color="777777"/>
            <w:left w:val="none" w:sz="0" w:space="0" w:color="auto"/>
            <w:bottom w:val="none" w:sz="0" w:space="0" w:color="auto"/>
            <w:right w:val="none" w:sz="0" w:space="0" w:color="auto"/>
          </w:divBdr>
        </w:div>
      </w:divsChild>
    </w:div>
    <w:div w:id="1797943793">
      <w:bodyDiv w:val="1"/>
      <w:marLeft w:val="0"/>
      <w:marRight w:val="0"/>
      <w:marTop w:val="0"/>
      <w:marBottom w:val="0"/>
      <w:divBdr>
        <w:top w:val="none" w:sz="0" w:space="0" w:color="auto"/>
        <w:left w:val="none" w:sz="0" w:space="0" w:color="auto"/>
        <w:bottom w:val="none" w:sz="0" w:space="0" w:color="auto"/>
        <w:right w:val="none" w:sz="0" w:space="0" w:color="auto"/>
      </w:divBdr>
      <w:divsChild>
        <w:div w:id="1991933750">
          <w:marLeft w:val="0"/>
          <w:marRight w:val="0"/>
          <w:marTop w:val="0"/>
          <w:marBottom w:val="0"/>
          <w:divBdr>
            <w:top w:val="none" w:sz="0" w:space="0" w:color="auto"/>
            <w:left w:val="none" w:sz="0" w:space="0" w:color="auto"/>
            <w:bottom w:val="none" w:sz="0" w:space="0" w:color="auto"/>
            <w:right w:val="none" w:sz="0" w:space="0" w:color="auto"/>
          </w:divBdr>
          <w:divsChild>
            <w:div w:id="1831092785">
              <w:marLeft w:val="0"/>
              <w:marRight w:val="0"/>
              <w:marTop w:val="0"/>
              <w:marBottom w:val="0"/>
              <w:divBdr>
                <w:top w:val="none" w:sz="0" w:space="0" w:color="auto"/>
                <w:left w:val="none" w:sz="0" w:space="0" w:color="auto"/>
                <w:bottom w:val="none" w:sz="0" w:space="0" w:color="auto"/>
                <w:right w:val="none" w:sz="0" w:space="0" w:color="auto"/>
              </w:divBdr>
              <w:divsChild>
                <w:div w:id="422147283">
                  <w:marLeft w:val="0"/>
                  <w:marRight w:val="0"/>
                  <w:marTop w:val="0"/>
                  <w:marBottom w:val="0"/>
                  <w:divBdr>
                    <w:top w:val="none" w:sz="0" w:space="0" w:color="auto"/>
                    <w:left w:val="none" w:sz="0" w:space="0" w:color="auto"/>
                    <w:bottom w:val="none" w:sz="0" w:space="0" w:color="auto"/>
                    <w:right w:val="none" w:sz="0" w:space="0" w:color="auto"/>
                  </w:divBdr>
                  <w:divsChild>
                    <w:div w:id="677463195">
                      <w:marLeft w:val="0"/>
                      <w:marRight w:val="0"/>
                      <w:marTop w:val="0"/>
                      <w:marBottom w:val="0"/>
                      <w:divBdr>
                        <w:top w:val="none" w:sz="0" w:space="0" w:color="auto"/>
                        <w:left w:val="none" w:sz="0" w:space="0" w:color="auto"/>
                        <w:bottom w:val="none" w:sz="0" w:space="0" w:color="auto"/>
                        <w:right w:val="none" w:sz="0" w:space="0" w:color="auto"/>
                      </w:divBdr>
                      <w:divsChild>
                        <w:div w:id="1119033206">
                          <w:marLeft w:val="0"/>
                          <w:marRight w:val="0"/>
                          <w:marTop w:val="0"/>
                          <w:marBottom w:val="0"/>
                          <w:divBdr>
                            <w:top w:val="none" w:sz="0" w:space="0" w:color="auto"/>
                            <w:left w:val="none" w:sz="0" w:space="0" w:color="auto"/>
                            <w:bottom w:val="none" w:sz="0" w:space="0" w:color="auto"/>
                            <w:right w:val="none" w:sz="0" w:space="0" w:color="auto"/>
                          </w:divBdr>
                          <w:divsChild>
                            <w:div w:id="420495042">
                              <w:marLeft w:val="0"/>
                              <w:marRight w:val="0"/>
                              <w:marTop w:val="0"/>
                              <w:marBottom w:val="0"/>
                              <w:divBdr>
                                <w:top w:val="none" w:sz="0" w:space="0" w:color="auto"/>
                                <w:left w:val="none" w:sz="0" w:space="0" w:color="auto"/>
                                <w:bottom w:val="none" w:sz="0" w:space="0" w:color="auto"/>
                                <w:right w:val="none" w:sz="0" w:space="0" w:color="auto"/>
                              </w:divBdr>
                              <w:divsChild>
                                <w:div w:id="948201994">
                                  <w:marLeft w:val="0"/>
                                  <w:marRight w:val="0"/>
                                  <w:marTop w:val="0"/>
                                  <w:marBottom w:val="0"/>
                                  <w:divBdr>
                                    <w:top w:val="none" w:sz="0" w:space="0" w:color="auto"/>
                                    <w:left w:val="none" w:sz="0" w:space="0" w:color="auto"/>
                                    <w:bottom w:val="none" w:sz="0" w:space="0" w:color="auto"/>
                                    <w:right w:val="none" w:sz="0" w:space="0" w:color="auto"/>
                                  </w:divBdr>
                                  <w:divsChild>
                                    <w:div w:id="919871405">
                                      <w:marLeft w:val="0"/>
                                      <w:marRight w:val="0"/>
                                      <w:marTop w:val="480"/>
                                      <w:marBottom w:val="10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846165">
      <w:bodyDiv w:val="1"/>
      <w:marLeft w:val="0"/>
      <w:marRight w:val="0"/>
      <w:marTop w:val="0"/>
      <w:marBottom w:val="0"/>
      <w:divBdr>
        <w:top w:val="none" w:sz="0" w:space="0" w:color="auto"/>
        <w:left w:val="none" w:sz="0" w:space="0" w:color="auto"/>
        <w:bottom w:val="none" w:sz="0" w:space="0" w:color="auto"/>
        <w:right w:val="none" w:sz="0" w:space="0" w:color="auto"/>
      </w:divBdr>
      <w:divsChild>
        <w:div w:id="623269747">
          <w:marLeft w:val="336"/>
          <w:marRight w:val="0"/>
          <w:marTop w:val="120"/>
          <w:marBottom w:val="312"/>
          <w:divBdr>
            <w:top w:val="none" w:sz="0" w:space="0" w:color="auto"/>
            <w:left w:val="none" w:sz="0" w:space="0" w:color="auto"/>
            <w:bottom w:val="none" w:sz="0" w:space="0" w:color="auto"/>
            <w:right w:val="none" w:sz="0" w:space="0" w:color="auto"/>
          </w:divBdr>
          <w:divsChild>
            <w:div w:id="75728507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2935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ko.wikipedia.org/wiki/THAAD" TargetMode="External"/><Relationship Id="rId117" Type="http://schemas.openxmlformats.org/officeDocument/2006/relationships/hyperlink" Target="https://namu.wiki/w/%EC%A3%BC%ED%95%9C%EB%AF%B8%EA%B5%B0%20THAAD%20%EB%B0%B0%EC%B9%98%20%EB%85%BC%EB%9E%80/%EC%B0%AC%EB%B0%98%EB%A1%A0" TargetMode="External"/><Relationship Id="rId21" Type="http://schemas.openxmlformats.org/officeDocument/2006/relationships/hyperlink" Target="https://ko.wikipedia.org/wiki/X%EB%B0%B4%EB%93%9C" TargetMode="External"/><Relationship Id="rId42" Type="http://schemas.openxmlformats.org/officeDocument/2006/relationships/hyperlink" Target="https://namu.wiki/w/%EC%A3%BC%ED%95%9C%EB%AF%B8%EA%B5%B0%20THAAD%20%EB%B0%B0%EC%B9%98%20%EB%85%BC%EB%9E%80/%EC%B0%AC%EB%B0%98%EB%A1%A0" TargetMode="External"/><Relationship Id="rId47" Type="http://schemas.openxmlformats.org/officeDocument/2006/relationships/hyperlink" Target="https://namu.wiki/w/%EC%A3%BC%ED%95%9C%EB%AF%B8%EA%B5%B0%20THAAD%20%EB%B0%B0%EC%B9%98%20%EB%85%BC%EB%9E%80/%EC%B0%AC%EB%B0%98%EB%A1%A0" TargetMode="External"/><Relationship Id="rId63" Type="http://schemas.openxmlformats.org/officeDocument/2006/relationships/hyperlink" Target="http://news.chosun.com/site/data/html_dir/2014/11/04/2014110400394.html?Dep0=twitter&amp;d=2014110400394" TargetMode="External"/><Relationship Id="rId68" Type="http://schemas.openxmlformats.org/officeDocument/2006/relationships/hyperlink" Target="https://namu.wiki/w/%ED%82%AC%20%EC%B2%B4%EC%9D%B8" TargetMode="External"/><Relationship Id="rId84" Type="http://schemas.openxmlformats.org/officeDocument/2006/relationships/hyperlink" Target="https://namu.wiki/w/%EC%9E%84%EC%A7%84%EC%99%9C%EB%9E%80%201592" TargetMode="External"/><Relationship Id="rId89" Type="http://schemas.openxmlformats.org/officeDocument/2006/relationships/hyperlink" Target="https://namu.wiki/w/%EC%A3%BC%ED%95%9C%EB%AF%B8%EA%B5%B0%20THAAD%20%EB%B0%B0%EC%B9%98%20%EB%85%BC%EB%9E%80/%EC%B0%AC%EB%B0%98%EB%A1%A0" TargetMode="External"/><Relationship Id="rId112" Type="http://schemas.openxmlformats.org/officeDocument/2006/relationships/hyperlink" Target="https://namu.wiki/w/%EB%AF%B8%EC%A4%91%EA%B4%80%EA%B3%84" TargetMode="External"/><Relationship Id="rId133" Type="http://schemas.openxmlformats.org/officeDocument/2006/relationships/hyperlink" Target="https://namu.wiki/w/2016%EB%85%84%20%EB%B6%81%ED%95%9C%20%EA%B4%91%EB%AA%85%EC%84%B1%ED%98%B8%20%EB%B0%9C%EC%82%AC%20%EC%82%AC%EA%B1%B4" TargetMode="External"/><Relationship Id="rId138" Type="http://schemas.openxmlformats.org/officeDocument/2006/relationships/hyperlink" Target="https://namu.wiki/edit/%EC%A3%BC%ED%95%9C%EB%AF%B8%EA%B5%B0%20THAAD%20%EB%B0%B0%EC%B9%98%20%EB%85%BC%EB%9E%80/%EC%B0%AC%EB%B0%98%EB%A1%A0?section=16" TargetMode="External"/><Relationship Id="rId154" Type="http://schemas.openxmlformats.org/officeDocument/2006/relationships/hyperlink" Target="https://namu.wiki/w/%EB%8F%84%EB%84%90%EB%93%9C%20%ED%8A%B8%EB%9F%BC%ED%94%84" TargetMode="External"/><Relationship Id="rId159" Type="http://schemas.openxmlformats.org/officeDocument/2006/relationships/hyperlink" Target="https://namu.wiki/w/99%EC%8B%9D%20%EC%A0%84%EC%B0%A8" TargetMode="External"/><Relationship Id="rId175" Type="http://schemas.openxmlformats.org/officeDocument/2006/relationships/theme" Target="theme/theme1.xml"/><Relationship Id="rId170" Type="http://schemas.openxmlformats.org/officeDocument/2006/relationships/image" Target="media/image7.jpeg"/><Relationship Id="rId16" Type="http://schemas.openxmlformats.org/officeDocument/2006/relationships/hyperlink" Target="https://commons.wikimedia.org/wiki/File:FBX_T.jpg?uselang=ko" TargetMode="External"/><Relationship Id="rId107" Type="http://schemas.openxmlformats.org/officeDocument/2006/relationships/hyperlink" Target="http://www.pressian.com/news/article.html?no=139054&amp;rccode=lvRc" TargetMode="External"/><Relationship Id="rId11" Type="http://schemas.openxmlformats.org/officeDocument/2006/relationships/image" Target="media/image1.jpeg"/><Relationship Id="rId32" Type="http://schemas.openxmlformats.org/officeDocument/2006/relationships/hyperlink" Target="https://namu.wiki/w/%EC%A3%BC%ED%95%9C%EB%AF%B8%EA%B5%B0%20THAAD%20%EB%B0%B0%EC%B9%98%20%EB%85%BC%EB%9E%80/%EC%B0%AC%EB%B0%98%EB%A1%A0" TargetMode="External"/><Relationship Id="rId37" Type="http://schemas.openxmlformats.org/officeDocument/2006/relationships/hyperlink" Target="https://namu.wiki/w/%EC%A3%BC%ED%95%9C%EB%AF%B8%EA%B5%B0%20THAAD%20%EB%B0%B0%EC%B9%98%20%EB%85%BC%EB%9E%80/%EC%B0%AC%EB%B0%98%EB%A1%A0" TargetMode="External"/><Relationship Id="rId53" Type="http://schemas.openxmlformats.org/officeDocument/2006/relationships/hyperlink" Target="https://namu.wiki/w/SM-3" TargetMode="External"/><Relationship Id="rId58" Type="http://schemas.openxmlformats.org/officeDocument/2006/relationships/hyperlink" Target="https://namu.wiki/w/%EC%A3%BC%ED%95%9C%EB%AF%B8%EA%B5%B0%20THAAD%20%EB%B0%B0%EC%B9%98%20%EB%85%BC%EB%9E%80/%EC%B0%AC%EB%B0%98%EB%A1%A0" TargetMode="External"/><Relationship Id="rId74" Type="http://schemas.openxmlformats.org/officeDocument/2006/relationships/hyperlink" Target="https://namu.wiki/w/%EA%B7%B8%EB%A6%B0%ED%8C%8C%EC%9D%B8%20%EB%A0%88%EC%9D%B4%EB%8D%94" TargetMode="External"/><Relationship Id="rId79" Type="http://schemas.openxmlformats.org/officeDocument/2006/relationships/hyperlink" Target="https://search.naver.com/search.naver?where=news&amp;se=0&amp;query=%EC%8B%A0%EB%83%89%EC%A0%84&amp;ie=utf8&amp;sm=tab_srt&amp;sort=2&amp;photo=0&amp;field=0&amp;reporter_article=&amp;pd=0&amp;ds=&amp;de=&amp;docid=&amp;nso=so%3Ar%2Cp%3Aall%2Ca%3Aall&amp;mynews=0&amp;mson=0&amp;refresh_start=0&amp;related=0" TargetMode="External"/><Relationship Id="rId102" Type="http://schemas.openxmlformats.org/officeDocument/2006/relationships/hyperlink" Target="https://namu.wiki/edit/%EC%A3%BC%ED%95%9C%EB%AF%B8%EA%B5%B0%20THAAD%20%EB%B0%B0%EC%B9%98%20%EB%85%BC%EB%9E%80/%EC%B0%AC%EB%B0%98%EB%A1%A0?section=13" TargetMode="External"/><Relationship Id="rId123" Type="http://schemas.openxmlformats.org/officeDocument/2006/relationships/hyperlink" Target="https://namu.wiki/w/%EC%A3%BC%ED%95%9C%EB%AF%B8%EA%B5%B0%20THAAD%20%EB%B0%B0%EC%B9%98%20%EB%85%BC%EB%9E%80/%EC%B0%AC%EB%B0%98%EB%A1%A0" TargetMode="External"/><Relationship Id="rId128" Type="http://schemas.openxmlformats.org/officeDocument/2006/relationships/hyperlink" Target="https://namu.wiki/w/%EC%A3%BC%ED%95%9C%EB%AF%B8%EA%B5%B0%20THAAD%20%EB%B0%B0%EC%B9%98%20%EB%85%BC%EB%9E%80/%EC%B0%AC%EB%B0%98%EB%A1%A0" TargetMode="External"/><Relationship Id="rId144" Type="http://schemas.openxmlformats.org/officeDocument/2006/relationships/hyperlink" Target="https://namu.wiki/w/%ED%99%94%EC%83%9D%EB%B0%A9" TargetMode="External"/><Relationship Id="rId149" Type="http://schemas.openxmlformats.org/officeDocument/2006/relationships/hyperlink" Target="http://m.news.naver.com/read.nhn?mode=LSD&amp;mid=sec&amp;sid1=100&amp;oid=001&amp;aid=0008187058" TargetMode="External"/><Relationship Id="rId5" Type="http://schemas.openxmlformats.org/officeDocument/2006/relationships/webSettings" Target="webSettings.xml"/><Relationship Id="rId90" Type="http://schemas.openxmlformats.org/officeDocument/2006/relationships/hyperlink" Target="https://namu.wiki/w/%EC%8A%A4%ED%83%88%EB%A6%B0%EA%B7%B8%EB%9D%BC%EB%93%9C%20%EC%A0%84%ED%88%AC" TargetMode="External"/><Relationship Id="rId95" Type="http://schemas.openxmlformats.org/officeDocument/2006/relationships/hyperlink" Target="https://namu.wiki/w/%EB%B6%81%ED%95%9C%EC%9D%98%20%ED%95%B5%EA%B0%9C%EB%B0%9C" TargetMode="External"/><Relationship Id="rId160" Type="http://schemas.openxmlformats.org/officeDocument/2006/relationships/hyperlink" Target="https://namu.wiki/w/%ED%9B%84%EB%B2%A0%EC%9D%B4%EA%B8%89" TargetMode="External"/><Relationship Id="rId165" Type="http://schemas.openxmlformats.org/officeDocument/2006/relationships/hyperlink" Target="https://namu.wiki/w/T-72" TargetMode="External"/><Relationship Id="rId22" Type="http://schemas.openxmlformats.org/officeDocument/2006/relationships/hyperlink" Target="https://ko.wikipedia.org/wiki/X%EB%B0%B4%EB%93%9C_%EB%A0%88%EC%9D%B4%EB%8D%94" TargetMode="External"/><Relationship Id="rId27" Type="http://schemas.openxmlformats.org/officeDocument/2006/relationships/hyperlink" Target="http://blog.naver.com/jun4391?Redirect=Log&amp;logNo=220772933682" TargetMode="External"/><Relationship Id="rId43" Type="http://schemas.openxmlformats.org/officeDocument/2006/relationships/hyperlink" Target="https://namu.wiki/w/%EC%A3%BC%ED%95%9C%EB%AF%B8%EA%B5%B0%20THAAD%20%EB%B0%B0%EC%B9%98%20%EB%85%BC%EB%9E%80/%EC%B0%AC%EB%B0%98%EB%A1%A0" TargetMode="External"/><Relationship Id="rId48" Type="http://schemas.openxmlformats.org/officeDocument/2006/relationships/hyperlink" Target="https://namu.wiki/w/%EC%A3%BC%ED%95%9C%EB%AF%B8%EA%B5%B0%20THAAD%20%EB%B0%B0%EC%B9%98%20%EB%85%BC%EB%9E%80/%EC%B0%AC%EB%B0%98%EB%A1%A0" TargetMode="External"/><Relationship Id="rId64" Type="http://schemas.openxmlformats.org/officeDocument/2006/relationships/hyperlink" Target="https://namu.wiki/w/THAAD" TargetMode="External"/><Relationship Id="rId69" Type="http://schemas.openxmlformats.org/officeDocument/2006/relationships/hyperlink" Target="https://namu.wiki/w/Missile%20Defense" TargetMode="External"/><Relationship Id="rId113" Type="http://schemas.openxmlformats.org/officeDocument/2006/relationships/hyperlink" Target="https://namu.wiki/w/%EC%A3%BC%ED%95%9C%EB%AF%B8%EA%B5%B0%20THAAD%20%EB%B0%B0%EC%B9%98%20%EB%85%BC%EB%9E%80/%EC%B0%AC%EB%B0%98%EB%A1%A0" TargetMode="External"/><Relationship Id="rId118" Type="http://schemas.openxmlformats.org/officeDocument/2006/relationships/hyperlink" Target="https://namu.wiki/w/%EA%B3%84%EB%A3%A1%EB%8C%80" TargetMode="External"/><Relationship Id="rId134" Type="http://schemas.openxmlformats.org/officeDocument/2006/relationships/hyperlink" Target="https://namu.wiki/w/%ED%9C%B4%EC%A0%84%EC%84%A0" TargetMode="External"/><Relationship Id="rId139" Type="http://schemas.openxmlformats.org/officeDocument/2006/relationships/hyperlink" Target="https://namu.wiki/w/%EA%B1%B8%ED%94%84%EC%A0%84" TargetMode="External"/><Relationship Id="rId80" Type="http://schemas.openxmlformats.org/officeDocument/2006/relationships/hyperlink" Target="https://namu.wiki/w/MD" TargetMode="External"/><Relationship Id="rId85" Type="http://schemas.openxmlformats.org/officeDocument/2006/relationships/hyperlink" Target="https://namu.wiki/w/%EC%A3%BC%ED%95%9C%EB%AF%B8%EA%B5%B0%20THAAD%20%EB%B0%B0%EC%B9%98%20%EB%85%BC%EB%9E%80/%EC%B0%AC%EB%B0%98%EB%A1%A0" TargetMode="External"/><Relationship Id="rId150" Type="http://schemas.openxmlformats.org/officeDocument/2006/relationships/hyperlink" Target="http://news.donga.com/Issue/List/00010000000013/3/00010000000013/20150320/70226320/1" TargetMode="External"/><Relationship Id="rId155" Type="http://schemas.openxmlformats.org/officeDocument/2006/relationships/hyperlink" Target="https://namu.wiki/w/%EC%A3%BC%ED%95%9C%EB%AF%B8%EA%B5%B0%20THAAD%20%EB%B0%B0%EC%B9%98%20%EB%85%BC%EB%9E%80/%EC%B0%AC%EB%B0%98%EB%A1%A0" TargetMode="External"/><Relationship Id="rId171" Type="http://schemas.openxmlformats.org/officeDocument/2006/relationships/image" Target="media/image8.jpeg"/><Relationship Id="rId12" Type="http://schemas.openxmlformats.org/officeDocument/2006/relationships/hyperlink" Target="https://ko.wikipedia.org/wiki/%EC%B6%94%EB%A0%A5%ED%8E%B8%ED%96%A5" TargetMode="External"/><Relationship Id="rId17" Type="http://schemas.openxmlformats.org/officeDocument/2006/relationships/image" Target="media/image3.jpeg"/><Relationship Id="rId33" Type="http://schemas.openxmlformats.org/officeDocument/2006/relationships/hyperlink" Target="https://namu.wiki/w/%EC%A3%BC%ED%95%9C%EB%AF%B8%EA%B5%B0%20THAAD%20%EB%B0%B0%EC%B9%98%20%EB%85%BC%EB%9E%80/%EC%B0%AC%EB%B0%98%EB%A1%A0" TargetMode="External"/><Relationship Id="rId38" Type="http://schemas.openxmlformats.org/officeDocument/2006/relationships/hyperlink" Target="https://namu.wiki/w/%EC%A3%BC%ED%95%9C%EB%AF%B8%EA%B5%B0%20THAAD%20%EB%B0%B0%EC%B9%98%20%EB%85%BC%EB%9E%80/%EC%B0%AC%EB%B0%98%EB%A1%A0" TargetMode="External"/><Relationship Id="rId59" Type="http://schemas.openxmlformats.org/officeDocument/2006/relationships/hyperlink" Target="https://namu.wiki/edit/%EC%A3%BC%ED%95%9C%EB%AF%B8%EA%B5%B0%20THAAD%20%EB%B0%B0%EC%B9%98%20%EB%85%BC%EB%9E%80/%EC%B0%AC%EB%B0%98%EB%A1%A0?section=5" TargetMode="External"/><Relationship Id="rId103" Type="http://schemas.openxmlformats.org/officeDocument/2006/relationships/hyperlink" Target="http://www.yonhapnews.co.kr/international/2014/10/08/0608000000AKR20141008014300071.HTML" TargetMode="External"/><Relationship Id="rId108" Type="http://schemas.openxmlformats.org/officeDocument/2006/relationships/hyperlink" Target="https://namu.wiki/w/%ED%95%9C%EB%A5%98" TargetMode="External"/><Relationship Id="rId124" Type="http://schemas.openxmlformats.org/officeDocument/2006/relationships/image" Target="media/image6.gif"/><Relationship Id="rId129" Type="http://schemas.openxmlformats.org/officeDocument/2006/relationships/hyperlink" Target="http://www.dod.gov/pubs/tmd050499.pdf" TargetMode="External"/><Relationship Id="rId54" Type="http://schemas.openxmlformats.org/officeDocument/2006/relationships/hyperlink" Target="http://www.yonhapnews.co.kr/bulletin/2016/08/20/0200000000AKR20160820035100083.HTML" TargetMode="External"/><Relationship Id="rId70" Type="http://schemas.openxmlformats.org/officeDocument/2006/relationships/hyperlink" Target="https://namu.wiki/w/GBI" TargetMode="External"/><Relationship Id="rId75" Type="http://schemas.openxmlformats.org/officeDocument/2006/relationships/hyperlink" Target="https://namu.wiki/w/%EC%95%A0%EB%A1%9C%EC%9A%B0" TargetMode="External"/><Relationship Id="rId91" Type="http://schemas.openxmlformats.org/officeDocument/2006/relationships/hyperlink" Target="https://namu.wiki/w/%EC%A3%BC%ED%95%9C%EB%AF%B8%EA%B5%B0%20THAAD%20%EB%B0%B0%EC%B9%98%20%EB%85%BC%EB%9E%80/%EC%B0%AC%EB%B0%98%EB%A1%A0" TargetMode="External"/><Relationship Id="rId96" Type="http://schemas.openxmlformats.org/officeDocument/2006/relationships/hyperlink" Target="https://namu.wiki/w/%ED%82%A4%20%EB%A6%AC%EC%A1%B8%EB%B8%8C" TargetMode="External"/><Relationship Id="rId140" Type="http://schemas.openxmlformats.org/officeDocument/2006/relationships/hyperlink" Target="https://namu.wiki/w/%EC%9D%B4%EB%9D%BC%ED%81%AC" TargetMode="External"/><Relationship Id="rId145" Type="http://schemas.openxmlformats.org/officeDocument/2006/relationships/hyperlink" Target="https://namu.wiki/w/%ED%82%AC%20%EC%B2%B4%EC%9D%B8" TargetMode="External"/><Relationship Id="rId161" Type="http://schemas.openxmlformats.org/officeDocument/2006/relationships/hyperlink" Target="https://namu.wiki/w/J-10" TargetMode="External"/><Relationship Id="rId166" Type="http://schemas.openxmlformats.org/officeDocument/2006/relationships/hyperlink" Target="https://namu.wiki/w/%ED%82%AC%EB%A1%9C%EA%B8%89"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4.jpeg"/><Relationship Id="rId28" Type="http://schemas.openxmlformats.org/officeDocument/2006/relationships/hyperlink" Target="http://kin.naver.com/qna/detail.nhn?d1id=6&amp;dirId=60401&amp;docId=252389680&amp;qb=7IKs65Oc656A66y07JeH7J246rCAPw==&amp;enc=utf8&amp;section=kin&amp;rank=1&amp;search_sort=0&amp;spq=0&amp;pid=S%2Bn6NloRR1VssvO5ghRsssssstG-077424&amp;sid=SIjftzyAyIn2Sh33gOprCQ%3D%3D" TargetMode="External"/><Relationship Id="rId49" Type="http://schemas.openxmlformats.org/officeDocument/2006/relationships/hyperlink" Target="https://namu.wiki/w/%EC%A3%BC%ED%95%9C%EB%AF%B8%EA%B5%B0%20THAAD%20%EB%B0%B0%EC%B9%98%20%EB%85%BC%EB%9E%80/%EC%B0%AC%EB%B0%98%EB%A1%A0" TargetMode="External"/><Relationship Id="rId114" Type="http://schemas.openxmlformats.org/officeDocument/2006/relationships/hyperlink" Target="https://namu.wiki/edit/%EC%A3%BC%ED%95%9C%EB%AF%B8%EA%B5%B0%20THAAD%20%EB%B0%B0%EC%B9%98%20%EB%85%BC%EB%9E%80/%EC%B0%AC%EB%B0%98%EB%A1%A0?section=15" TargetMode="External"/><Relationship Id="rId119" Type="http://schemas.openxmlformats.org/officeDocument/2006/relationships/hyperlink" Target="https://namu.wiki/w/%EC%A3%BC%ED%95%9C%EB%AF%B8%EA%B5%B0%20THAAD%20%EB%B0%B0%EC%B9%98%20%EB%85%BC%EB%9E%80/%EC%B0%AC%EB%B0%98%EB%A1%A0" TargetMode="External"/><Relationship Id="rId10" Type="http://schemas.openxmlformats.org/officeDocument/2006/relationships/hyperlink" Target="https://ko.wikipedia.org/wiki/%ED%83%84%EB%8F%84_%EB%AF%B8%EC%82%AC%EC%9D%BC" TargetMode="External"/><Relationship Id="rId31" Type="http://schemas.openxmlformats.org/officeDocument/2006/relationships/hyperlink" Target="https://namu.wiki/w/%EC%A3%BC%ED%95%9C%EB%AF%B8%EA%B5%B0%20THAAD%20%EB%B0%B0%EC%B9%98%20%EB%85%BC%EB%9E%80/%EC%B0%AC%EB%B0%98%EB%A1%A0" TargetMode="External"/><Relationship Id="rId44" Type="http://schemas.openxmlformats.org/officeDocument/2006/relationships/hyperlink" Target="https://namu.wiki/w/%EC%A3%BC%ED%95%9C%EB%AF%B8%EA%B5%B0%20THAAD%20%EB%B0%B0%EC%B9%98%20%EB%85%BC%EB%9E%80/%EC%B0%AC%EB%B0%98%EB%A1%A0" TargetMode="External"/><Relationship Id="rId52" Type="http://schemas.openxmlformats.org/officeDocument/2006/relationships/hyperlink" Target="https://namu.wiki/w/THAAD" TargetMode="External"/><Relationship Id="rId60" Type="http://schemas.openxmlformats.org/officeDocument/2006/relationships/hyperlink" Target="https://namu.wiki/w/%EC%A3%BC%ED%95%9C%EB%AF%B8%EA%B5%B0%20THAAD%20%EB%B0%B0%EC%B9%98%20%EB%85%BC%EB%9E%80/%EC%B0%AC%EB%B0%98%EB%A1%A0" TargetMode="External"/><Relationship Id="rId65" Type="http://schemas.openxmlformats.org/officeDocument/2006/relationships/hyperlink" Target="https://namu.wiki/w/THAAD" TargetMode="External"/><Relationship Id="rId73" Type="http://schemas.openxmlformats.org/officeDocument/2006/relationships/hyperlink" Target="https://namu.wiki/w/%EC%A3%BC%ED%95%9C%EB%AF%B8%EA%B5%B0%20THAAD%20%EB%B0%B0%EC%B9%98%20%EB%85%BC%EB%9E%80/%EC%B0%AC%EB%B0%98%EB%A1%A0" TargetMode="External"/><Relationship Id="rId78" Type="http://schemas.openxmlformats.org/officeDocument/2006/relationships/hyperlink" Target="https://namu.wiki/w/%EC%9C%A0%EA%B3%A0%20%EB%82%B4%EC%A0%84" TargetMode="External"/><Relationship Id="rId81" Type="http://schemas.openxmlformats.org/officeDocument/2006/relationships/hyperlink" Target="https://search.naver.com/search.naver?where=news&amp;se=0&amp;query=%EB%8F%99%EB%B6%81%EC%95%84%20%EC%8B%A0%EB%83%89%EC%A0%84&amp;ie=utf8&amp;sm=tab_srt&amp;sort=2&amp;photo=0&amp;field=0&amp;reporter_article=&amp;pd=0&amp;ds=&amp;de=&amp;docid=&amp;nso=so%3Ar%2Cp%3Aall%2Ca%3Aall&amp;mynews=0&amp;mson=0&amp;refresh_start=0&amp;related=0" TargetMode="External"/><Relationship Id="rId86" Type="http://schemas.openxmlformats.org/officeDocument/2006/relationships/hyperlink" Target="https://namu.wiki/edit/%EC%A3%BC%ED%95%9C%EB%AF%B8%EA%B5%B0%20THAAD%20%EB%B0%B0%EC%B9%98%20%EB%85%BC%EB%9E%80/%EC%B0%AC%EB%B0%98%EB%A1%A0?section=8" TargetMode="External"/><Relationship Id="rId94" Type="http://schemas.openxmlformats.org/officeDocument/2006/relationships/hyperlink" Target="https://namu.wiki/edit/%EC%A3%BC%ED%95%9C%EB%AF%B8%EA%B5%B0%20THAAD%20%EB%B0%B0%EC%B9%98%20%EB%85%BC%EB%9E%80/%EC%B0%AC%EB%B0%98%EB%A1%A0?section=10" TargetMode="External"/><Relationship Id="rId99" Type="http://schemas.openxmlformats.org/officeDocument/2006/relationships/hyperlink" Target="https://namu.wiki/w/%EC%A3%BC%ED%95%9C%EB%AF%B8%EA%B5%B0%20THAAD%20%EB%B0%B0%EC%B9%98%20%EB%85%BC%EB%9E%80/%EC%B0%AC%EB%B0%98%EB%A1%A0" TargetMode="External"/><Relationship Id="rId101" Type="http://schemas.openxmlformats.org/officeDocument/2006/relationships/hyperlink" Target="https://namu.wiki/w/%EC%A3%BC%ED%95%9C%EB%AF%B8%EA%B5%B0%20THAAD%20%EB%B0%B0%EC%B9%98%20%EB%85%BC%EB%9E%80/%EC%B0%AC%EB%B0%98%EB%A1%A0" TargetMode="External"/><Relationship Id="rId122" Type="http://schemas.openxmlformats.org/officeDocument/2006/relationships/hyperlink" Target="https://namu.wiki/w/%EC%A3%BC%ED%95%9C%EB%AF%B8%EA%B5%B0%20THAAD%20%EB%B0%B0%EC%B9%98%20%EB%85%BC%EB%9E%80/%EC%B0%AC%EB%B0%98%EB%A1%A0" TargetMode="External"/><Relationship Id="rId130" Type="http://schemas.openxmlformats.org/officeDocument/2006/relationships/hyperlink" Target="https://namu.wiki/w/%EC%A3%BC%ED%95%9C%EB%AF%B8%EA%B5%B0%20THAAD%20%EB%B0%B0%EC%B9%98%20%EB%85%BC%EB%9E%80/%EC%B0%AC%EB%B0%98%EB%A1%A0" TargetMode="External"/><Relationship Id="rId135" Type="http://schemas.openxmlformats.org/officeDocument/2006/relationships/hyperlink" Target="https://namu.wiki/w/%ED%8F%AC%EB%B0%A9%EB%B6%80" TargetMode="External"/><Relationship Id="rId143" Type="http://schemas.openxmlformats.org/officeDocument/2006/relationships/hyperlink" Target="https://namu.wiki/w/%EC%96%B4%EA%B7%B8%EB%A1%9C" TargetMode="External"/><Relationship Id="rId148" Type="http://schemas.openxmlformats.org/officeDocument/2006/relationships/hyperlink" Target="https://namu.wiki/w/%EC%A3%BC%ED%95%9C%EB%AF%B8%EA%B5%B0%20THAAD%20%EB%B0%B0%EC%B9%98%20%EB%85%BC%EB%9E%80/%EC%B0%AC%EB%B0%98%EB%A1%A0" TargetMode="External"/><Relationship Id="rId151" Type="http://schemas.openxmlformats.org/officeDocument/2006/relationships/hyperlink" Target="https://namu.wiki/w/%EC%A0%95%EC%B9%98%EC%9D%B8" TargetMode="External"/><Relationship Id="rId156" Type="http://schemas.openxmlformats.org/officeDocument/2006/relationships/hyperlink" Target="https://namu.wiki/edit/%EC%A3%BC%ED%95%9C%EB%AF%B8%EA%B5%B0%20THAAD%20%EB%B0%B0%EC%B9%98%20%EB%85%BC%EB%9E%80/%EC%B0%AC%EB%B0%98%EB%A1%A0?section=18" TargetMode="External"/><Relationship Id="rId164" Type="http://schemas.openxmlformats.org/officeDocument/2006/relationships/hyperlink" Target="https://namu.wiki/w/T-90" TargetMode="External"/><Relationship Id="rId169" Type="http://schemas.openxmlformats.org/officeDocument/2006/relationships/hyperlink" Target="https://namu.wiki/edit/%EC%A3%BC%ED%95%9C%EB%AF%B8%EA%B5%B0%20THAAD%20%EB%B0%B0%EC%B9%98%20%EB%85%BC%EB%9E%80/%EC%B0%AC%EB%B0%98%EB%A1%A0?section=20" TargetMode="External"/><Relationship Id="rId4" Type="http://schemas.openxmlformats.org/officeDocument/2006/relationships/settings" Target="settings.xml"/><Relationship Id="rId9" Type="http://schemas.openxmlformats.org/officeDocument/2006/relationships/hyperlink" Target="https://ko.wikipedia.org/wiki/%EC%8A%A4%EC%BB%A4%EB%93%9C_%EB%AF%B8%EC%82%AC%EC%9D%BC" TargetMode="External"/><Relationship Id="rId172" Type="http://schemas.openxmlformats.org/officeDocument/2006/relationships/image" Target="media/image9.jpeg"/><Relationship Id="rId13" Type="http://schemas.openxmlformats.org/officeDocument/2006/relationships/hyperlink" Target="https://ko.wikipedia.org/wiki/%ED%8C%A8%ED%8A%B8%EB%A6%AC%EC%96%B4%ED%8A%B8_%EB%AF%B8%EC%82%AC%EC%9D%BC" TargetMode="External"/><Relationship Id="rId18" Type="http://schemas.openxmlformats.org/officeDocument/2006/relationships/hyperlink" Target="https://ko.wikipedia.org/wiki/%EB%A7%A4%EC%82%AC%EC%B6%94%EC%84%B8%EC%B8%A0_%EC%A3%BC" TargetMode="External"/><Relationship Id="rId39" Type="http://schemas.openxmlformats.org/officeDocument/2006/relationships/hyperlink" Target="https://namu.wiki/w/%EC%A3%BC%ED%95%9C%EB%AF%B8%EA%B5%B0%20THAAD%20%EB%B0%B0%EC%B9%98%20%EB%85%BC%EB%9E%80/%EC%B0%AC%EB%B0%98%EB%A1%A0" TargetMode="External"/><Relationship Id="rId109" Type="http://schemas.openxmlformats.org/officeDocument/2006/relationships/hyperlink" Target="https://namu.wiki/w/%EC%AF%94%EC%9C%84%20%EA%B5%AD%EA%B8%B0%20%EB%85%BC%EB%9E%80" TargetMode="External"/><Relationship Id="rId34" Type="http://schemas.openxmlformats.org/officeDocument/2006/relationships/hyperlink" Target="https://namu.wiki/w/%EC%A3%BC%ED%95%9C%EB%AF%B8%EA%B5%B0%20THAAD%20%EB%B0%B0%EC%B9%98%20%EB%85%BC%EB%9E%80/%EC%B0%AC%EB%B0%98%EB%A1%A0" TargetMode="External"/><Relationship Id="rId50" Type="http://schemas.openxmlformats.org/officeDocument/2006/relationships/hyperlink" Target="https://namu.wiki/edit/%EC%A3%BC%ED%95%9C%EB%AF%B8%EA%B5%B0%20THAAD%20%EB%B0%B0%EC%B9%98%20%EB%85%BC%EB%9E%80/%EC%B0%AC%EB%B0%98%EB%A1%A0?section=3" TargetMode="External"/><Relationship Id="rId55" Type="http://schemas.openxmlformats.org/officeDocument/2006/relationships/hyperlink" Target="https://namu.wiki/w/%EC%A3%BC%ED%95%9C%EB%AF%B8%EA%B5%B0%20THAAD%20%EB%B0%B0%EC%B9%98%20%EB%85%BC%EB%9E%80/%EC%B0%AC%EB%B0%98%EB%A1%A0" TargetMode="External"/><Relationship Id="rId76" Type="http://schemas.openxmlformats.org/officeDocument/2006/relationships/hyperlink" Target="https://namu.wiki/w/%EC%A3%BC%ED%95%9C%EB%AF%B8%EA%B5%B0%20THAAD%20%EB%B0%B0%EC%B9%98%20%EB%85%BC%EB%9E%80/%EC%B0%AC%EB%B0%98%EB%A1%A0" TargetMode="External"/><Relationship Id="rId97" Type="http://schemas.openxmlformats.org/officeDocument/2006/relationships/hyperlink" Target="https://namu.wiki/w/%EC%A3%BC%ED%95%9C%EB%AF%B8%EA%B5%B0%20THAAD%20%EB%B0%B0%EC%B9%98%20%EB%85%BC%EB%9E%80/%EC%B0%AC%EB%B0%98%EB%A1%A0" TargetMode="External"/><Relationship Id="rId104" Type="http://schemas.openxmlformats.org/officeDocument/2006/relationships/hyperlink" Target="https://namu.wiki/w/%EC%A3%BC%ED%95%9C%EB%AF%B8%EA%B5%B0%20THAAD%20%EB%B0%B0%EC%B9%98%20%EB%85%BC%EB%9E%80/%EC%B0%AC%EB%B0%98%EB%A1%A0" TargetMode="External"/><Relationship Id="rId120" Type="http://schemas.openxmlformats.org/officeDocument/2006/relationships/hyperlink" Target="https://namu.wiki/w/EMP" TargetMode="External"/><Relationship Id="rId125" Type="http://schemas.openxmlformats.org/officeDocument/2006/relationships/hyperlink" Target="https://namu.wiki/w/%EC%A3%BC%ED%95%9C%EB%AF%B8%EA%B5%B0%20THAAD%20%EB%B0%B0%EC%B9%98%20%EB%85%BC%EB%9E%80/%EC%B0%AC%EB%B0%98%EB%A1%A0" TargetMode="External"/><Relationship Id="rId141" Type="http://schemas.openxmlformats.org/officeDocument/2006/relationships/hyperlink" Target="https://namu.wiki/w/%EC%9D%BC%EC%A0%9C%EC%82%AC%EA%B2%A9" TargetMode="External"/><Relationship Id="rId146" Type="http://schemas.openxmlformats.org/officeDocument/2006/relationships/hyperlink" Target="https://namu.wiki/w/%EC%A3%BC%ED%95%9C%EB%AF%B8%EA%B5%B0%20THAAD%20%EB%B0%B0%EC%B9%98%20%EB%85%BC%EB%9E%80/%EC%B0%AC%EB%B0%98%EB%A1%A0" TargetMode="External"/><Relationship Id="rId167" Type="http://schemas.openxmlformats.org/officeDocument/2006/relationships/hyperlink" Target="https://namu.wiki/w/MiG-29" TargetMode="External"/><Relationship Id="rId7" Type="http://schemas.openxmlformats.org/officeDocument/2006/relationships/endnotes" Target="endnotes.xml"/><Relationship Id="rId71" Type="http://schemas.openxmlformats.org/officeDocument/2006/relationships/hyperlink" Target="https://namu.wiki/w/THAAD" TargetMode="External"/><Relationship Id="rId92" Type="http://schemas.openxmlformats.org/officeDocument/2006/relationships/hyperlink" Target="https://namu.wiki/edit/%EC%A3%BC%ED%95%9C%EB%AF%B8%EA%B5%B0%20THAAD%20%EB%B0%B0%EC%B9%98%20%EB%85%BC%EB%9E%80/%EC%B0%AC%EB%B0%98%EB%A1%A0?section=9" TargetMode="External"/><Relationship Id="rId162" Type="http://schemas.openxmlformats.org/officeDocument/2006/relationships/hyperlink" Target="https://namu.wiki/w/JH-7" TargetMode="External"/><Relationship Id="rId2" Type="http://schemas.openxmlformats.org/officeDocument/2006/relationships/styles" Target="styles.xml"/><Relationship Id="rId29" Type="http://schemas.openxmlformats.org/officeDocument/2006/relationships/hyperlink" Target="https://namu.wiki/w/%EC%A3%BC%ED%95%9C%EB%AF%B8%EA%B5%B0%20THAAD%20%EB%B0%B0%EC%B9%98%20%EB%85%BC%EB%9E%80/%EC%B0%AC%EB%B0%98%EB%A1%A0" TargetMode="External"/><Relationship Id="rId24" Type="http://schemas.openxmlformats.org/officeDocument/2006/relationships/image" Target="media/image5.jpeg"/><Relationship Id="rId40" Type="http://schemas.openxmlformats.org/officeDocument/2006/relationships/hyperlink" Target="https://namu.wiki/w/%EC%A3%BC%ED%95%9C%EB%AF%B8%EA%B5%B0%20THAAD%20%EB%B0%B0%EC%B9%98%20%EB%85%BC%EB%9E%80/%EC%B0%AC%EB%B0%98%EB%A1%A0" TargetMode="External"/><Relationship Id="rId45" Type="http://schemas.openxmlformats.org/officeDocument/2006/relationships/hyperlink" Target="https://namu.wiki/w/%EC%A3%BC%ED%95%9C%EB%AF%B8%EA%B5%B0%20THAAD%20%EB%B0%B0%EC%B9%98%20%EB%85%BC%EB%9E%80/%EC%B0%AC%EB%B0%98%EB%A1%A0" TargetMode="External"/><Relationship Id="rId66" Type="http://schemas.openxmlformats.org/officeDocument/2006/relationships/hyperlink" Target="https://namu.wiki/w/%EC%A3%BC%ED%95%9C%EB%AF%B8%EA%B5%B0%20THAAD%20%EB%B0%B0%EC%B9%98%20%EB%85%BC%EB%9E%80/%EC%B0%AC%EB%B0%98%EB%A1%A0" TargetMode="External"/><Relationship Id="rId87" Type="http://schemas.openxmlformats.org/officeDocument/2006/relationships/hyperlink" Target="https://namu.wiki/w/%EC%A3%BC%ED%95%9C%EB%AF%B8%EA%B5%B0%20THAAD%20%EB%B0%B0%EC%B9%98%20%EB%85%BC%EB%9E%80/%EC%B0%AC%EB%B0%98%EB%A1%A0" TargetMode="External"/><Relationship Id="rId110" Type="http://schemas.openxmlformats.org/officeDocument/2006/relationships/hyperlink" Target="http://www.viewsnnews.com/article?q=134492" TargetMode="External"/><Relationship Id="rId115" Type="http://schemas.openxmlformats.org/officeDocument/2006/relationships/hyperlink" Target="http://media.daum.net/politics/dipdefen/newsview?newsid=20160712163059219" TargetMode="External"/><Relationship Id="rId131" Type="http://schemas.openxmlformats.org/officeDocument/2006/relationships/hyperlink" Target="https://namu.wiki/w/%EC%A3%BC%ED%95%9C%EB%AF%B8%EA%B5%B0%20THAAD%20%EB%B0%B0%EC%B9%98%20%EB%85%BC%EB%9E%80/%EC%B0%AC%EB%B0%98%EB%A1%A0" TargetMode="External"/><Relationship Id="rId136" Type="http://schemas.openxmlformats.org/officeDocument/2006/relationships/hyperlink" Target="https://namu.wiki/w/%EC%9C%A1%EB%B0%A9%EB%B6%80" TargetMode="External"/><Relationship Id="rId157" Type="http://schemas.openxmlformats.org/officeDocument/2006/relationships/hyperlink" Target="https://namu.wiki/w/%EC%A3%BC%ED%95%9C%EB%AF%B8%EA%B5%B0%20THAAD%20%EB%B0%B0%EC%B9%98%20%EB%85%BC%EB%9E%80/%EC%B0%AC%EB%B0%98%EB%A1%A0" TargetMode="External"/><Relationship Id="rId61" Type="http://schemas.openxmlformats.org/officeDocument/2006/relationships/hyperlink" Target="https://namu.wiki/w/%ED%8C%A8%ED%8A%B8%EB%A6%AC%EC%96%B4%ED%8A%B8(%EB%AF%B8%EC%82%AC%EC%9D%BC)" TargetMode="External"/><Relationship Id="rId82" Type="http://schemas.openxmlformats.org/officeDocument/2006/relationships/hyperlink" Target="https://namu.wiki/w/%EB%82%A8%EC%A4%91%EA%B5%AD%ED%95%B4" TargetMode="External"/><Relationship Id="rId152" Type="http://schemas.openxmlformats.org/officeDocument/2006/relationships/hyperlink" Target="https://namu.wiki/w/%EC%9A%A9%EC%9E%90" TargetMode="External"/><Relationship Id="rId173" Type="http://schemas.openxmlformats.org/officeDocument/2006/relationships/image" Target="media/image10.jpeg"/><Relationship Id="rId19" Type="http://schemas.openxmlformats.org/officeDocument/2006/relationships/hyperlink" Target="https://ko.wikipedia.org/w/index.php?title=%EC%95%A4%EB%8F%84%EB%B2%84,_%EB%A7%A4%EC%82%AC%EC%B6%94%EC%84%B8%EC%B8%A0_%EC%A3%BC&amp;action=edit&amp;redlink=1" TargetMode="External"/><Relationship Id="rId14" Type="http://schemas.openxmlformats.org/officeDocument/2006/relationships/image" Target="media/image2.jpeg"/><Relationship Id="rId30" Type="http://schemas.openxmlformats.org/officeDocument/2006/relationships/hyperlink" Target="http://news.naver.com/main/read.nhn?mode=LSD&amp;mid=sec&amp;sid1=117&amp;oid=298&amp;aid=0000194332" TargetMode="External"/><Relationship Id="rId35" Type="http://schemas.openxmlformats.org/officeDocument/2006/relationships/hyperlink" Target="https://namu.wiki/w/%EC%A3%BC%ED%95%9C%EB%AF%B8%EA%B5%B0%20THAAD%20%EB%B0%B0%EC%B9%98%20%EB%85%BC%EB%9E%80/%EC%B0%AC%EB%B0%98%EB%A1%A0" TargetMode="External"/><Relationship Id="rId56" Type="http://schemas.openxmlformats.org/officeDocument/2006/relationships/hyperlink" Target="https://namu.wiki/w/%EC%A3%BC%ED%95%9C%EB%AF%B8%EA%B5%B0%20THAAD%20%EB%B0%B0%EC%B9%98%20%EB%85%BC%EB%9E%80/%EC%B0%AC%EB%B0%98%EB%A1%A0" TargetMode="External"/><Relationship Id="rId77" Type="http://schemas.openxmlformats.org/officeDocument/2006/relationships/hyperlink" Target="https://namu.wiki/edit/%EC%A3%BC%ED%95%9C%EB%AF%B8%EA%B5%B0%20THAAD%20%EB%B0%B0%EC%B9%98%20%EB%85%BC%EB%9E%80/%EC%B0%AC%EB%B0%98%EB%A1%A0?section=7" TargetMode="External"/><Relationship Id="rId100" Type="http://schemas.openxmlformats.org/officeDocument/2006/relationships/hyperlink" Target="https://namu.wiki/edit/%EC%A3%BC%ED%95%9C%EB%AF%B8%EA%B5%B0%20THAAD%20%EB%B0%B0%EC%B9%98%20%EB%85%BC%EB%9E%80/%EC%B0%AC%EB%B0%98%EB%A1%A0?section=12" TargetMode="External"/><Relationship Id="rId105" Type="http://schemas.openxmlformats.org/officeDocument/2006/relationships/hyperlink" Target="https://namu.wiki/edit/%EC%A3%BC%ED%95%9C%EB%AF%B8%EA%B5%B0%20THAAD%20%EB%B0%B0%EC%B9%98%20%EB%85%BC%EB%9E%80/%EC%B0%AC%EB%B0%98%EB%A1%A0?section=14" TargetMode="External"/><Relationship Id="rId126" Type="http://schemas.openxmlformats.org/officeDocument/2006/relationships/hyperlink" Target="http://gall.dcinside.com/arm/669042" TargetMode="External"/><Relationship Id="rId147" Type="http://schemas.openxmlformats.org/officeDocument/2006/relationships/hyperlink" Target="https://namu.wiki/edit/%EC%A3%BC%ED%95%9C%EB%AF%B8%EA%B5%B0%20THAAD%20%EB%B0%B0%EC%B9%98%20%EB%85%BC%EB%9E%80/%EC%B0%AC%EB%B0%98%EB%A1%A0?section=17" TargetMode="External"/><Relationship Id="rId168" Type="http://schemas.openxmlformats.org/officeDocument/2006/relationships/hyperlink" Target="https://namu.wiki/w/%EC%A3%BC%ED%95%9C%EB%AF%B8%EA%B5%B0%20THAAD%20%EB%B0%B0%EC%B9%98%20%EB%85%BC%EB%9E%80/%EC%B0%AC%EB%B0%98%EB%A1%A0" TargetMode="External"/><Relationship Id="rId8" Type="http://schemas.openxmlformats.org/officeDocument/2006/relationships/hyperlink" Target="https://ko.wikipedia.org/wiki/%EB%AF%B8%EC%82%AC%EC%9D%BC" TargetMode="External"/><Relationship Id="rId51" Type="http://schemas.openxmlformats.org/officeDocument/2006/relationships/hyperlink" Target="https://namu.wiki/w/%EB%AF%B8%EA%B5%AD" TargetMode="External"/><Relationship Id="rId72" Type="http://schemas.openxmlformats.org/officeDocument/2006/relationships/hyperlink" Target="https://namu.wiki/w/%EC%A3%BC%ED%95%9C%EB%AF%B8%EA%B5%B0%20THAAD%20%EB%B0%B0%EC%B9%98%20%EB%85%BC%EB%9E%80/%EC%B0%AC%EB%B0%98%EB%A1%A0" TargetMode="External"/><Relationship Id="rId93" Type="http://schemas.openxmlformats.org/officeDocument/2006/relationships/hyperlink" Target="https://namu.wiki/w/%EC%A3%BC%ED%95%9C%EB%AF%B8%EA%B5%B0%20THAAD%20%EB%B0%B0%EC%B9%98%20%EB%85%BC%EB%9E%80/%EC%B0%AC%EB%B0%98%EB%A1%A0" TargetMode="External"/><Relationship Id="rId98" Type="http://schemas.openxmlformats.org/officeDocument/2006/relationships/hyperlink" Target="https://namu.wiki/edit/%EC%A3%BC%ED%95%9C%EB%AF%B8%EA%B5%B0%20THAAD%20%EB%B0%B0%EC%B9%98%20%EB%85%BC%EB%9E%80/%EC%B0%AC%EB%B0%98%EB%A1%A0?section=11" TargetMode="External"/><Relationship Id="rId121" Type="http://schemas.openxmlformats.org/officeDocument/2006/relationships/hyperlink" Target="https://namu.wiki/w/%EC%A3%BC%ED%95%9C%EB%AF%B8%EA%B5%B0%20THAAD%20%EB%B0%B0%EC%B9%98%20%EB%85%BC%EB%9E%80/%EC%B0%AC%EB%B0%98%EB%A1%A0" TargetMode="External"/><Relationship Id="rId142" Type="http://schemas.openxmlformats.org/officeDocument/2006/relationships/hyperlink" Target="https://namu.wiki/w/%EC%9D%B4%EC%8A%A4%EB%9D%BC%EC%97%98" TargetMode="External"/><Relationship Id="rId163" Type="http://schemas.openxmlformats.org/officeDocument/2006/relationships/hyperlink" Target="https://namu.wiki/w/S-300" TargetMode="External"/><Relationship Id="rId3" Type="http://schemas.microsoft.com/office/2007/relationships/stylesWithEffects" Target="stylesWithEffects.xml"/><Relationship Id="rId25" Type="http://schemas.openxmlformats.org/officeDocument/2006/relationships/hyperlink" Target="http://navercast.naver.com/contents.nhn?rid=107&amp;contents_id=84767" TargetMode="External"/><Relationship Id="rId46" Type="http://schemas.openxmlformats.org/officeDocument/2006/relationships/hyperlink" Target="https://namu.wiki/w/%EC%A3%BC%ED%95%9C%EB%AF%B8%EA%B5%B0%20THAAD%20%EB%B0%B0%EC%B9%98%20%EB%85%BC%EB%9E%80/%EC%B0%AC%EB%B0%98%EB%A1%A0" TargetMode="External"/><Relationship Id="rId67" Type="http://schemas.openxmlformats.org/officeDocument/2006/relationships/hyperlink" Target="https://namu.wiki/edit/%EC%A3%BC%ED%95%9C%EB%AF%B8%EA%B5%B0%20THAAD%20%EB%B0%B0%EC%B9%98%20%EB%85%BC%EB%9E%80/%EC%B0%AC%EB%B0%98%EB%A1%A0?section=6" TargetMode="External"/><Relationship Id="rId116" Type="http://schemas.openxmlformats.org/officeDocument/2006/relationships/hyperlink" Target="http://edition.cnn.com/2016/02/23/politics/u-s-china-kerry-wang/" TargetMode="External"/><Relationship Id="rId137" Type="http://schemas.openxmlformats.org/officeDocument/2006/relationships/hyperlink" Target="https://namu.wiki/w/%EC%A3%BC%ED%95%9C%EB%AF%B8%EA%B5%B0%20THAAD%20%EB%B0%B0%EC%B9%98%20%EB%85%BC%EB%9E%80/%EC%B0%AC%EB%B0%98%EB%A1%A0" TargetMode="External"/><Relationship Id="rId158" Type="http://schemas.openxmlformats.org/officeDocument/2006/relationships/hyperlink" Target="https://namu.wiki/edit/%EC%A3%BC%ED%95%9C%EB%AF%B8%EA%B5%B0%20THAAD%20%EB%B0%B0%EC%B9%98%20%EB%85%BC%EB%9E%80/%EC%B0%AC%EB%B0%98%EB%A1%A0?section=19" TargetMode="External"/><Relationship Id="rId20" Type="http://schemas.openxmlformats.org/officeDocument/2006/relationships/hyperlink" Target="https://ko.wikipedia.org/wiki/%EB%A0%88%EC%9D%B4%EC%8B%9C%EC%98%A8" TargetMode="External"/><Relationship Id="rId41" Type="http://schemas.openxmlformats.org/officeDocument/2006/relationships/hyperlink" Target="https://namu.wiki/w/%EC%A3%BC%ED%95%9C%EB%AF%B8%EA%B5%B0%20THAAD%20%EB%B0%B0%EC%B9%98%20%EB%85%BC%EB%9E%80/%EC%B0%AC%EB%B0%98%EB%A1%A0" TargetMode="External"/><Relationship Id="rId62" Type="http://schemas.openxmlformats.org/officeDocument/2006/relationships/hyperlink" Target="https://namu.wiki/w/%EC%A3%BC%ED%95%9C%EB%AF%B8%EA%B5%B0%20THAAD%20%EB%B0%B0%EC%B9%98%20%EB%85%BC%EB%9E%80/%EC%B0%AC%EB%B0%98%EB%A1%A0" TargetMode="External"/><Relationship Id="rId83" Type="http://schemas.openxmlformats.org/officeDocument/2006/relationships/hyperlink" Target="https://namu.wiki/w/A2/AD" TargetMode="External"/><Relationship Id="rId88" Type="http://schemas.openxmlformats.org/officeDocument/2006/relationships/hyperlink" Target="https://namu.wiki/w/%EC%A3%BC%ED%95%9C%EB%AF%B8%EA%B5%B0%20THAAD%20%EB%B0%B0%EC%B9%98%20%EB%85%BC%EB%9E%80/%EC%B0%AC%EB%B0%98%EB%A1%A0" TargetMode="External"/><Relationship Id="rId111" Type="http://schemas.openxmlformats.org/officeDocument/2006/relationships/hyperlink" Target="http://news.naver.com/main/ranking/read.nhn?mid=etc&amp;sid1=111&amp;rankingType=popular_day&amp;oid=008&amp;aid=0003721874&amp;date=20160804&amp;type=1&amp;rankingSeq=1&amp;rankingSectionId=100" TargetMode="External"/><Relationship Id="rId132" Type="http://schemas.openxmlformats.org/officeDocument/2006/relationships/hyperlink" Target="https://namu.wiki/w/%EC%A3%BC%ED%95%9C%EB%AF%B8%EA%B5%B0%20THAAD%20%EB%B0%B0%EC%B9%98%20%EB%85%BC%EB%9E%80/%EC%B0%AC%EB%B0%98%EB%A1%A0" TargetMode="External"/><Relationship Id="rId153" Type="http://schemas.openxmlformats.org/officeDocument/2006/relationships/hyperlink" Target="https://namu.wiki/w/%EC%A3%BC%ED%95%9C%EB%AF%B8%EA%B5%B0%20THAAD%20%EB%B0%B0%EC%B9%98%20%EB%85%BC%EB%9E%80/%EC%B0%AC%EB%B0%98%EB%A1%A0" TargetMode="External"/><Relationship Id="rId174" Type="http://schemas.openxmlformats.org/officeDocument/2006/relationships/fontTable" Target="fontTable.xml"/><Relationship Id="rId15" Type="http://schemas.openxmlformats.org/officeDocument/2006/relationships/hyperlink" Target="https://ko.wikipedia.org/wiki/THAAD" TargetMode="External"/><Relationship Id="rId36" Type="http://schemas.openxmlformats.org/officeDocument/2006/relationships/hyperlink" Target="https://namu.wiki/w/%EC%A3%BC%ED%95%9C%EB%AF%B8%EA%B5%B0%20THAAD%20%EB%B0%B0%EC%B9%98%20%EB%85%BC%EB%9E%80/%EC%B0%AC%EB%B0%98%EB%A1%A0" TargetMode="External"/><Relationship Id="rId57" Type="http://schemas.openxmlformats.org/officeDocument/2006/relationships/hyperlink" Target="https://namu.wiki/edit/%EC%A3%BC%ED%95%9C%EB%AF%B8%EA%B5%B0%20THAAD%20%EB%B0%B0%EC%B9%98%20%EB%85%BC%EB%9E%80/%EC%B0%AC%EB%B0%98%EB%A1%A0?section=4" TargetMode="External"/><Relationship Id="rId106" Type="http://schemas.openxmlformats.org/officeDocument/2006/relationships/hyperlink" Target="https://namu.wiki/w/%EC%9A%B0%ED%81%AC%EB%9D%BC%EC%9D%B4%EB%82%98%20%EB%82%B4%EC%A0%84" TargetMode="External"/><Relationship Id="rId127" Type="http://schemas.openxmlformats.org/officeDocument/2006/relationships/hyperlink" Target="https://namu.wiki/w/%EC%A3%BC%ED%95%9C%EB%AF%B8%EA%B5%B0%20THAAD%20%EB%B0%B0%EC%B9%98%20%EB%85%BC%EB%9E%80/%EC%B0%AC%EB%B0%98%EB%A1%A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CDFC4F-4007-44EF-9B2B-49413019B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21</Pages>
  <Words>7622</Words>
  <Characters>43449</Characters>
  <Application>Microsoft Office Word</Application>
  <DocSecurity>0</DocSecurity>
  <Lines>362</Lines>
  <Paragraphs>101</Paragraphs>
  <ScaleCrop>false</ScaleCrop>
  <HeadingPairs>
    <vt:vector size="2" baseType="variant">
      <vt:variant>
        <vt:lpstr>제목</vt:lpstr>
      </vt:variant>
      <vt:variant>
        <vt:i4>1</vt:i4>
      </vt:variant>
    </vt:vector>
  </HeadingPairs>
  <TitlesOfParts>
    <vt:vector size="1" baseType="lpstr">
      <vt:lpstr/>
    </vt:vector>
  </TitlesOfParts>
  <Company>MyCompany</Company>
  <LinksUpToDate>false</LinksUpToDate>
  <CharactersWithSpaces>50970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Windows 사용자</cp:lastModifiedBy>
  <cp:revision>28</cp:revision>
  <dcterms:created xsi:type="dcterms:W3CDTF">2016-09-22T12:12:00Z</dcterms:created>
  <dcterms:modified xsi:type="dcterms:W3CDTF">2016-09-26T02:20:00Z</dcterms:modified>
</cp:coreProperties>
</file>